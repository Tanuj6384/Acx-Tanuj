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6"/>
        <w:gridCol w:w="19"/>
        <w:gridCol w:w="9"/>
        <w:gridCol w:w="11"/>
        <w:gridCol w:w="6"/>
        <w:gridCol w:w="6"/>
        <w:gridCol w:w="36"/>
        <w:gridCol w:w="6"/>
        <w:gridCol w:w="47"/>
        <w:gridCol w:w="36"/>
        <w:gridCol w:w="191"/>
        <w:gridCol w:w="334"/>
        <w:gridCol w:w="44"/>
        <w:gridCol w:w="51"/>
        <w:gridCol w:w="22"/>
        <w:gridCol w:w="16"/>
        <w:gridCol w:w="16"/>
        <w:gridCol w:w="16"/>
        <w:gridCol w:w="42"/>
        <w:gridCol w:w="16"/>
        <w:gridCol w:w="16"/>
        <w:gridCol w:w="24"/>
        <w:gridCol w:w="292"/>
        <w:gridCol w:w="24"/>
        <w:gridCol w:w="16"/>
        <w:gridCol w:w="32"/>
        <w:gridCol w:w="85"/>
        <w:gridCol w:w="475"/>
        <w:gridCol w:w="36"/>
        <w:gridCol w:w="129"/>
        <w:gridCol w:w="94"/>
        <w:gridCol w:w="57"/>
        <w:gridCol w:w="683"/>
        <w:gridCol w:w="1237"/>
        <w:gridCol w:w="131"/>
        <w:gridCol w:w="1428"/>
        <w:gridCol w:w="2306"/>
        <w:gridCol w:w="1683"/>
        <w:gridCol w:w="1349"/>
        <w:gridCol w:w="16"/>
        <w:gridCol w:w="21"/>
        <w:gridCol w:w="164"/>
      </w:tblGrid>
      <w:tr w:rsidR="00AD3B06" w14:paraId="062866AB" w14:textId="77777777" w:rsidTr="00DC79E3">
        <w:trPr>
          <w:trHeight w:val="21"/>
        </w:trPr>
        <w:tc>
          <w:tcPr>
            <w:tcW w:w="6" w:type="dxa"/>
          </w:tcPr>
          <w:p w14:paraId="0C202CDA" w14:textId="77777777" w:rsidR="00E16D79" w:rsidRDefault="00E16D79">
            <w:pPr>
              <w:pStyle w:val="EmptyCellLayoutStyle"/>
              <w:spacing w:after="0" w:line="240" w:lineRule="auto"/>
            </w:pPr>
          </w:p>
        </w:tc>
        <w:tc>
          <w:tcPr>
            <w:tcW w:w="18" w:type="dxa"/>
          </w:tcPr>
          <w:p w14:paraId="49656F0D" w14:textId="77777777" w:rsidR="00E16D79" w:rsidRDefault="00E16D79">
            <w:pPr>
              <w:pStyle w:val="EmptyCellLayoutStyle"/>
              <w:spacing w:after="0" w:line="240" w:lineRule="auto"/>
            </w:pPr>
          </w:p>
        </w:tc>
        <w:tc>
          <w:tcPr>
            <w:tcW w:w="9" w:type="dxa"/>
          </w:tcPr>
          <w:p w14:paraId="536226FB" w14:textId="77777777" w:rsidR="00E16D79" w:rsidRDefault="00E16D79">
            <w:pPr>
              <w:pStyle w:val="EmptyCellLayoutStyle"/>
              <w:spacing w:after="0" w:line="240" w:lineRule="auto"/>
            </w:pPr>
          </w:p>
        </w:tc>
        <w:tc>
          <w:tcPr>
            <w:tcW w:w="11" w:type="dxa"/>
          </w:tcPr>
          <w:p w14:paraId="777E3C2E" w14:textId="77777777" w:rsidR="00E16D79" w:rsidRDefault="00E16D79">
            <w:pPr>
              <w:pStyle w:val="EmptyCellLayoutStyle"/>
              <w:spacing w:after="0" w:line="240" w:lineRule="auto"/>
            </w:pPr>
          </w:p>
        </w:tc>
        <w:tc>
          <w:tcPr>
            <w:tcW w:w="6" w:type="dxa"/>
          </w:tcPr>
          <w:p w14:paraId="40D7981D" w14:textId="77777777" w:rsidR="00E16D79" w:rsidRDefault="00E16D79">
            <w:pPr>
              <w:pStyle w:val="EmptyCellLayoutStyle"/>
              <w:spacing w:after="0" w:line="240" w:lineRule="auto"/>
            </w:pPr>
          </w:p>
        </w:tc>
        <w:tc>
          <w:tcPr>
            <w:tcW w:w="6" w:type="dxa"/>
          </w:tcPr>
          <w:p w14:paraId="29F35D7D" w14:textId="77777777" w:rsidR="00E16D79" w:rsidRDefault="00E16D79">
            <w:pPr>
              <w:pStyle w:val="EmptyCellLayoutStyle"/>
              <w:spacing w:after="0" w:line="240" w:lineRule="auto"/>
            </w:pPr>
          </w:p>
        </w:tc>
        <w:tc>
          <w:tcPr>
            <w:tcW w:w="34" w:type="dxa"/>
          </w:tcPr>
          <w:p w14:paraId="78564CCA" w14:textId="77777777" w:rsidR="00E16D79" w:rsidRDefault="00E16D79">
            <w:pPr>
              <w:pStyle w:val="EmptyCellLayoutStyle"/>
              <w:spacing w:after="0" w:line="240" w:lineRule="auto"/>
            </w:pPr>
          </w:p>
        </w:tc>
        <w:tc>
          <w:tcPr>
            <w:tcW w:w="6" w:type="dxa"/>
          </w:tcPr>
          <w:p w14:paraId="21CCCD0F" w14:textId="77777777" w:rsidR="00E16D79" w:rsidRDefault="00E16D79">
            <w:pPr>
              <w:pStyle w:val="EmptyCellLayoutStyle"/>
              <w:spacing w:after="0" w:line="240" w:lineRule="auto"/>
            </w:pPr>
          </w:p>
        </w:tc>
        <w:tc>
          <w:tcPr>
            <w:tcW w:w="44" w:type="dxa"/>
          </w:tcPr>
          <w:p w14:paraId="48E36CAD" w14:textId="77777777" w:rsidR="00E16D79" w:rsidRDefault="00E16D79">
            <w:pPr>
              <w:pStyle w:val="EmptyCellLayoutStyle"/>
              <w:spacing w:after="0" w:line="240" w:lineRule="auto"/>
            </w:pPr>
          </w:p>
        </w:tc>
        <w:tc>
          <w:tcPr>
            <w:tcW w:w="36" w:type="dxa"/>
          </w:tcPr>
          <w:p w14:paraId="57CCF37A" w14:textId="77777777" w:rsidR="00E16D79" w:rsidRDefault="00E16D79">
            <w:pPr>
              <w:pStyle w:val="EmptyCellLayoutStyle"/>
              <w:spacing w:after="0" w:line="240" w:lineRule="auto"/>
            </w:pPr>
          </w:p>
        </w:tc>
        <w:tc>
          <w:tcPr>
            <w:tcW w:w="191" w:type="dxa"/>
          </w:tcPr>
          <w:p w14:paraId="6CA565DC" w14:textId="77777777" w:rsidR="00E16D79" w:rsidRDefault="00E16D79">
            <w:pPr>
              <w:pStyle w:val="EmptyCellLayoutStyle"/>
              <w:spacing w:after="0" w:line="240" w:lineRule="auto"/>
            </w:pPr>
          </w:p>
        </w:tc>
        <w:tc>
          <w:tcPr>
            <w:tcW w:w="334" w:type="dxa"/>
          </w:tcPr>
          <w:p w14:paraId="2041A142" w14:textId="77777777" w:rsidR="00E16D79" w:rsidRDefault="00E16D79">
            <w:pPr>
              <w:pStyle w:val="EmptyCellLayoutStyle"/>
              <w:spacing w:after="0" w:line="240" w:lineRule="auto"/>
            </w:pPr>
          </w:p>
        </w:tc>
        <w:tc>
          <w:tcPr>
            <w:tcW w:w="44" w:type="dxa"/>
          </w:tcPr>
          <w:p w14:paraId="10D43007" w14:textId="77777777" w:rsidR="00E16D79" w:rsidRDefault="00E16D79">
            <w:pPr>
              <w:pStyle w:val="EmptyCellLayoutStyle"/>
              <w:spacing w:after="0" w:line="240" w:lineRule="auto"/>
            </w:pPr>
          </w:p>
        </w:tc>
        <w:tc>
          <w:tcPr>
            <w:tcW w:w="51" w:type="dxa"/>
          </w:tcPr>
          <w:p w14:paraId="37434839" w14:textId="77777777" w:rsidR="00E16D79" w:rsidRDefault="00E16D79">
            <w:pPr>
              <w:pStyle w:val="EmptyCellLayoutStyle"/>
              <w:spacing w:after="0" w:line="240" w:lineRule="auto"/>
            </w:pPr>
          </w:p>
        </w:tc>
        <w:tc>
          <w:tcPr>
            <w:tcW w:w="22" w:type="dxa"/>
          </w:tcPr>
          <w:p w14:paraId="2B3677B8" w14:textId="77777777" w:rsidR="00E16D79" w:rsidRDefault="00E16D79">
            <w:pPr>
              <w:pStyle w:val="EmptyCellLayoutStyle"/>
              <w:spacing w:after="0" w:line="240" w:lineRule="auto"/>
            </w:pPr>
          </w:p>
        </w:tc>
        <w:tc>
          <w:tcPr>
            <w:tcW w:w="16" w:type="dxa"/>
          </w:tcPr>
          <w:p w14:paraId="639B8C7B" w14:textId="77777777" w:rsidR="00E16D79" w:rsidRDefault="00E16D79">
            <w:pPr>
              <w:pStyle w:val="EmptyCellLayoutStyle"/>
              <w:spacing w:after="0" w:line="240" w:lineRule="auto"/>
            </w:pPr>
          </w:p>
        </w:tc>
        <w:tc>
          <w:tcPr>
            <w:tcW w:w="16" w:type="dxa"/>
          </w:tcPr>
          <w:p w14:paraId="61694531" w14:textId="77777777" w:rsidR="00E16D79" w:rsidRDefault="00E16D79">
            <w:pPr>
              <w:pStyle w:val="EmptyCellLayoutStyle"/>
              <w:spacing w:after="0" w:line="240" w:lineRule="auto"/>
            </w:pPr>
          </w:p>
        </w:tc>
        <w:tc>
          <w:tcPr>
            <w:tcW w:w="16" w:type="dxa"/>
          </w:tcPr>
          <w:p w14:paraId="1E9041F8" w14:textId="77777777" w:rsidR="00E16D79" w:rsidRDefault="00E16D79">
            <w:pPr>
              <w:pStyle w:val="EmptyCellLayoutStyle"/>
              <w:spacing w:after="0" w:line="240" w:lineRule="auto"/>
            </w:pPr>
          </w:p>
        </w:tc>
        <w:tc>
          <w:tcPr>
            <w:tcW w:w="42" w:type="dxa"/>
          </w:tcPr>
          <w:p w14:paraId="1F3F806B" w14:textId="77777777" w:rsidR="00E16D79" w:rsidRDefault="00E16D79">
            <w:pPr>
              <w:pStyle w:val="EmptyCellLayoutStyle"/>
              <w:spacing w:after="0" w:line="240" w:lineRule="auto"/>
            </w:pPr>
          </w:p>
        </w:tc>
        <w:tc>
          <w:tcPr>
            <w:tcW w:w="16" w:type="dxa"/>
          </w:tcPr>
          <w:p w14:paraId="622E3A9F" w14:textId="77777777" w:rsidR="00E16D79" w:rsidRDefault="00E16D79">
            <w:pPr>
              <w:pStyle w:val="EmptyCellLayoutStyle"/>
              <w:spacing w:after="0" w:line="240" w:lineRule="auto"/>
            </w:pPr>
          </w:p>
        </w:tc>
        <w:tc>
          <w:tcPr>
            <w:tcW w:w="16" w:type="dxa"/>
          </w:tcPr>
          <w:p w14:paraId="228BD6FB" w14:textId="77777777" w:rsidR="00E16D79" w:rsidRDefault="00E16D79">
            <w:pPr>
              <w:pStyle w:val="EmptyCellLayoutStyle"/>
              <w:spacing w:after="0" w:line="240" w:lineRule="auto"/>
            </w:pPr>
          </w:p>
        </w:tc>
        <w:tc>
          <w:tcPr>
            <w:tcW w:w="24" w:type="dxa"/>
          </w:tcPr>
          <w:p w14:paraId="69C32044" w14:textId="77777777" w:rsidR="00E16D79" w:rsidRDefault="00E16D79">
            <w:pPr>
              <w:pStyle w:val="EmptyCellLayoutStyle"/>
              <w:spacing w:after="0" w:line="240" w:lineRule="auto"/>
            </w:pPr>
          </w:p>
        </w:tc>
        <w:tc>
          <w:tcPr>
            <w:tcW w:w="292" w:type="dxa"/>
          </w:tcPr>
          <w:p w14:paraId="7DB9BCAC" w14:textId="77777777" w:rsidR="00E16D79" w:rsidRDefault="00E16D79">
            <w:pPr>
              <w:pStyle w:val="EmptyCellLayoutStyle"/>
              <w:spacing w:after="0" w:line="240" w:lineRule="auto"/>
            </w:pPr>
          </w:p>
        </w:tc>
        <w:tc>
          <w:tcPr>
            <w:tcW w:w="24" w:type="dxa"/>
          </w:tcPr>
          <w:p w14:paraId="598808DF" w14:textId="77777777" w:rsidR="00E16D79" w:rsidRDefault="00E16D79">
            <w:pPr>
              <w:pStyle w:val="EmptyCellLayoutStyle"/>
              <w:spacing w:after="0" w:line="240" w:lineRule="auto"/>
            </w:pPr>
          </w:p>
        </w:tc>
        <w:tc>
          <w:tcPr>
            <w:tcW w:w="16" w:type="dxa"/>
          </w:tcPr>
          <w:p w14:paraId="52C92C8D" w14:textId="77777777" w:rsidR="00E16D79" w:rsidRDefault="00E16D79">
            <w:pPr>
              <w:pStyle w:val="EmptyCellLayoutStyle"/>
              <w:spacing w:after="0" w:line="240" w:lineRule="auto"/>
            </w:pPr>
          </w:p>
        </w:tc>
        <w:tc>
          <w:tcPr>
            <w:tcW w:w="32" w:type="dxa"/>
          </w:tcPr>
          <w:p w14:paraId="0ABEF963" w14:textId="77777777" w:rsidR="00E16D79" w:rsidRDefault="00E16D79">
            <w:pPr>
              <w:pStyle w:val="EmptyCellLayoutStyle"/>
              <w:spacing w:after="0" w:line="240" w:lineRule="auto"/>
            </w:pPr>
          </w:p>
        </w:tc>
        <w:tc>
          <w:tcPr>
            <w:tcW w:w="85" w:type="dxa"/>
          </w:tcPr>
          <w:p w14:paraId="5B720E79" w14:textId="77777777" w:rsidR="00E16D79" w:rsidRDefault="00E16D79">
            <w:pPr>
              <w:pStyle w:val="EmptyCellLayoutStyle"/>
              <w:spacing w:after="0" w:line="240" w:lineRule="auto"/>
            </w:pPr>
          </w:p>
        </w:tc>
        <w:tc>
          <w:tcPr>
            <w:tcW w:w="475" w:type="dxa"/>
          </w:tcPr>
          <w:p w14:paraId="41A22B0C" w14:textId="77777777" w:rsidR="00E16D79" w:rsidRDefault="00E16D79">
            <w:pPr>
              <w:pStyle w:val="EmptyCellLayoutStyle"/>
              <w:spacing w:after="0" w:line="240" w:lineRule="auto"/>
            </w:pPr>
          </w:p>
        </w:tc>
        <w:tc>
          <w:tcPr>
            <w:tcW w:w="36" w:type="dxa"/>
          </w:tcPr>
          <w:p w14:paraId="055A4534" w14:textId="77777777" w:rsidR="00E16D79" w:rsidRDefault="00E16D79">
            <w:pPr>
              <w:pStyle w:val="EmptyCellLayoutStyle"/>
              <w:spacing w:after="0" w:line="240" w:lineRule="auto"/>
            </w:pPr>
          </w:p>
        </w:tc>
        <w:tc>
          <w:tcPr>
            <w:tcW w:w="129" w:type="dxa"/>
          </w:tcPr>
          <w:p w14:paraId="731D8732" w14:textId="77777777" w:rsidR="00E16D79" w:rsidRDefault="00E16D79">
            <w:pPr>
              <w:pStyle w:val="EmptyCellLayoutStyle"/>
              <w:spacing w:after="0" w:line="240" w:lineRule="auto"/>
            </w:pPr>
          </w:p>
        </w:tc>
        <w:tc>
          <w:tcPr>
            <w:tcW w:w="94" w:type="dxa"/>
          </w:tcPr>
          <w:p w14:paraId="4ED888EB" w14:textId="77777777" w:rsidR="00E16D79" w:rsidRDefault="00E16D79">
            <w:pPr>
              <w:pStyle w:val="EmptyCellLayoutStyle"/>
              <w:spacing w:after="0" w:line="240" w:lineRule="auto"/>
            </w:pPr>
          </w:p>
        </w:tc>
        <w:tc>
          <w:tcPr>
            <w:tcW w:w="57" w:type="dxa"/>
          </w:tcPr>
          <w:p w14:paraId="64096DAB" w14:textId="77777777" w:rsidR="00E16D79" w:rsidRDefault="00E16D79">
            <w:pPr>
              <w:pStyle w:val="EmptyCellLayoutStyle"/>
              <w:spacing w:after="0" w:line="240" w:lineRule="auto"/>
            </w:pPr>
          </w:p>
        </w:tc>
        <w:tc>
          <w:tcPr>
            <w:tcW w:w="685" w:type="dxa"/>
          </w:tcPr>
          <w:p w14:paraId="58C13234" w14:textId="77777777" w:rsidR="00E16D79" w:rsidRDefault="00E16D79">
            <w:pPr>
              <w:pStyle w:val="EmptyCellLayoutStyle"/>
              <w:spacing w:after="0" w:line="240" w:lineRule="auto"/>
            </w:pPr>
          </w:p>
        </w:tc>
        <w:tc>
          <w:tcPr>
            <w:tcW w:w="1241" w:type="dxa"/>
          </w:tcPr>
          <w:p w14:paraId="06AFE31D" w14:textId="77777777" w:rsidR="00E16D79" w:rsidRDefault="00E16D79">
            <w:pPr>
              <w:pStyle w:val="EmptyCellLayoutStyle"/>
              <w:spacing w:after="0" w:line="240" w:lineRule="auto"/>
            </w:pPr>
          </w:p>
        </w:tc>
        <w:tc>
          <w:tcPr>
            <w:tcW w:w="131" w:type="dxa"/>
          </w:tcPr>
          <w:p w14:paraId="24A88A6E" w14:textId="77777777" w:rsidR="00E16D79" w:rsidRDefault="00E16D79">
            <w:pPr>
              <w:pStyle w:val="EmptyCellLayoutStyle"/>
              <w:spacing w:after="0" w:line="240" w:lineRule="auto"/>
            </w:pPr>
          </w:p>
        </w:tc>
        <w:tc>
          <w:tcPr>
            <w:tcW w:w="1431" w:type="dxa"/>
          </w:tcPr>
          <w:p w14:paraId="70D36EF5" w14:textId="77777777" w:rsidR="00E16D79" w:rsidRDefault="00E16D79">
            <w:pPr>
              <w:pStyle w:val="EmptyCellLayoutStyle"/>
              <w:spacing w:after="0" w:line="240" w:lineRule="auto"/>
            </w:pPr>
          </w:p>
        </w:tc>
        <w:tc>
          <w:tcPr>
            <w:tcW w:w="2311" w:type="dxa"/>
          </w:tcPr>
          <w:p w14:paraId="7A549467" w14:textId="77777777" w:rsidR="00E16D79" w:rsidRDefault="00E16D79">
            <w:pPr>
              <w:pStyle w:val="EmptyCellLayoutStyle"/>
              <w:spacing w:after="0" w:line="240" w:lineRule="auto"/>
            </w:pPr>
          </w:p>
        </w:tc>
        <w:tc>
          <w:tcPr>
            <w:tcW w:w="1686" w:type="dxa"/>
          </w:tcPr>
          <w:p w14:paraId="19CE26BC" w14:textId="77777777" w:rsidR="00E16D79" w:rsidRDefault="00E16D79">
            <w:pPr>
              <w:pStyle w:val="EmptyCellLayoutStyle"/>
              <w:spacing w:after="0" w:line="240" w:lineRule="auto"/>
            </w:pPr>
          </w:p>
        </w:tc>
        <w:tc>
          <w:tcPr>
            <w:tcW w:w="1353" w:type="dxa"/>
          </w:tcPr>
          <w:p w14:paraId="14B0C2C1" w14:textId="77777777" w:rsidR="00E16D79" w:rsidRDefault="00E16D79">
            <w:pPr>
              <w:pStyle w:val="EmptyCellLayoutStyle"/>
              <w:spacing w:after="0" w:line="240" w:lineRule="auto"/>
            </w:pPr>
          </w:p>
        </w:tc>
        <w:tc>
          <w:tcPr>
            <w:tcW w:w="16" w:type="dxa"/>
          </w:tcPr>
          <w:p w14:paraId="5C2C3264" w14:textId="77777777" w:rsidR="00E16D79" w:rsidRDefault="00E16D79">
            <w:pPr>
              <w:pStyle w:val="EmptyCellLayoutStyle"/>
              <w:spacing w:after="0" w:line="240" w:lineRule="auto"/>
            </w:pPr>
          </w:p>
        </w:tc>
        <w:tc>
          <w:tcPr>
            <w:tcW w:w="21" w:type="dxa"/>
          </w:tcPr>
          <w:p w14:paraId="2695FCB9" w14:textId="77777777" w:rsidR="00E16D79" w:rsidRDefault="00E16D79">
            <w:pPr>
              <w:pStyle w:val="EmptyCellLayoutStyle"/>
              <w:spacing w:after="0" w:line="240" w:lineRule="auto"/>
            </w:pPr>
          </w:p>
        </w:tc>
        <w:tc>
          <w:tcPr>
            <w:tcW w:w="149" w:type="dxa"/>
          </w:tcPr>
          <w:p w14:paraId="630D093D" w14:textId="77777777" w:rsidR="00E16D79" w:rsidRDefault="00E16D79">
            <w:pPr>
              <w:pStyle w:val="EmptyCellLayoutStyle"/>
              <w:spacing w:after="0" w:line="240" w:lineRule="auto"/>
            </w:pPr>
          </w:p>
        </w:tc>
      </w:tr>
      <w:tr w:rsidR="004F4E2D" w14:paraId="68ED12D5" w14:textId="77777777" w:rsidTr="00AD3B06">
        <w:trPr>
          <w:trHeight w:val="283"/>
        </w:trPr>
        <w:tc>
          <w:tcPr>
            <w:tcW w:w="6" w:type="dxa"/>
          </w:tcPr>
          <w:p w14:paraId="56F76B1D" w14:textId="77777777" w:rsidR="00E16D79" w:rsidRDefault="00E16D79">
            <w:pPr>
              <w:pStyle w:val="EmptyCellLayoutStyle"/>
              <w:spacing w:after="0" w:line="240" w:lineRule="auto"/>
            </w:pPr>
          </w:p>
        </w:tc>
        <w:tc>
          <w:tcPr>
            <w:tcW w:w="18" w:type="dxa"/>
          </w:tcPr>
          <w:p w14:paraId="6CD50BD4" w14:textId="77777777" w:rsidR="00E16D79" w:rsidRDefault="00E16D79">
            <w:pPr>
              <w:pStyle w:val="EmptyCellLayoutStyle"/>
              <w:spacing w:after="0" w:line="240" w:lineRule="auto"/>
            </w:pPr>
          </w:p>
        </w:tc>
        <w:tc>
          <w:tcPr>
            <w:tcW w:w="9" w:type="dxa"/>
          </w:tcPr>
          <w:p w14:paraId="4433AB1E" w14:textId="77777777" w:rsidR="00E16D79" w:rsidRDefault="00E16D79">
            <w:pPr>
              <w:pStyle w:val="EmptyCellLayoutStyle"/>
              <w:spacing w:after="0" w:line="240" w:lineRule="auto"/>
            </w:pPr>
          </w:p>
        </w:tc>
        <w:tc>
          <w:tcPr>
            <w:tcW w:w="11" w:type="dxa"/>
          </w:tcPr>
          <w:p w14:paraId="0D387558" w14:textId="77777777" w:rsidR="00E16D79" w:rsidRDefault="00E16D79">
            <w:pPr>
              <w:pStyle w:val="EmptyCellLayoutStyle"/>
              <w:spacing w:after="0" w:line="240" w:lineRule="auto"/>
            </w:pPr>
          </w:p>
        </w:tc>
        <w:tc>
          <w:tcPr>
            <w:tcW w:w="6" w:type="dxa"/>
          </w:tcPr>
          <w:p w14:paraId="49FA6378" w14:textId="77777777" w:rsidR="00E16D79" w:rsidRDefault="00E16D79">
            <w:pPr>
              <w:pStyle w:val="EmptyCellLayoutStyle"/>
              <w:spacing w:after="0" w:line="240" w:lineRule="auto"/>
            </w:pPr>
          </w:p>
        </w:tc>
        <w:tc>
          <w:tcPr>
            <w:tcW w:w="6" w:type="dxa"/>
          </w:tcPr>
          <w:p w14:paraId="25C6DCC5" w14:textId="77777777" w:rsidR="00E16D79" w:rsidRDefault="00E16D79">
            <w:pPr>
              <w:pStyle w:val="EmptyCellLayoutStyle"/>
              <w:spacing w:after="0" w:line="240" w:lineRule="auto"/>
            </w:pPr>
          </w:p>
        </w:tc>
        <w:tc>
          <w:tcPr>
            <w:tcW w:w="2833" w:type="dxa"/>
            <w:gridSpan w:val="27"/>
          </w:tcPr>
          <w:tbl>
            <w:tblPr>
              <w:tblW w:w="0" w:type="auto"/>
              <w:tblCellMar>
                <w:left w:w="0" w:type="dxa"/>
                <w:right w:w="0" w:type="dxa"/>
              </w:tblCellMar>
              <w:tblLook w:val="04A0" w:firstRow="1" w:lastRow="0" w:firstColumn="1" w:lastColumn="0" w:noHBand="0" w:noVBand="1"/>
            </w:tblPr>
            <w:tblGrid>
              <w:gridCol w:w="2107"/>
            </w:tblGrid>
            <w:tr w:rsidR="00E16D79" w14:paraId="5DA02F30" w14:textId="77777777">
              <w:trPr>
                <w:trHeight w:val="205"/>
              </w:trPr>
              <w:tc>
                <w:tcPr>
                  <w:tcW w:w="2107" w:type="dxa"/>
                  <w:tcBorders>
                    <w:top w:val="nil"/>
                    <w:left w:val="nil"/>
                    <w:bottom w:val="nil"/>
                    <w:right w:val="nil"/>
                  </w:tcBorders>
                  <w:tcMar>
                    <w:top w:w="39" w:type="dxa"/>
                    <w:left w:w="39" w:type="dxa"/>
                    <w:bottom w:w="39" w:type="dxa"/>
                    <w:right w:w="39" w:type="dxa"/>
                  </w:tcMar>
                </w:tcPr>
                <w:p w14:paraId="591033CD" w14:textId="77777777" w:rsidR="00E16D79" w:rsidRDefault="004F4E2D">
                  <w:pPr>
                    <w:spacing w:after="0" w:line="240" w:lineRule="auto"/>
                  </w:pPr>
                  <w:proofErr w:type="gramStart"/>
                  <w:r>
                    <w:rPr>
                      <w:rFonts w:ascii="Segoe UI" w:eastAsia="Segoe UI" w:hAnsi="Segoe UI"/>
                      <w:color w:val="000000"/>
                      <w:sz w:val="18"/>
                    </w:rPr>
                    <w:t>Date :</w:t>
                  </w:r>
                  <w:proofErr w:type="gramEnd"/>
                  <w:r>
                    <w:rPr>
                      <w:rFonts w:ascii="Segoe UI" w:eastAsia="Segoe UI" w:hAnsi="Segoe UI"/>
                      <w:color w:val="000000"/>
                      <w:sz w:val="18"/>
                    </w:rPr>
                    <w:t xml:space="preserve"> 24-03-23</w:t>
                  </w:r>
                </w:p>
              </w:tc>
            </w:tr>
          </w:tbl>
          <w:p w14:paraId="653F3DF8" w14:textId="77777777" w:rsidR="00E16D79" w:rsidRDefault="00E16D79">
            <w:pPr>
              <w:spacing w:after="0" w:line="240" w:lineRule="auto"/>
            </w:pPr>
          </w:p>
        </w:tc>
        <w:tc>
          <w:tcPr>
            <w:tcW w:w="1241" w:type="dxa"/>
          </w:tcPr>
          <w:p w14:paraId="690F3242" w14:textId="77777777" w:rsidR="00E16D79" w:rsidRDefault="00E16D79">
            <w:pPr>
              <w:pStyle w:val="EmptyCellLayoutStyle"/>
              <w:spacing w:after="0" w:line="240" w:lineRule="auto"/>
            </w:pPr>
          </w:p>
        </w:tc>
        <w:tc>
          <w:tcPr>
            <w:tcW w:w="131" w:type="dxa"/>
          </w:tcPr>
          <w:p w14:paraId="07080FC2" w14:textId="77777777" w:rsidR="00E16D79" w:rsidRDefault="00E16D79">
            <w:pPr>
              <w:pStyle w:val="EmptyCellLayoutStyle"/>
              <w:spacing w:after="0" w:line="240" w:lineRule="auto"/>
            </w:pPr>
          </w:p>
        </w:tc>
        <w:tc>
          <w:tcPr>
            <w:tcW w:w="1431" w:type="dxa"/>
          </w:tcPr>
          <w:p w14:paraId="5B5129AA" w14:textId="77777777" w:rsidR="00E16D79" w:rsidRDefault="00E16D79">
            <w:pPr>
              <w:pStyle w:val="EmptyCellLayoutStyle"/>
              <w:spacing w:after="0" w:line="240" w:lineRule="auto"/>
            </w:pPr>
          </w:p>
        </w:tc>
        <w:tc>
          <w:tcPr>
            <w:tcW w:w="2311" w:type="dxa"/>
          </w:tcPr>
          <w:p w14:paraId="53B854B2" w14:textId="77777777" w:rsidR="00E16D79" w:rsidRDefault="00E16D79">
            <w:pPr>
              <w:pStyle w:val="EmptyCellLayoutStyle"/>
              <w:spacing w:after="0" w:line="240" w:lineRule="auto"/>
            </w:pPr>
          </w:p>
        </w:tc>
        <w:tc>
          <w:tcPr>
            <w:tcW w:w="3076" w:type="dxa"/>
            <w:gridSpan w:val="4"/>
          </w:tcPr>
          <w:tbl>
            <w:tblPr>
              <w:tblW w:w="0" w:type="auto"/>
              <w:tblCellMar>
                <w:left w:w="0" w:type="dxa"/>
                <w:right w:w="0" w:type="dxa"/>
              </w:tblCellMar>
              <w:tblLook w:val="04A0" w:firstRow="1" w:lastRow="0" w:firstColumn="1" w:lastColumn="0" w:noHBand="0" w:noVBand="1"/>
            </w:tblPr>
            <w:tblGrid>
              <w:gridCol w:w="3069"/>
            </w:tblGrid>
            <w:tr w:rsidR="00E16D79" w14:paraId="538E0F00" w14:textId="77777777">
              <w:trPr>
                <w:trHeight w:val="205"/>
              </w:trPr>
              <w:tc>
                <w:tcPr>
                  <w:tcW w:w="3322" w:type="dxa"/>
                  <w:tcBorders>
                    <w:top w:val="nil"/>
                    <w:left w:val="nil"/>
                    <w:bottom w:val="nil"/>
                    <w:right w:val="nil"/>
                  </w:tcBorders>
                  <w:tcMar>
                    <w:top w:w="39" w:type="dxa"/>
                    <w:left w:w="39" w:type="dxa"/>
                    <w:bottom w:w="39" w:type="dxa"/>
                    <w:right w:w="39" w:type="dxa"/>
                  </w:tcMar>
                </w:tcPr>
                <w:p w14:paraId="619606C1" w14:textId="77777777" w:rsidR="00E16D79" w:rsidRDefault="004F4E2D">
                  <w:pPr>
                    <w:spacing w:after="0" w:line="240" w:lineRule="auto"/>
                  </w:pPr>
                  <w:r>
                    <w:rPr>
                      <w:rFonts w:ascii="Tahoma" w:eastAsia="Tahoma" w:hAnsi="Tahoma"/>
                      <w:color w:val="000000"/>
                      <w:sz w:val="18"/>
                    </w:rPr>
                    <w:t xml:space="preserve">Ref No.: </w:t>
                  </w:r>
                  <w:r>
                    <w:rPr>
                      <w:rFonts w:ascii="Segoe UI" w:eastAsia="Segoe UI" w:hAnsi="Segoe UI"/>
                      <w:b/>
                      <w:color w:val="000000"/>
                      <w:sz w:val="18"/>
                    </w:rPr>
                    <w:t>Q/23-03/44</w:t>
                  </w:r>
                </w:p>
              </w:tc>
            </w:tr>
          </w:tbl>
          <w:p w14:paraId="0BE25AA1" w14:textId="77777777" w:rsidR="00E16D79" w:rsidRDefault="00E16D79">
            <w:pPr>
              <w:spacing w:after="0" w:line="240" w:lineRule="auto"/>
            </w:pPr>
          </w:p>
        </w:tc>
        <w:tc>
          <w:tcPr>
            <w:tcW w:w="149" w:type="dxa"/>
          </w:tcPr>
          <w:p w14:paraId="52FA571F" w14:textId="77777777" w:rsidR="00E16D79" w:rsidRDefault="00E16D79">
            <w:pPr>
              <w:pStyle w:val="EmptyCellLayoutStyle"/>
              <w:spacing w:after="0" w:line="240" w:lineRule="auto"/>
            </w:pPr>
          </w:p>
        </w:tc>
      </w:tr>
      <w:tr w:rsidR="00AD3B06" w14:paraId="5AFA7D6F" w14:textId="77777777" w:rsidTr="00DC79E3">
        <w:trPr>
          <w:trHeight w:val="48"/>
        </w:trPr>
        <w:tc>
          <w:tcPr>
            <w:tcW w:w="6" w:type="dxa"/>
          </w:tcPr>
          <w:p w14:paraId="69F855A9" w14:textId="77777777" w:rsidR="00E16D79" w:rsidRDefault="00E16D79">
            <w:pPr>
              <w:pStyle w:val="EmptyCellLayoutStyle"/>
              <w:spacing w:after="0" w:line="240" w:lineRule="auto"/>
            </w:pPr>
          </w:p>
        </w:tc>
        <w:tc>
          <w:tcPr>
            <w:tcW w:w="18" w:type="dxa"/>
          </w:tcPr>
          <w:p w14:paraId="76FB1DE4" w14:textId="77777777" w:rsidR="00E16D79" w:rsidRDefault="00E16D79">
            <w:pPr>
              <w:pStyle w:val="EmptyCellLayoutStyle"/>
              <w:spacing w:after="0" w:line="240" w:lineRule="auto"/>
            </w:pPr>
          </w:p>
        </w:tc>
        <w:tc>
          <w:tcPr>
            <w:tcW w:w="9" w:type="dxa"/>
          </w:tcPr>
          <w:p w14:paraId="1AB6AA71" w14:textId="77777777" w:rsidR="00E16D79" w:rsidRDefault="00E16D79">
            <w:pPr>
              <w:pStyle w:val="EmptyCellLayoutStyle"/>
              <w:spacing w:after="0" w:line="240" w:lineRule="auto"/>
            </w:pPr>
          </w:p>
        </w:tc>
        <w:tc>
          <w:tcPr>
            <w:tcW w:w="11" w:type="dxa"/>
          </w:tcPr>
          <w:p w14:paraId="6CB57934" w14:textId="77777777" w:rsidR="00E16D79" w:rsidRDefault="00E16D79">
            <w:pPr>
              <w:pStyle w:val="EmptyCellLayoutStyle"/>
              <w:spacing w:after="0" w:line="240" w:lineRule="auto"/>
            </w:pPr>
          </w:p>
        </w:tc>
        <w:tc>
          <w:tcPr>
            <w:tcW w:w="6" w:type="dxa"/>
          </w:tcPr>
          <w:p w14:paraId="08F7BD06" w14:textId="77777777" w:rsidR="00E16D79" w:rsidRDefault="00E16D79">
            <w:pPr>
              <w:pStyle w:val="EmptyCellLayoutStyle"/>
              <w:spacing w:after="0" w:line="240" w:lineRule="auto"/>
            </w:pPr>
          </w:p>
        </w:tc>
        <w:tc>
          <w:tcPr>
            <w:tcW w:w="6" w:type="dxa"/>
          </w:tcPr>
          <w:p w14:paraId="231B4FD8" w14:textId="77777777" w:rsidR="00E16D79" w:rsidRDefault="00E16D79">
            <w:pPr>
              <w:pStyle w:val="EmptyCellLayoutStyle"/>
              <w:spacing w:after="0" w:line="240" w:lineRule="auto"/>
            </w:pPr>
          </w:p>
        </w:tc>
        <w:tc>
          <w:tcPr>
            <w:tcW w:w="34" w:type="dxa"/>
          </w:tcPr>
          <w:p w14:paraId="69D2E1F1" w14:textId="77777777" w:rsidR="00E16D79" w:rsidRDefault="00E16D79">
            <w:pPr>
              <w:pStyle w:val="EmptyCellLayoutStyle"/>
              <w:spacing w:after="0" w:line="240" w:lineRule="auto"/>
            </w:pPr>
          </w:p>
        </w:tc>
        <w:tc>
          <w:tcPr>
            <w:tcW w:w="6" w:type="dxa"/>
          </w:tcPr>
          <w:p w14:paraId="5A32B789" w14:textId="77777777" w:rsidR="00E16D79" w:rsidRDefault="00E16D79">
            <w:pPr>
              <w:pStyle w:val="EmptyCellLayoutStyle"/>
              <w:spacing w:after="0" w:line="240" w:lineRule="auto"/>
            </w:pPr>
          </w:p>
        </w:tc>
        <w:tc>
          <w:tcPr>
            <w:tcW w:w="44" w:type="dxa"/>
          </w:tcPr>
          <w:p w14:paraId="66B7EC91" w14:textId="77777777" w:rsidR="00E16D79" w:rsidRDefault="00E16D79">
            <w:pPr>
              <w:pStyle w:val="EmptyCellLayoutStyle"/>
              <w:spacing w:after="0" w:line="240" w:lineRule="auto"/>
            </w:pPr>
          </w:p>
        </w:tc>
        <w:tc>
          <w:tcPr>
            <w:tcW w:w="36" w:type="dxa"/>
          </w:tcPr>
          <w:p w14:paraId="38FB62CC" w14:textId="77777777" w:rsidR="00E16D79" w:rsidRDefault="00E16D79">
            <w:pPr>
              <w:pStyle w:val="EmptyCellLayoutStyle"/>
              <w:spacing w:after="0" w:line="240" w:lineRule="auto"/>
            </w:pPr>
          </w:p>
        </w:tc>
        <w:tc>
          <w:tcPr>
            <w:tcW w:w="191" w:type="dxa"/>
          </w:tcPr>
          <w:p w14:paraId="1F0A0A12" w14:textId="77777777" w:rsidR="00E16D79" w:rsidRDefault="00E16D79">
            <w:pPr>
              <w:pStyle w:val="EmptyCellLayoutStyle"/>
              <w:spacing w:after="0" w:line="240" w:lineRule="auto"/>
            </w:pPr>
          </w:p>
        </w:tc>
        <w:tc>
          <w:tcPr>
            <w:tcW w:w="334" w:type="dxa"/>
          </w:tcPr>
          <w:p w14:paraId="5F3125D6" w14:textId="77777777" w:rsidR="00E16D79" w:rsidRDefault="00E16D79">
            <w:pPr>
              <w:pStyle w:val="EmptyCellLayoutStyle"/>
              <w:spacing w:after="0" w:line="240" w:lineRule="auto"/>
            </w:pPr>
          </w:p>
        </w:tc>
        <w:tc>
          <w:tcPr>
            <w:tcW w:w="44" w:type="dxa"/>
          </w:tcPr>
          <w:p w14:paraId="7B855FA6" w14:textId="77777777" w:rsidR="00E16D79" w:rsidRDefault="00E16D79">
            <w:pPr>
              <w:pStyle w:val="EmptyCellLayoutStyle"/>
              <w:spacing w:after="0" w:line="240" w:lineRule="auto"/>
            </w:pPr>
          </w:p>
        </w:tc>
        <w:tc>
          <w:tcPr>
            <w:tcW w:w="51" w:type="dxa"/>
          </w:tcPr>
          <w:p w14:paraId="46B36C80" w14:textId="77777777" w:rsidR="00E16D79" w:rsidRDefault="00E16D79">
            <w:pPr>
              <w:pStyle w:val="EmptyCellLayoutStyle"/>
              <w:spacing w:after="0" w:line="240" w:lineRule="auto"/>
            </w:pPr>
          </w:p>
        </w:tc>
        <w:tc>
          <w:tcPr>
            <w:tcW w:w="22" w:type="dxa"/>
          </w:tcPr>
          <w:p w14:paraId="6C563474" w14:textId="77777777" w:rsidR="00E16D79" w:rsidRDefault="00E16D79">
            <w:pPr>
              <w:pStyle w:val="EmptyCellLayoutStyle"/>
              <w:spacing w:after="0" w:line="240" w:lineRule="auto"/>
            </w:pPr>
          </w:p>
        </w:tc>
        <w:tc>
          <w:tcPr>
            <w:tcW w:w="16" w:type="dxa"/>
          </w:tcPr>
          <w:p w14:paraId="42272AB2" w14:textId="77777777" w:rsidR="00E16D79" w:rsidRDefault="00E16D79">
            <w:pPr>
              <w:pStyle w:val="EmptyCellLayoutStyle"/>
              <w:spacing w:after="0" w:line="240" w:lineRule="auto"/>
            </w:pPr>
          </w:p>
        </w:tc>
        <w:tc>
          <w:tcPr>
            <w:tcW w:w="16" w:type="dxa"/>
          </w:tcPr>
          <w:p w14:paraId="739DBF82" w14:textId="77777777" w:rsidR="00E16D79" w:rsidRDefault="00E16D79">
            <w:pPr>
              <w:pStyle w:val="EmptyCellLayoutStyle"/>
              <w:spacing w:after="0" w:line="240" w:lineRule="auto"/>
            </w:pPr>
          </w:p>
        </w:tc>
        <w:tc>
          <w:tcPr>
            <w:tcW w:w="16" w:type="dxa"/>
          </w:tcPr>
          <w:p w14:paraId="05C8DE0F" w14:textId="77777777" w:rsidR="00E16D79" w:rsidRDefault="00E16D79">
            <w:pPr>
              <w:pStyle w:val="EmptyCellLayoutStyle"/>
              <w:spacing w:after="0" w:line="240" w:lineRule="auto"/>
            </w:pPr>
          </w:p>
        </w:tc>
        <w:tc>
          <w:tcPr>
            <w:tcW w:w="42" w:type="dxa"/>
          </w:tcPr>
          <w:p w14:paraId="05FB946F" w14:textId="77777777" w:rsidR="00E16D79" w:rsidRDefault="00E16D79">
            <w:pPr>
              <w:pStyle w:val="EmptyCellLayoutStyle"/>
              <w:spacing w:after="0" w:line="240" w:lineRule="auto"/>
            </w:pPr>
          </w:p>
        </w:tc>
        <w:tc>
          <w:tcPr>
            <w:tcW w:w="16" w:type="dxa"/>
          </w:tcPr>
          <w:p w14:paraId="1F7A1588" w14:textId="77777777" w:rsidR="00E16D79" w:rsidRDefault="00E16D79">
            <w:pPr>
              <w:pStyle w:val="EmptyCellLayoutStyle"/>
              <w:spacing w:after="0" w:line="240" w:lineRule="auto"/>
            </w:pPr>
          </w:p>
        </w:tc>
        <w:tc>
          <w:tcPr>
            <w:tcW w:w="16" w:type="dxa"/>
          </w:tcPr>
          <w:p w14:paraId="2998C685" w14:textId="77777777" w:rsidR="00E16D79" w:rsidRDefault="00E16D79">
            <w:pPr>
              <w:pStyle w:val="EmptyCellLayoutStyle"/>
              <w:spacing w:after="0" w:line="240" w:lineRule="auto"/>
            </w:pPr>
          </w:p>
        </w:tc>
        <w:tc>
          <w:tcPr>
            <w:tcW w:w="24" w:type="dxa"/>
          </w:tcPr>
          <w:p w14:paraId="65049410" w14:textId="77777777" w:rsidR="00E16D79" w:rsidRDefault="00E16D79">
            <w:pPr>
              <w:pStyle w:val="EmptyCellLayoutStyle"/>
              <w:spacing w:after="0" w:line="240" w:lineRule="auto"/>
            </w:pPr>
          </w:p>
        </w:tc>
        <w:tc>
          <w:tcPr>
            <w:tcW w:w="292" w:type="dxa"/>
          </w:tcPr>
          <w:p w14:paraId="7BB1090B" w14:textId="77777777" w:rsidR="00E16D79" w:rsidRDefault="00E16D79">
            <w:pPr>
              <w:pStyle w:val="EmptyCellLayoutStyle"/>
              <w:spacing w:after="0" w:line="240" w:lineRule="auto"/>
            </w:pPr>
          </w:p>
        </w:tc>
        <w:tc>
          <w:tcPr>
            <w:tcW w:w="24" w:type="dxa"/>
          </w:tcPr>
          <w:p w14:paraId="51B4E607" w14:textId="77777777" w:rsidR="00E16D79" w:rsidRDefault="00E16D79">
            <w:pPr>
              <w:pStyle w:val="EmptyCellLayoutStyle"/>
              <w:spacing w:after="0" w:line="240" w:lineRule="auto"/>
            </w:pPr>
          </w:p>
        </w:tc>
        <w:tc>
          <w:tcPr>
            <w:tcW w:w="16" w:type="dxa"/>
          </w:tcPr>
          <w:p w14:paraId="23E97E46" w14:textId="77777777" w:rsidR="00E16D79" w:rsidRDefault="00E16D79">
            <w:pPr>
              <w:pStyle w:val="EmptyCellLayoutStyle"/>
              <w:spacing w:after="0" w:line="240" w:lineRule="auto"/>
            </w:pPr>
          </w:p>
        </w:tc>
        <w:tc>
          <w:tcPr>
            <w:tcW w:w="32" w:type="dxa"/>
          </w:tcPr>
          <w:p w14:paraId="4F9E1434" w14:textId="77777777" w:rsidR="00E16D79" w:rsidRDefault="00E16D79">
            <w:pPr>
              <w:pStyle w:val="EmptyCellLayoutStyle"/>
              <w:spacing w:after="0" w:line="240" w:lineRule="auto"/>
            </w:pPr>
          </w:p>
        </w:tc>
        <w:tc>
          <w:tcPr>
            <w:tcW w:w="85" w:type="dxa"/>
          </w:tcPr>
          <w:p w14:paraId="7E79E162" w14:textId="77777777" w:rsidR="00E16D79" w:rsidRDefault="00E16D79">
            <w:pPr>
              <w:pStyle w:val="EmptyCellLayoutStyle"/>
              <w:spacing w:after="0" w:line="240" w:lineRule="auto"/>
            </w:pPr>
          </w:p>
        </w:tc>
        <w:tc>
          <w:tcPr>
            <w:tcW w:w="475" w:type="dxa"/>
          </w:tcPr>
          <w:p w14:paraId="24C86C48" w14:textId="77777777" w:rsidR="00E16D79" w:rsidRDefault="00E16D79">
            <w:pPr>
              <w:pStyle w:val="EmptyCellLayoutStyle"/>
              <w:spacing w:after="0" w:line="240" w:lineRule="auto"/>
            </w:pPr>
          </w:p>
        </w:tc>
        <w:tc>
          <w:tcPr>
            <w:tcW w:w="36" w:type="dxa"/>
          </w:tcPr>
          <w:p w14:paraId="37EECD6A" w14:textId="77777777" w:rsidR="00E16D79" w:rsidRDefault="00E16D79">
            <w:pPr>
              <w:pStyle w:val="EmptyCellLayoutStyle"/>
              <w:spacing w:after="0" w:line="240" w:lineRule="auto"/>
            </w:pPr>
          </w:p>
        </w:tc>
        <w:tc>
          <w:tcPr>
            <w:tcW w:w="129" w:type="dxa"/>
          </w:tcPr>
          <w:p w14:paraId="5F4B2B61" w14:textId="77777777" w:rsidR="00E16D79" w:rsidRDefault="00E16D79">
            <w:pPr>
              <w:pStyle w:val="EmptyCellLayoutStyle"/>
              <w:spacing w:after="0" w:line="240" w:lineRule="auto"/>
            </w:pPr>
          </w:p>
        </w:tc>
        <w:tc>
          <w:tcPr>
            <w:tcW w:w="94" w:type="dxa"/>
          </w:tcPr>
          <w:p w14:paraId="61CC1A34" w14:textId="77777777" w:rsidR="00E16D79" w:rsidRDefault="00E16D79">
            <w:pPr>
              <w:pStyle w:val="EmptyCellLayoutStyle"/>
              <w:spacing w:after="0" w:line="240" w:lineRule="auto"/>
            </w:pPr>
          </w:p>
        </w:tc>
        <w:tc>
          <w:tcPr>
            <w:tcW w:w="57" w:type="dxa"/>
          </w:tcPr>
          <w:p w14:paraId="6E16214B" w14:textId="77777777" w:rsidR="00E16D79" w:rsidRDefault="00E16D79">
            <w:pPr>
              <w:pStyle w:val="EmptyCellLayoutStyle"/>
              <w:spacing w:after="0" w:line="240" w:lineRule="auto"/>
            </w:pPr>
          </w:p>
        </w:tc>
        <w:tc>
          <w:tcPr>
            <w:tcW w:w="685" w:type="dxa"/>
          </w:tcPr>
          <w:p w14:paraId="6208235E" w14:textId="77777777" w:rsidR="00E16D79" w:rsidRDefault="00E16D79">
            <w:pPr>
              <w:pStyle w:val="EmptyCellLayoutStyle"/>
              <w:spacing w:after="0" w:line="240" w:lineRule="auto"/>
            </w:pPr>
          </w:p>
        </w:tc>
        <w:tc>
          <w:tcPr>
            <w:tcW w:w="1241" w:type="dxa"/>
          </w:tcPr>
          <w:p w14:paraId="6D41C75B" w14:textId="77777777" w:rsidR="00E16D79" w:rsidRDefault="00E16D79">
            <w:pPr>
              <w:pStyle w:val="EmptyCellLayoutStyle"/>
              <w:spacing w:after="0" w:line="240" w:lineRule="auto"/>
            </w:pPr>
          </w:p>
        </w:tc>
        <w:tc>
          <w:tcPr>
            <w:tcW w:w="131" w:type="dxa"/>
          </w:tcPr>
          <w:p w14:paraId="0F89D1B7" w14:textId="77777777" w:rsidR="00E16D79" w:rsidRDefault="00E16D79">
            <w:pPr>
              <w:pStyle w:val="EmptyCellLayoutStyle"/>
              <w:spacing w:after="0" w:line="240" w:lineRule="auto"/>
            </w:pPr>
          </w:p>
        </w:tc>
        <w:tc>
          <w:tcPr>
            <w:tcW w:w="1431" w:type="dxa"/>
          </w:tcPr>
          <w:p w14:paraId="353F2370" w14:textId="77777777" w:rsidR="00E16D79" w:rsidRDefault="00E16D79">
            <w:pPr>
              <w:pStyle w:val="EmptyCellLayoutStyle"/>
              <w:spacing w:after="0" w:line="240" w:lineRule="auto"/>
            </w:pPr>
          </w:p>
        </w:tc>
        <w:tc>
          <w:tcPr>
            <w:tcW w:w="2311" w:type="dxa"/>
          </w:tcPr>
          <w:p w14:paraId="523F3DE1" w14:textId="77777777" w:rsidR="00E16D79" w:rsidRDefault="00E16D79">
            <w:pPr>
              <w:pStyle w:val="EmptyCellLayoutStyle"/>
              <w:spacing w:after="0" w:line="240" w:lineRule="auto"/>
            </w:pPr>
          </w:p>
        </w:tc>
        <w:tc>
          <w:tcPr>
            <w:tcW w:w="1686" w:type="dxa"/>
          </w:tcPr>
          <w:p w14:paraId="5F35B16F" w14:textId="77777777" w:rsidR="00E16D79" w:rsidRDefault="00E16D79">
            <w:pPr>
              <w:pStyle w:val="EmptyCellLayoutStyle"/>
              <w:spacing w:after="0" w:line="240" w:lineRule="auto"/>
            </w:pPr>
          </w:p>
        </w:tc>
        <w:tc>
          <w:tcPr>
            <w:tcW w:w="1353" w:type="dxa"/>
          </w:tcPr>
          <w:p w14:paraId="29E4E138" w14:textId="77777777" w:rsidR="00E16D79" w:rsidRDefault="00E16D79">
            <w:pPr>
              <w:pStyle w:val="EmptyCellLayoutStyle"/>
              <w:spacing w:after="0" w:line="240" w:lineRule="auto"/>
            </w:pPr>
          </w:p>
        </w:tc>
        <w:tc>
          <w:tcPr>
            <w:tcW w:w="16" w:type="dxa"/>
          </w:tcPr>
          <w:p w14:paraId="4CA0D86A" w14:textId="77777777" w:rsidR="00E16D79" w:rsidRDefault="00E16D79">
            <w:pPr>
              <w:pStyle w:val="EmptyCellLayoutStyle"/>
              <w:spacing w:after="0" w:line="240" w:lineRule="auto"/>
            </w:pPr>
          </w:p>
        </w:tc>
        <w:tc>
          <w:tcPr>
            <w:tcW w:w="21" w:type="dxa"/>
          </w:tcPr>
          <w:p w14:paraId="519B47C1" w14:textId="77777777" w:rsidR="00E16D79" w:rsidRDefault="00E16D79">
            <w:pPr>
              <w:pStyle w:val="EmptyCellLayoutStyle"/>
              <w:spacing w:after="0" w:line="240" w:lineRule="auto"/>
            </w:pPr>
          </w:p>
        </w:tc>
        <w:tc>
          <w:tcPr>
            <w:tcW w:w="149" w:type="dxa"/>
          </w:tcPr>
          <w:p w14:paraId="4D1C8A82" w14:textId="77777777" w:rsidR="00E16D79" w:rsidRDefault="00E16D79">
            <w:pPr>
              <w:pStyle w:val="EmptyCellLayoutStyle"/>
              <w:spacing w:after="0" w:line="240" w:lineRule="auto"/>
            </w:pPr>
          </w:p>
        </w:tc>
      </w:tr>
      <w:tr w:rsidR="004F4E2D" w14:paraId="526CC0EB" w14:textId="77777777" w:rsidTr="00AD3B06">
        <w:trPr>
          <w:trHeight w:val="460"/>
        </w:trPr>
        <w:tc>
          <w:tcPr>
            <w:tcW w:w="6" w:type="dxa"/>
          </w:tcPr>
          <w:p w14:paraId="56AAEDDB" w14:textId="77777777" w:rsidR="00E16D79" w:rsidRDefault="00E16D79">
            <w:pPr>
              <w:pStyle w:val="EmptyCellLayoutStyle"/>
              <w:spacing w:after="0" w:line="240" w:lineRule="auto"/>
            </w:pPr>
          </w:p>
        </w:tc>
        <w:tc>
          <w:tcPr>
            <w:tcW w:w="18" w:type="dxa"/>
          </w:tcPr>
          <w:p w14:paraId="7673BEED" w14:textId="77777777" w:rsidR="00E16D79" w:rsidRDefault="00E16D79">
            <w:pPr>
              <w:pStyle w:val="EmptyCellLayoutStyle"/>
              <w:spacing w:after="0" w:line="240" w:lineRule="auto"/>
            </w:pPr>
          </w:p>
        </w:tc>
        <w:tc>
          <w:tcPr>
            <w:tcW w:w="9" w:type="dxa"/>
          </w:tcPr>
          <w:p w14:paraId="5170782B" w14:textId="77777777" w:rsidR="00E16D79" w:rsidRDefault="00E16D79">
            <w:pPr>
              <w:pStyle w:val="EmptyCellLayoutStyle"/>
              <w:spacing w:after="0" w:line="240" w:lineRule="auto"/>
            </w:pPr>
          </w:p>
        </w:tc>
        <w:tc>
          <w:tcPr>
            <w:tcW w:w="11" w:type="dxa"/>
          </w:tcPr>
          <w:p w14:paraId="62BEDD04" w14:textId="77777777" w:rsidR="00E16D79" w:rsidRDefault="00E16D79">
            <w:pPr>
              <w:pStyle w:val="EmptyCellLayoutStyle"/>
              <w:spacing w:after="0" w:line="240" w:lineRule="auto"/>
            </w:pPr>
          </w:p>
        </w:tc>
        <w:tc>
          <w:tcPr>
            <w:tcW w:w="6" w:type="dxa"/>
          </w:tcPr>
          <w:p w14:paraId="4F31C2A9" w14:textId="77777777" w:rsidR="00E16D79" w:rsidRDefault="00E16D79">
            <w:pPr>
              <w:pStyle w:val="EmptyCellLayoutStyle"/>
              <w:spacing w:after="0" w:line="240" w:lineRule="auto"/>
            </w:pPr>
          </w:p>
        </w:tc>
        <w:tc>
          <w:tcPr>
            <w:tcW w:w="6" w:type="dxa"/>
          </w:tcPr>
          <w:p w14:paraId="4305AFED" w14:textId="77777777" w:rsidR="00E16D79" w:rsidRDefault="00E16D79">
            <w:pPr>
              <w:pStyle w:val="EmptyCellLayoutStyle"/>
              <w:spacing w:after="0" w:line="240" w:lineRule="auto"/>
            </w:pPr>
          </w:p>
        </w:tc>
        <w:tc>
          <w:tcPr>
            <w:tcW w:w="11023" w:type="dxa"/>
            <w:gridSpan w:val="35"/>
          </w:tcPr>
          <w:tbl>
            <w:tblPr>
              <w:tblW w:w="0" w:type="auto"/>
              <w:tblCellMar>
                <w:left w:w="0" w:type="dxa"/>
                <w:right w:w="0" w:type="dxa"/>
              </w:tblCellMar>
              <w:tblLook w:val="04A0" w:firstRow="1" w:lastRow="0" w:firstColumn="1" w:lastColumn="0" w:noHBand="0" w:noVBand="1"/>
            </w:tblPr>
            <w:tblGrid>
              <w:gridCol w:w="10954"/>
            </w:tblGrid>
            <w:tr w:rsidR="00E16D79" w14:paraId="34F8B74B" w14:textId="77777777">
              <w:tc>
                <w:tcPr>
                  <w:tcW w:w="10954" w:type="dxa"/>
                  <w:tcBorders>
                    <w:top w:val="nil"/>
                    <w:left w:val="nil"/>
                    <w:bottom w:val="nil"/>
                    <w:right w:val="nil"/>
                  </w:tcBorders>
                  <w:tcMar>
                    <w:top w:w="0" w:type="dxa"/>
                    <w:left w:w="0" w:type="dxa"/>
                    <w:bottom w:w="0" w:type="dxa"/>
                    <w:right w:w="0" w:type="dxa"/>
                  </w:tcMar>
                </w:tcPr>
                <w:p w14:paraId="31A1AB34" w14:textId="77777777" w:rsidR="00E16D79" w:rsidRDefault="004F4E2D">
                  <w:pPr>
                    <w:spacing w:after="0" w:line="240" w:lineRule="auto"/>
                    <w:jc w:val="center"/>
                    <w:rPr>
                      <w:del w:id="0" w:author="Parulekar, Prutha" w:date="2023-07-05T09:40:00Z"/>
                    </w:rPr>
                  </w:pPr>
                  <w:del w:id="1" w:author="Parulekar, Prutha" w:date="2023-07-05T09:40:00Z">
                    <w:r>
                      <w:rPr>
                        <w:rFonts w:ascii="Segoe UI" w:eastAsia="Segoe UI" w:hAnsi="Segoe UI"/>
                        <w:b/>
                        <w:color w:val="000000"/>
                        <w:sz w:val="18"/>
                      </w:rPr>
                      <w:delText>Total Care</w:delText>
                    </w:r>
                  </w:del>
                </w:p>
                <w:p w14:paraId="0B68224E" w14:textId="2231AAEE" w:rsidR="00E16D79" w:rsidRDefault="004F4E2D">
                  <w:pPr>
                    <w:spacing w:after="0" w:line="240" w:lineRule="auto"/>
                    <w:jc w:val="center"/>
                  </w:pPr>
                  <w:del w:id="2" w:author="Parulekar, Prutha" w:date="2023-07-05T09:40:00Z">
                    <w:r>
                      <w:rPr>
                        <w:rFonts w:ascii="Segoe UI" w:eastAsia="Segoe UI" w:hAnsi="Segoe UI"/>
                        <w:b/>
                        <w:color w:val="000000"/>
                        <w:sz w:val="18"/>
                        <w:u w:val="single"/>
                      </w:rPr>
                      <w:delText>TC</w:delText>
                    </w:r>
                  </w:del>
                </w:p>
              </w:tc>
            </w:tr>
          </w:tbl>
          <w:p w14:paraId="449C917C" w14:textId="77777777" w:rsidR="00E16D79" w:rsidRDefault="00E16D79">
            <w:pPr>
              <w:spacing w:after="0" w:line="240" w:lineRule="auto"/>
            </w:pPr>
          </w:p>
        </w:tc>
        <w:tc>
          <w:tcPr>
            <w:tcW w:w="149" w:type="dxa"/>
          </w:tcPr>
          <w:p w14:paraId="3924C37F" w14:textId="77777777" w:rsidR="00E16D79" w:rsidRDefault="00E16D79">
            <w:pPr>
              <w:pStyle w:val="EmptyCellLayoutStyle"/>
              <w:spacing w:after="0" w:line="240" w:lineRule="auto"/>
            </w:pPr>
          </w:p>
        </w:tc>
      </w:tr>
      <w:tr w:rsidR="00AD3B06" w14:paraId="18D73C2E" w14:textId="77777777" w:rsidTr="00DC79E3">
        <w:trPr>
          <w:trHeight w:val="43"/>
        </w:trPr>
        <w:tc>
          <w:tcPr>
            <w:tcW w:w="6" w:type="dxa"/>
          </w:tcPr>
          <w:p w14:paraId="3131D2C9" w14:textId="77777777" w:rsidR="00E16D79" w:rsidRDefault="00E16D79">
            <w:pPr>
              <w:pStyle w:val="EmptyCellLayoutStyle"/>
              <w:spacing w:after="0" w:line="240" w:lineRule="auto"/>
            </w:pPr>
          </w:p>
        </w:tc>
        <w:tc>
          <w:tcPr>
            <w:tcW w:w="18" w:type="dxa"/>
          </w:tcPr>
          <w:p w14:paraId="5F703392" w14:textId="77777777" w:rsidR="00E16D79" w:rsidRDefault="00E16D79">
            <w:pPr>
              <w:pStyle w:val="EmptyCellLayoutStyle"/>
              <w:spacing w:after="0" w:line="240" w:lineRule="auto"/>
            </w:pPr>
          </w:p>
        </w:tc>
        <w:tc>
          <w:tcPr>
            <w:tcW w:w="9" w:type="dxa"/>
          </w:tcPr>
          <w:p w14:paraId="6E775DF9" w14:textId="77777777" w:rsidR="00E16D79" w:rsidRDefault="00E16D79">
            <w:pPr>
              <w:pStyle w:val="EmptyCellLayoutStyle"/>
              <w:spacing w:after="0" w:line="240" w:lineRule="auto"/>
            </w:pPr>
          </w:p>
        </w:tc>
        <w:tc>
          <w:tcPr>
            <w:tcW w:w="11" w:type="dxa"/>
          </w:tcPr>
          <w:p w14:paraId="745D15E9" w14:textId="77777777" w:rsidR="00E16D79" w:rsidRDefault="00E16D79">
            <w:pPr>
              <w:pStyle w:val="EmptyCellLayoutStyle"/>
              <w:spacing w:after="0" w:line="240" w:lineRule="auto"/>
            </w:pPr>
          </w:p>
        </w:tc>
        <w:tc>
          <w:tcPr>
            <w:tcW w:w="6" w:type="dxa"/>
          </w:tcPr>
          <w:p w14:paraId="321E809C" w14:textId="77777777" w:rsidR="00E16D79" w:rsidRDefault="00E16D79">
            <w:pPr>
              <w:pStyle w:val="EmptyCellLayoutStyle"/>
              <w:spacing w:after="0" w:line="240" w:lineRule="auto"/>
            </w:pPr>
          </w:p>
        </w:tc>
        <w:tc>
          <w:tcPr>
            <w:tcW w:w="6" w:type="dxa"/>
          </w:tcPr>
          <w:p w14:paraId="5738A8FA" w14:textId="77777777" w:rsidR="00E16D79" w:rsidRDefault="00E16D79">
            <w:pPr>
              <w:pStyle w:val="EmptyCellLayoutStyle"/>
              <w:spacing w:after="0" w:line="240" w:lineRule="auto"/>
            </w:pPr>
          </w:p>
        </w:tc>
        <w:tc>
          <w:tcPr>
            <w:tcW w:w="34" w:type="dxa"/>
          </w:tcPr>
          <w:p w14:paraId="33B76386" w14:textId="77777777" w:rsidR="00E16D79" w:rsidRDefault="00E16D79">
            <w:pPr>
              <w:pStyle w:val="EmptyCellLayoutStyle"/>
              <w:spacing w:after="0" w:line="240" w:lineRule="auto"/>
            </w:pPr>
          </w:p>
        </w:tc>
        <w:tc>
          <w:tcPr>
            <w:tcW w:w="6" w:type="dxa"/>
          </w:tcPr>
          <w:p w14:paraId="1D71EA51" w14:textId="77777777" w:rsidR="00E16D79" w:rsidRDefault="00E16D79">
            <w:pPr>
              <w:pStyle w:val="EmptyCellLayoutStyle"/>
              <w:spacing w:after="0" w:line="240" w:lineRule="auto"/>
            </w:pPr>
          </w:p>
        </w:tc>
        <w:tc>
          <w:tcPr>
            <w:tcW w:w="44" w:type="dxa"/>
          </w:tcPr>
          <w:p w14:paraId="3636E8B6" w14:textId="77777777" w:rsidR="00E16D79" w:rsidRDefault="00E16D79">
            <w:pPr>
              <w:pStyle w:val="EmptyCellLayoutStyle"/>
              <w:spacing w:after="0" w:line="240" w:lineRule="auto"/>
            </w:pPr>
          </w:p>
        </w:tc>
        <w:tc>
          <w:tcPr>
            <w:tcW w:w="36" w:type="dxa"/>
          </w:tcPr>
          <w:p w14:paraId="738A6C4D" w14:textId="77777777" w:rsidR="00E16D79" w:rsidRDefault="00E16D79">
            <w:pPr>
              <w:pStyle w:val="EmptyCellLayoutStyle"/>
              <w:spacing w:after="0" w:line="240" w:lineRule="auto"/>
            </w:pPr>
          </w:p>
        </w:tc>
        <w:tc>
          <w:tcPr>
            <w:tcW w:w="191" w:type="dxa"/>
          </w:tcPr>
          <w:p w14:paraId="2069AC2D" w14:textId="77777777" w:rsidR="00E16D79" w:rsidRDefault="00E16D79">
            <w:pPr>
              <w:pStyle w:val="EmptyCellLayoutStyle"/>
              <w:spacing w:after="0" w:line="240" w:lineRule="auto"/>
            </w:pPr>
          </w:p>
        </w:tc>
        <w:tc>
          <w:tcPr>
            <w:tcW w:w="334" w:type="dxa"/>
          </w:tcPr>
          <w:p w14:paraId="10FF0AE6" w14:textId="77777777" w:rsidR="00E16D79" w:rsidRDefault="00E16D79">
            <w:pPr>
              <w:pStyle w:val="EmptyCellLayoutStyle"/>
              <w:spacing w:after="0" w:line="240" w:lineRule="auto"/>
            </w:pPr>
          </w:p>
        </w:tc>
        <w:tc>
          <w:tcPr>
            <w:tcW w:w="44" w:type="dxa"/>
          </w:tcPr>
          <w:p w14:paraId="2351D726" w14:textId="77777777" w:rsidR="00E16D79" w:rsidRDefault="00E16D79">
            <w:pPr>
              <w:pStyle w:val="EmptyCellLayoutStyle"/>
              <w:spacing w:after="0" w:line="240" w:lineRule="auto"/>
            </w:pPr>
          </w:p>
        </w:tc>
        <w:tc>
          <w:tcPr>
            <w:tcW w:w="51" w:type="dxa"/>
          </w:tcPr>
          <w:p w14:paraId="15B78C1F" w14:textId="77777777" w:rsidR="00E16D79" w:rsidRDefault="00E16D79">
            <w:pPr>
              <w:pStyle w:val="EmptyCellLayoutStyle"/>
              <w:spacing w:after="0" w:line="240" w:lineRule="auto"/>
            </w:pPr>
          </w:p>
        </w:tc>
        <w:tc>
          <w:tcPr>
            <w:tcW w:w="22" w:type="dxa"/>
          </w:tcPr>
          <w:p w14:paraId="3D874765" w14:textId="77777777" w:rsidR="00E16D79" w:rsidRDefault="00E16D79">
            <w:pPr>
              <w:pStyle w:val="EmptyCellLayoutStyle"/>
              <w:spacing w:after="0" w:line="240" w:lineRule="auto"/>
            </w:pPr>
          </w:p>
        </w:tc>
        <w:tc>
          <w:tcPr>
            <w:tcW w:w="16" w:type="dxa"/>
          </w:tcPr>
          <w:p w14:paraId="09CAC822" w14:textId="77777777" w:rsidR="00E16D79" w:rsidRDefault="00E16D79">
            <w:pPr>
              <w:pStyle w:val="EmptyCellLayoutStyle"/>
              <w:spacing w:after="0" w:line="240" w:lineRule="auto"/>
            </w:pPr>
          </w:p>
        </w:tc>
        <w:tc>
          <w:tcPr>
            <w:tcW w:w="16" w:type="dxa"/>
          </w:tcPr>
          <w:p w14:paraId="436C7D0B" w14:textId="77777777" w:rsidR="00E16D79" w:rsidRDefault="00E16D79">
            <w:pPr>
              <w:pStyle w:val="EmptyCellLayoutStyle"/>
              <w:spacing w:after="0" w:line="240" w:lineRule="auto"/>
            </w:pPr>
          </w:p>
        </w:tc>
        <w:tc>
          <w:tcPr>
            <w:tcW w:w="16" w:type="dxa"/>
          </w:tcPr>
          <w:p w14:paraId="3405EDC8" w14:textId="77777777" w:rsidR="00E16D79" w:rsidRDefault="00E16D79">
            <w:pPr>
              <w:pStyle w:val="EmptyCellLayoutStyle"/>
              <w:spacing w:after="0" w:line="240" w:lineRule="auto"/>
            </w:pPr>
          </w:p>
        </w:tc>
        <w:tc>
          <w:tcPr>
            <w:tcW w:w="42" w:type="dxa"/>
          </w:tcPr>
          <w:p w14:paraId="627FE2E0" w14:textId="77777777" w:rsidR="00E16D79" w:rsidRDefault="00E16D79">
            <w:pPr>
              <w:pStyle w:val="EmptyCellLayoutStyle"/>
              <w:spacing w:after="0" w:line="240" w:lineRule="auto"/>
            </w:pPr>
          </w:p>
        </w:tc>
        <w:tc>
          <w:tcPr>
            <w:tcW w:w="16" w:type="dxa"/>
          </w:tcPr>
          <w:p w14:paraId="5F2FA7AE" w14:textId="77777777" w:rsidR="00E16D79" w:rsidRDefault="00E16D79">
            <w:pPr>
              <w:pStyle w:val="EmptyCellLayoutStyle"/>
              <w:spacing w:after="0" w:line="240" w:lineRule="auto"/>
            </w:pPr>
          </w:p>
        </w:tc>
        <w:tc>
          <w:tcPr>
            <w:tcW w:w="16" w:type="dxa"/>
          </w:tcPr>
          <w:p w14:paraId="4240A52A" w14:textId="77777777" w:rsidR="00E16D79" w:rsidRDefault="00E16D79">
            <w:pPr>
              <w:pStyle w:val="EmptyCellLayoutStyle"/>
              <w:spacing w:after="0" w:line="240" w:lineRule="auto"/>
            </w:pPr>
          </w:p>
        </w:tc>
        <w:tc>
          <w:tcPr>
            <w:tcW w:w="24" w:type="dxa"/>
          </w:tcPr>
          <w:p w14:paraId="450D05C3" w14:textId="77777777" w:rsidR="00E16D79" w:rsidRDefault="00E16D79">
            <w:pPr>
              <w:pStyle w:val="EmptyCellLayoutStyle"/>
              <w:spacing w:after="0" w:line="240" w:lineRule="auto"/>
            </w:pPr>
          </w:p>
        </w:tc>
        <w:tc>
          <w:tcPr>
            <w:tcW w:w="292" w:type="dxa"/>
          </w:tcPr>
          <w:p w14:paraId="1FA2EAF3" w14:textId="77777777" w:rsidR="00E16D79" w:rsidRDefault="00E16D79">
            <w:pPr>
              <w:pStyle w:val="EmptyCellLayoutStyle"/>
              <w:spacing w:after="0" w:line="240" w:lineRule="auto"/>
            </w:pPr>
          </w:p>
        </w:tc>
        <w:tc>
          <w:tcPr>
            <w:tcW w:w="24" w:type="dxa"/>
          </w:tcPr>
          <w:p w14:paraId="481C2F57" w14:textId="77777777" w:rsidR="00E16D79" w:rsidRDefault="00E16D79">
            <w:pPr>
              <w:pStyle w:val="EmptyCellLayoutStyle"/>
              <w:spacing w:after="0" w:line="240" w:lineRule="auto"/>
            </w:pPr>
          </w:p>
        </w:tc>
        <w:tc>
          <w:tcPr>
            <w:tcW w:w="16" w:type="dxa"/>
          </w:tcPr>
          <w:p w14:paraId="7C50E5E2" w14:textId="77777777" w:rsidR="00E16D79" w:rsidRDefault="00E16D79">
            <w:pPr>
              <w:pStyle w:val="EmptyCellLayoutStyle"/>
              <w:spacing w:after="0" w:line="240" w:lineRule="auto"/>
            </w:pPr>
          </w:p>
        </w:tc>
        <w:tc>
          <w:tcPr>
            <w:tcW w:w="32" w:type="dxa"/>
          </w:tcPr>
          <w:p w14:paraId="469001AB" w14:textId="77777777" w:rsidR="00E16D79" w:rsidRDefault="00E16D79">
            <w:pPr>
              <w:pStyle w:val="EmptyCellLayoutStyle"/>
              <w:spacing w:after="0" w:line="240" w:lineRule="auto"/>
            </w:pPr>
          </w:p>
        </w:tc>
        <w:tc>
          <w:tcPr>
            <w:tcW w:w="85" w:type="dxa"/>
          </w:tcPr>
          <w:p w14:paraId="1D9CCC9F" w14:textId="77777777" w:rsidR="00E16D79" w:rsidRDefault="00E16D79">
            <w:pPr>
              <w:pStyle w:val="EmptyCellLayoutStyle"/>
              <w:spacing w:after="0" w:line="240" w:lineRule="auto"/>
            </w:pPr>
          </w:p>
        </w:tc>
        <w:tc>
          <w:tcPr>
            <w:tcW w:w="475" w:type="dxa"/>
          </w:tcPr>
          <w:p w14:paraId="2362BEE3" w14:textId="77777777" w:rsidR="00E16D79" w:rsidRDefault="00E16D79">
            <w:pPr>
              <w:pStyle w:val="EmptyCellLayoutStyle"/>
              <w:spacing w:after="0" w:line="240" w:lineRule="auto"/>
            </w:pPr>
          </w:p>
        </w:tc>
        <w:tc>
          <w:tcPr>
            <w:tcW w:w="36" w:type="dxa"/>
          </w:tcPr>
          <w:p w14:paraId="1E41DD1D" w14:textId="77777777" w:rsidR="00E16D79" w:rsidRDefault="00E16D79">
            <w:pPr>
              <w:pStyle w:val="EmptyCellLayoutStyle"/>
              <w:spacing w:after="0" w:line="240" w:lineRule="auto"/>
            </w:pPr>
          </w:p>
        </w:tc>
        <w:tc>
          <w:tcPr>
            <w:tcW w:w="129" w:type="dxa"/>
          </w:tcPr>
          <w:p w14:paraId="5FCC626C" w14:textId="77777777" w:rsidR="00E16D79" w:rsidRDefault="00E16D79">
            <w:pPr>
              <w:pStyle w:val="EmptyCellLayoutStyle"/>
              <w:spacing w:after="0" w:line="240" w:lineRule="auto"/>
            </w:pPr>
          </w:p>
        </w:tc>
        <w:tc>
          <w:tcPr>
            <w:tcW w:w="94" w:type="dxa"/>
          </w:tcPr>
          <w:p w14:paraId="3EE8AE9D" w14:textId="77777777" w:rsidR="00E16D79" w:rsidRDefault="00E16D79">
            <w:pPr>
              <w:pStyle w:val="EmptyCellLayoutStyle"/>
              <w:spacing w:after="0" w:line="240" w:lineRule="auto"/>
            </w:pPr>
          </w:p>
        </w:tc>
        <w:tc>
          <w:tcPr>
            <w:tcW w:w="57" w:type="dxa"/>
          </w:tcPr>
          <w:p w14:paraId="7F7F8DA8" w14:textId="77777777" w:rsidR="00E16D79" w:rsidRDefault="00E16D79">
            <w:pPr>
              <w:pStyle w:val="EmptyCellLayoutStyle"/>
              <w:spacing w:after="0" w:line="240" w:lineRule="auto"/>
            </w:pPr>
          </w:p>
        </w:tc>
        <w:tc>
          <w:tcPr>
            <w:tcW w:w="685" w:type="dxa"/>
          </w:tcPr>
          <w:p w14:paraId="5B6A50F4" w14:textId="77777777" w:rsidR="00E16D79" w:rsidRDefault="00E16D79">
            <w:pPr>
              <w:pStyle w:val="EmptyCellLayoutStyle"/>
              <w:spacing w:after="0" w:line="240" w:lineRule="auto"/>
            </w:pPr>
          </w:p>
        </w:tc>
        <w:tc>
          <w:tcPr>
            <w:tcW w:w="1241" w:type="dxa"/>
          </w:tcPr>
          <w:p w14:paraId="18B08246" w14:textId="77777777" w:rsidR="00E16D79" w:rsidRDefault="00E16D79">
            <w:pPr>
              <w:pStyle w:val="EmptyCellLayoutStyle"/>
              <w:spacing w:after="0" w:line="240" w:lineRule="auto"/>
            </w:pPr>
          </w:p>
        </w:tc>
        <w:tc>
          <w:tcPr>
            <w:tcW w:w="131" w:type="dxa"/>
          </w:tcPr>
          <w:p w14:paraId="468284E8" w14:textId="77777777" w:rsidR="00E16D79" w:rsidRDefault="00E16D79">
            <w:pPr>
              <w:pStyle w:val="EmptyCellLayoutStyle"/>
              <w:spacing w:after="0" w:line="240" w:lineRule="auto"/>
            </w:pPr>
          </w:p>
        </w:tc>
        <w:tc>
          <w:tcPr>
            <w:tcW w:w="1431" w:type="dxa"/>
          </w:tcPr>
          <w:p w14:paraId="18318B14" w14:textId="77777777" w:rsidR="00E16D79" w:rsidRDefault="00E16D79">
            <w:pPr>
              <w:pStyle w:val="EmptyCellLayoutStyle"/>
              <w:spacing w:after="0" w:line="240" w:lineRule="auto"/>
            </w:pPr>
          </w:p>
        </w:tc>
        <w:tc>
          <w:tcPr>
            <w:tcW w:w="2311" w:type="dxa"/>
          </w:tcPr>
          <w:p w14:paraId="3FB14D17" w14:textId="77777777" w:rsidR="00E16D79" w:rsidRDefault="00E16D79">
            <w:pPr>
              <w:pStyle w:val="EmptyCellLayoutStyle"/>
              <w:spacing w:after="0" w:line="240" w:lineRule="auto"/>
            </w:pPr>
          </w:p>
        </w:tc>
        <w:tc>
          <w:tcPr>
            <w:tcW w:w="1686" w:type="dxa"/>
          </w:tcPr>
          <w:p w14:paraId="0FE7487F" w14:textId="77777777" w:rsidR="00E16D79" w:rsidRDefault="00E16D79">
            <w:pPr>
              <w:pStyle w:val="EmptyCellLayoutStyle"/>
              <w:spacing w:after="0" w:line="240" w:lineRule="auto"/>
            </w:pPr>
          </w:p>
        </w:tc>
        <w:tc>
          <w:tcPr>
            <w:tcW w:w="1353" w:type="dxa"/>
          </w:tcPr>
          <w:p w14:paraId="36D4DB25" w14:textId="77777777" w:rsidR="00E16D79" w:rsidRDefault="00E16D79">
            <w:pPr>
              <w:pStyle w:val="EmptyCellLayoutStyle"/>
              <w:spacing w:after="0" w:line="240" w:lineRule="auto"/>
            </w:pPr>
          </w:p>
        </w:tc>
        <w:tc>
          <w:tcPr>
            <w:tcW w:w="16" w:type="dxa"/>
          </w:tcPr>
          <w:p w14:paraId="1EE7FE53" w14:textId="77777777" w:rsidR="00E16D79" w:rsidRDefault="00E16D79">
            <w:pPr>
              <w:pStyle w:val="EmptyCellLayoutStyle"/>
              <w:spacing w:after="0" w:line="240" w:lineRule="auto"/>
            </w:pPr>
          </w:p>
        </w:tc>
        <w:tc>
          <w:tcPr>
            <w:tcW w:w="21" w:type="dxa"/>
          </w:tcPr>
          <w:p w14:paraId="45146E80" w14:textId="77777777" w:rsidR="00E16D79" w:rsidRDefault="00E16D79">
            <w:pPr>
              <w:pStyle w:val="EmptyCellLayoutStyle"/>
              <w:spacing w:after="0" w:line="240" w:lineRule="auto"/>
            </w:pPr>
          </w:p>
        </w:tc>
        <w:tc>
          <w:tcPr>
            <w:tcW w:w="149" w:type="dxa"/>
          </w:tcPr>
          <w:p w14:paraId="3BDFEEC1" w14:textId="77777777" w:rsidR="00E16D79" w:rsidRDefault="00E16D79">
            <w:pPr>
              <w:pStyle w:val="EmptyCellLayoutStyle"/>
              <w:spacing w:after="0" w:line="240" w:lineRule="auto"/>
            </w:pPr>
          </w:p>
        </w:tc>
      </w:tr>
      <w:tr w:rsidR="004F4E2D" w14:paraId="40D55F11" w14:textId="77777777" w:rsidTr="00AD3B06">
        <w:trPr>
          <w:trHeight w:val="226"/>
        </w:trPr>
        <w:tc>
          <w:tcPr>
            <w:tcW w:w="6" w:type="dxa"/>
          </w:tcPr>
          <w:p w14:paraId="142C70ED" w14:textId="77777777" w:rsidR="00E16D79" w:rsidRDefault="00E16D79">
            <w:pPr>
              <w:pStyle w:val="EmptyCellLayoutStyle"/>
              <w:spacing w:after="0" w:line="240" w:lineRule="auto"/>
            </w:pPr>
          </w:p>
        </w:tc>
        <w:tc>
          <w:tcPr>
            <w:tcW w:w="18" w:type="dxa"/>
          </w:tcPr>
          <w:p w14:paraId="07F50121" w14:textId="77777777" w:rsidR="00E16D79" w:rsidRDefault="00E16D79">
            <w:pPr>
              <w:pStyle w:val="EmptyCellLayoutStyle"/>
              <w:spacing w:after="0" w:line="240" w:lineRule="auto"/>
            </w:pPr>
          </w:p>
        </w:tc>
        <w:tc>
          <w:tcPr>
            <w:tcW w:w="9" w:type="dxa"/>
          </w:tcPr>
          <w:p w14:paraId="5D38F7F9" w14:textId="77777777" w:rsidR="00E16D79" w:rsidRDefault="00E16D79">
            <w:pPr>
              <w:pStyle w:val="EmptyCellLayoutStyle"/>
              <w:spacing w:after="0" w:line="240" w:lineRule="auto"/>
            </w:pPr>
          </w:p>
        </w:tc>
        <w:tc>
          <w:tcPr>
            <w:tcW w:w="11" w:type="dxa"/>
          </w:tcPr>
          <w:p w14:paraId="6D8DF301" w14:textId="77777777" w:rsidR="00E16D79" w:rsidRDefault="00E16D79">
            <w:pPr>
              <w:pStyle w:val="EmptyCellLayoutStyle"/>
              <w:spacing w:after="0" w:line="240" w:lineRule="auto"/>
            </w:pPr>
          </w:p>
        </w:tc>
        <w:tc>
          <w:tcPr>
            <w:tcW w:w="11035" w:type="dxa"/>
            <w:gridSpan w:val="37"/>
          </w:tcPr>
          <w:tbl>
            <w:tblPr>
              <w:tblW w:w="0" w:type="auto"/>
              <w:tblCellMar>
                <w:left w:w="0" w:type="dxa"/>
                <w:right w:w="0" w:type="dxa"/>
              </w:tblCellMar>
              <w:tblLook w:val="04A0" w:firstRow="1" w:lastRow="0" w:firstColumn="1" w:lastColumn="0" w:noHBand="0" w:noVBand="1"/>
            </w:tblPr>
            <w:tblGrid>
              <w:gridCol w:w="10960"/>
            </w:tblGrid>
            <w:tr w:rsidR="00E16D79" w14:paraId="0090639E" w14:textId="77777777">
              <w:trPr>
                <w:trHeight w:val="226"/>
              </w:trPr>
              <w:tc>
                <w:tcPr>
                  <w:tcW w:w="10960" w:type="dxa"/>
                  <w:tcBorders>
                    <w:top w:val="nil"/>
                    <w:left w:val="nil"/>
                    <w:bottom w:val="nil"/>
                    <w:right w:val="nil"/>
                  </w:tcBorders>
                  <w:tcMar>
                    <w:top w:w="0" w:type="dxa"/>
                    <w:left w:w="0" w:type="dxa"/>
                    <w:bottom w:w="0" w:type="dxa"/>
                    <w:right w:w="0" w:type="dxa"/>
                  </w:tcMar>
                </w:tcPr>
                <w:p w14:paraId="79B06E9D" w14:textId="77777777" w:rsidR="00E16D79" w:rsidRDefault="004F4E2D">
                  <w:pPr>
                    <w:spacing w:after="0" w:line="240" w:lineRule="auto"/>
                  </w:pPr>
                  <w:r>
                    <w:rPr>
                      <w:rFonts w:ascii="Segoe UI" w:eastAsia="Segoe UI" w:hAnsi="Segoe UI"/>
                      <w:b/>
                      <w:color w:val="000000"/>
                      <w:sz w:val="18"/>
                    </w:rPr>
                    <w:t>Between</w:t>
                  </w:r>
                </w:p>
              </w:tc>
            </w:tr>
          </w:tbl>
          <w:p w14:paraId="3E4A4B23" w14:textId="77777777" w:rsidR="00E16D79" w:rsidRDefault="00E16D79">
            <w:pPr>
              <w:spacing w:after="0" w:line="240" w:lineRule="auto"/>
            </w:pPr>
          </w:p>
        </w:tc>
        <w:tc>
          <w:tcPr>
            <w:tcW w:w="149" w:type="dxa"/>
          </w:tcPr>
          <w:p w14:paraId="45BB6318" w14:textId="77777777" w:rsidR="00E16D79" w:rsidRDefault="00E16D79">
            <w:pPr>
              <w:pStyle w:val="EmptyCellLayoutStyle"/>
              <w:spacing w:after="0" w:line="240" w:lineRule="auto"/>
            </w:pPr>
          </w:p>
        </w:tc>
      </w:tr>
      <w:tr w:rsidR="00AD3B06" w14:paraId="47F4FF2F" w14:textId="77777777" w:rsidTr="00DC79E3">
        <w:trPr>
          <w:trHeight w:val="40"/>
        </w:trPr>
        <w:tc>
          <w:tcPr>
            <w:tcW w:w="6" w:type="dxa"/>
          </w:tcPr>
          <w:p w14:paraId="54ACF6BA" w14:textId="77777777" w:rsidR="00E16D79" w:rsidRDefault="00E16D79">
            <w:pPr>
              <w:pStyle w:val="EmptyCellLayoutStyle"/>
              <w:spacing w:after="0" w:line="240" w:lineRule="auto"/>
            </w:pPr>
          </w:p>
        </w:tc>
        <w:tc>
          <w:tcPr>
            <w:tcW w:w="18" w:type="dxa"/>
          </w:tcPr>
          <w:p w14:paraId="0A821876" w14:textId="77777777" w:rsidR="00E16D79" w:rsidRDefault="00E16D79">
            <w:pPr>
              <w:pStyle w:val="EmptyCellLayoutStyle"/>
              <w:spacing w:after="0" w:line="240" w:lineRule="auto"/>
            </w:pPr>
          </w:p>
        </w:tc>
        <w:tc>
          <w:tcPr>
            <w:tcW w:w="9" w:type="dxa"/>
          </w:tcPr>
          <w:p w14:paraId="3BF12702" w14:textId="77777777" w:rsidR="00E16D79" w:rsidRDefault="00E16D79">
            <w:pPr>
              <w:pStyle w:val="EmptyCellLayoutStyle"/>
              <w:spacing w:after="0" w:line="240" w:lineRule="auto"/>
            </w:pPr>
          </w:p>
        </w:tc>
        <w:tc>
          <w:tcPr>
            <w:tcW w:w="11" w:type="dxa"/>
          </w:tcPr>
          <w:p w14:paraId="2D723DC9" w14:textId="77777777" w:rsidR="00E16D79" w:rsidRDefault="00E16D79">
            <w:pPr>
              <w:pStyle w:val="EmptyCellLayoutStyle"/>
              <w:spacing w:after="0" w:line="240" w:lineRule="auto"/>
            </w:pPr>
          </w:p>
        </w:tc>
        <w:tc>
          <w:tcPr>
            <w:tcW w:w="6" w:type="dxa"/>
          </w:tcPr>
          <w:p w14:paraId="12B91B7E" w14:textId="77777777" w:rsidR="00E16D79" w:rsidRDefault="00E16D79">
            <w:pPr>
              <w:pStyle w:val="EmptyCellLayoutStyle"/>
              <w:spacing w:after="0" w:line="240" w:lineRule="auto"/>
            </w:pPr>
          </w:p>
        </w:tc>
        <w:tc>
          <w:tcPr>
            <w:tcW w:w="6" w:type="dxa"/>
          </w:tcPr>
          <w:p w14:paraId="62607196" w14:textId="77777777" w:rsidR="00E16D79" w:rsidRDefault="00E16D79">
            <w:pPr>
              <w:pStyle w:val="EmptyCellLayoutStyle"/>
              <w:spacing w:after="0" w:line="240" w:lineRule="auto"/>
            </w:pPr>
          </w:p>
        </w:tc>
        <w:tc>
          <w:tcPr>
            <w:tcW w:w="34" w:type="dxa"/>
          </w:tcPr>
          <w:p w14:paraId="28F265E7" w14:textId="77777777" w:rsidR="00E16D79" w:rsidRDefault="00E16D79">
            <w:pPr>
              <w:pStyle w:val="EmptyCellLayoutStyle"/>
              <w:spacing w:after="0" w:line="240" w:lineRule="auto"/>
            </w:pPr>
          </w:p>
        </w:tc>
        <w:tc>
          <w:tcPr>
            <w:tcW w:w="6" w:type="dxa"/>
          </w:tcPr>
          <w:p w14:paraId="763C23A9" w14:textId="77777777" w:rsidR="00E16D79" w:rsidRDefault="00E16D79">
            <w:pPr>
              <w:pStyle w:val="EmptyCellLayoutStyle"/>
              <w:spacing w:after="0" w:line="240" w:lineRule="auto"/>
            </w:pPr>
          </w:p>
        </w:tc>
        <w:tc>
          <w:tcPr>
            <w:tcW w:w="44" w:type="dxa"/>
          </w:tcPr>
          <w:p w14:paraId="7C30F4F0" w14:textId="77777777" w:rsidR="00E16D79" w:rsidRDefault="00E16D79">
            <w:pPr>
              <w:pStyle w:val="EmptyCellLayoutStyle"/>
              <w:spacing w:after="0" w:line="240" w:lineRule="auto"/>
            </w:pPr>
          </w:p>
        </w:tc>
        <w:tc>
          <w:tcPr>
            <w:tcW w:w="36" w:type="dxa"/>
          </w:tcPr>
          <w:p w14:paraId="7D31A6C7" w14:textId="77777777" w:rsidR="00E16D79" w:rsidRDefault="00E16D79">
            <w:pPr>
              <w:pStyle w:val="EmptyCellLayoutStyle"/>
              <w:spacing w:after="0" w:line="240" w:lineRule="auto"/>
            </w:pPr>
          </w:p>
        </w:tc>
        <w:tc>
          <w:tcPr>
            <w:tcW w:w="191" w:type="dxa"/>
          </w:tcPr>
          <w:p w14:paraId="74D8096A" w14:textId="77777777" w:rsidR="00E16D79" w:rsidRDefault="00E16D79">
            <w:pPr>
              <w:pStyle w:val="EmptyCellLayoutStyle"/>
              <w:spacing w:after="0" w:line="240" w:lineRule="auto"/>
            </w:pPr>
          </w:p>
        </w:tc>
        <w:tc>
          <w:tcPr>
            <w:tcW w:w="334" w:type="dxa"/>
          </w:tcPr>
          <w:p w14:paraId="1EEE21B8" w14:textId="77777777" w:rsidR="00E16D79" w:rsidRDefault="00E16D79">
            <w:pPr>
              <w:pStyle w:val="EmptyCellLayoutStyle"/>
              <w:spacing w:after="0" w:line="240" w:lineRule="auto"/>
            </w:pPr>
          </w:p>
        </w:tc>
        <w:tc>
          <w:tcPr>
            <w:tcW w:w="44" w:type="dxa"/>
          </w:tcPr>
          <w:p w14:paraId="30904D36" w14:textId="77777777" w:rsidR="00E16D79" w:rsidRDefault="00E16D79">
            <w:pPr>
              <w:pStyle w:val="EmptyCellLayoutStyle"/>
              <w:spacing w:after="0" w:line="240" w:lineRule="auto"/>
            </w:pPr>
          </w:p>
        </w:tc>
        <w:tc>
          <w:tcPr>
            <w:tcW w:w="51" w:type="dxa"/>
          </w:tcPr>
          <w:p w14:paraId="2AEEE164" w14:textId="77777777" w:rsidR="00E16D79" w:rsidRDefault="00E16D79">
            <w:pPr>
              <w:pStyle w:val="EmptyCellLayoutStyle"/>
              <w:spacing w:after="0" w:line="240" w:lineRule="auto"/>
            </w:pPr>
          </w:p>
        </w:tc>
        <w:tc>
          <w:tcPr>
            <w:tcW w:w="22" w:type="dxa"/>
          </w:tcPr>
          <w:p w14:paraId="29498BD3" w14:textId="77777777" w:rsidR="00E16D79" w:rsidRDefault="00E16D79">
            <w:pPr>
              <w:pStyle w:val="EmptyCellLayoutStyle"/>
              <w:spacing w:after="0" w:line="240" w:lineRule="auto"/>
            </w:pPr>
          </w:p>
        </w:tc>
        <w:tc>
          <w:tcPr>
            <w:tcW w:w="16" w:type="dxa"/>
          </w:tcPr>
          <w:p w14:paraId="0585F6F9" w14:textId="77777777" w:rsidR="00E16D79" w:rsidRDefault="00E16D79">
            <w:pPr>
              <w:pStyle w:val="EmptyCellLayoutStyle"/>
              <w:spacing w:after="0" w:line="240" w:lineRule="auto"/>
            </w:pPr>
          </w:p>
        </w:tc>
        <w:tc>
          <w:tcPr>
            <w:tcW w:w="16" w:type="dxa"/>
          </w:tcPr>
          <w:p w14:paraId="7F604F59" w14:textId="77777777" w:rsidR="00E16D79" w:rsidRDefault="00E16D79">
            <w:pPr>
              <w:pStyle w:val="EmptyCellLayoutStyle"/>
              <w:spacing w:after="0" w:line="240" w:lineRule="auto"/>
            </w:pPr>
          </w:p>
        </w:tc>
        <w:tc>
          <w:tcPr>
            <w:tcW w:w="16" w:type="dxa"/>
          </w:tcPr>
          <w:p w14:paraId="2CD0FF92" w14:textId="77777777" w:rsidR="00E16D79" w:rsidRDefault="00E16D79">
            <w:pPr>
              <w:pStyle w:val="EmptyCellLayoutStyle"/>
              <w:spacing w:after="0" w:line="240" w:lineRule="auto"/>
            </w:pPr>
          </w:p>
        </w:tc>
        <w:tc>
          <w:tcPr>
            <w:tcW w:w="42" w:type="dxa"/>
          </w:tcPr>
          <w:p w14:paraId="68E94FCA" w14:textId="77777777" w:rsidR="00E16D79" w:rsidRDefault="00E16D79">
            <w:pPr>
              <w:pStyle w:val="EmptyCellLayoutStyle"/>
              <w:spacing w:after="0" w:line="240" w:lineRule="auto"/>
            </w:pPr>
          </w:p>
        </w:tc>
        <w:tc>
          <w:tcPr>
            <w:tcW w:w="16" w:type="dxa"/>
          </w:tcPr>
          <w:p w14:paraId="59A6EAB9" w14:textId="77777777" w:rsidR="00E16D79" w:rsidRDefault="00E16D79">
            <w:pPr>
              <w:pStyle w:val="EmptyCellLayoutStyle"/>
              <w:spacing w:after="0" w:line="240" w:lineRule="auto"/>
            </w:pPr>
          </w:p>
        </w:tc>
        <w:tc>
          <w:tcPr>
            <w:tcW w:w="16" w:type="dxa"/>
          </w:tcPr>
          <w:p w14:paraId="73879C16" w14:textId="77777777" w:rsidR="00E16D79" w:rsidRDefault="00E16D79">
            <w:pPr>
              <w:pStyle w:val="EmptyCellLayoutStyle"/>
              <w:spacing w:after="0" w:line="240" w:lineRule="auto"/>
            </w:pPr>
          </w:p>
        </w:tc>
        <w:tc>
          <w:tcPr>
            <w:tcW w:w="24" w:type="dxa"/>
          </w:tcPr>
          <w:p w14:paraId="347BF2E0" w14:textId="77777777" w:rsidR="00E16D79" w:rsidRDefault="00E16D79">
            <w:pPr>
              <w:pStyle w:val="EmptyCellLayoutStyle"/>
              <w:spacing w:after="0" w:line="240" w:lineRule="auto"/>
            </w:pPr>
          </w:p>
        </w:tc>
        <w:tc>
          <w:tcPr>
            <w:tcW w:w="292" w:type="dxa"/>
          </w:tcPr>
          <w:p w14:paraId="12215105" w14:textId="77777777" w:rsidR="00E16D79" w:rsidRDefault="00E16D79">
            <w:pPr>
              <w:pStyle w:val="EmptyCellLayoutStyle"/>
              <w:spacing w:after="0" w:line="240" w:lineRule="auto"/>
            </w:pPr>
          </w:p>
        </w:tc>
        <w:tc>
          <w:tcPr>
            <w:tcW w:w="24" w:type="dxa"/>
          </w:tcPr>
          <w:p w14:paraId="232DF7E6" w14:textId="77777777" w:rsidR="00E16D79" w:rsidRDefault="00E16D79">
            <w:pPr>
              <w:pStyle w:val="EmptyCellLayoutStyle"/>
              <w:spacing w:after="0" w:line="240" w:lineRule="auto"/>
            </w:pPr>
          </w:p>
        </w:tc>
        <w:tc>
          <w:tcPr>
            <w:tcW w:w="16" w:type="dxa"/>
          </w:tcPr>
          <w:p w14:paraId="358BE62E" w14:textId="77777777" w:rsidR="00E16D79" w:rsidRDefault="00E16D79">
            <w:pPr>
              <w:pStyle w:val="EmptyCellLayoutStyle"/>
              <w:spacing w:after="0" w:line="240" w:lineRule="auto"/>
            </w:pPr>
          </w:p>
        </w:tc>
        <w:tc>
          <w:tcPr>
            <w:tcW w:w="32" w:type="dxa"/>
          </w:tcPr>
          <w:p w14:paraId="530A5252" w14:textId="77777777" w:rsidR="00E16D79" w:rsidRDefault="00E16D79">
            <w:pPr>
              <w:pStyle w:val="EmptyCellLayoutStyle"/>
              <w:spacing w:after="0" w:line="240" w:lineRule="auto"/>
            </w:pPr>
          </w:p>
        </w:tc>
        <w:tc>
          <w:tcPr>
            <w:tcW w:w="85" w:type="dxa"/>
          </w:tcPr>
          <w:p w14:paraId="4E04E4F0" w14:textId="77777777" w:rsidR="00E16D79" w:rsidRDefault="00E16D79">
            <w:pPr>
              <w:pStyle w:val="EmptyCellLayoutStyle"/>
              <w:spacing w:after="0" w:line="240" w:lineRule="auto"/>
            </w:pPr>
          </w:p>
        </w:tc>
        <w:tc>
          <w:tcPr>
            <w:tcW w:w="475" w:type="dxa"/>
          </w:tcPr>
          <w:p w14:paraId="2CCF9A2A" w14:textId="77777777" w:rsidR="00E16D79" w:rsidRDefault="00E16D79">
            <w:pPr>
              <w:pStyle w:val="EmptyCellLayoutStyle"/>
              <w:spacing w:after="0" w:line="240" w:lineRule="auto"/>
            </w:pPr>
          </w:p>
        </w:tc>
        <w:tc>
          <w:tcPr>
            <w:tcW w:w="36" w:type="dxa"/>
          </w:tcPr>
          <w:p w14:paraId="335A01F8" w14:textId="77777777" w:rsidR="00E16D79" w:rsidRDefault="00E16D79">
            <w:pPr>
              <w:pStyle w:val="EmptyCellLayoutStyle"/>
              <w:spacing w:after="0" w:line="240" w:lineRule="auto"/>
            </w:pPr>
          </w:p>
        </w:tc>
        <w:tc>
          <w:tcPr>
            <w:tcW w:w="129" w:type="dxa"/>
          </w:tcPr>
          <w:p w14:paraId="1F0A503A" w14:textId="77777777" w:rsidR="00E16D79" w:rsidRDefault="00E16D79">
            <w:pPr>
              <w:pStyle w:val="EmptyCellLayoutStyle"/>
              <w:spacing w:after="0" w:line="240" w:lineRule="auto"/>
            </w:pPr>
          </w:p>
        </w:tc>
        <w:tc>
          <w:tcPr>
            <w:tcW w:w="94" w:type="dxa"/>
          </w:tcPr>
          <w:p w14:paraId="69B47F55" w14:textId="77777777" w:rsidR="00E16D79" w:rsidRDefault="00E16D79">
            <w:pPr>
              <w:pStyle w:val="EmptyCellLayoutStyle"/>
              <w:spacing w:after="0" w:line="240" w:lineRule="auto"/>
            </w:pPr>
          </w:p>
        </w:tc>
        <w:tc>
          <w:tcPr>
            <w:tcW w:w="57" w:type="dxa"/>
          </w:tcPr>
          <w:p w14:paraId="4C85DDE8" w14:textId="77777777" w:rsidR="00E16D79" w:rsidRDefault="00E16D79">
            <w:pPr>
              <w:pStyle w:val="EmptyCellLayoutStyle"/>
              <w:spacing w:after="0" w:line="240" w:lineRule="auto"/>
            </w:pPr>
          </w:p>
        </w:tc>
        <w:tc>
          <w:tcPr>
            <w:tcW w:w="685" w:type="dxa"/>
          </w:tcPr>
          <w:p w14:paraId="469EFB0D" w14:textId="77777777" w:rsidR="00E16D79" w:rsidRDefault="00E16D79">
            <w:pPr>
              <w:pStyle w:val="EmptyCellLayoutStyle"/>
              <w:spacing w:after="0" w:line="240" w:lineRule="auto"/>
            </w:pPr>
          </w:p>
        </w:tc>
        <w:tc>
          <w:tcPr>
            <w:tcW w:w="1241" w:type="dxa"/>
          </w:tcPr>
          <w:p w14:paraId="5C11FF88" w14:textId="77777777" w:rsidR="00E16D79" w:rsidRDefault="00E16D79">
            <w:pPr>
              <w:pStyle w:val="EmptyCellLayoutStyle"/>
              <w:spacing w:after="0" w:line="240" w:lineRule="auto"/>
            </w:pPr>
          </w:p>
        </w:tc>
        <w:tc>
          <w:tcPr>
            <w:tcW w:w="131" w:type="dxa"/>
          </w:tcPr>
          <w:p w14:paraId="3984EE21" w14:textId="77777777" w:rsidR="00E16D79" w:rsidRDefault="00E16D79">
            <w:pPr>
              <w:pStyle w:val="EmptyCellLayoutStyle"/>
              <w:spacing w:after="0" w:line="240" w:lineRule="auto"/>
            </w:pPr>
          </w:p>
        </w:tc>
        <w:tc>
          <w:tcPr>
            <w:tcW w:w="1431" w:type="dxa"/>
          </w:tcPr>
          <w:p w14:paraId="3BB04D24" w14:textId="77777777" w:rsidR="00E16D79" w:rsidRDefault="00E16D79">
            <w:pPr>
              <w:pStyle w:val="EmptyCellLayoutStyle"/>
              <w:spacing w:after="0" w:line="240" w:lineRule="auto"/>
            </w:pPr>
          </w:p>
        </w:tc>
        <w:tc>
          <w:tcPr>
            <w:tcW w:w="2311" w:type="dxa"/>
          </w:tcPr>
          <w:p w14:paraId="758C4028" w14:textId="77777777" w:rsidR="00E16D79" w:rsidRDefault="00E16D79">
            <w:pPr>
              <w:pStyle w:val="EmptyCellLayoutStyle"/>
              <w:spacing w:after="0" w:line="240" w:lineRule="auto"/>
            </w:pPr>
          </w:p>
        </w:tc>
        <w:tc>
          <w:tcPr>
            <w:tcW w:w="1686" w:type="dxa"/>
          </w:tcPr>
          <w:p w14:paraId="208635D2" w14:textId="77777777" w:rsidR="00E16D79" w:rsidRDefault="00E16D79">
            <w:pPr>
              <w:pStyle w:val="EmptyCellLayoutStyle"/>
              <w:spacing w:after="0" w:line="240" w:lineRule="auto"/>
            </w:pPr>
          </w:p>
        </w:tc>
        <w:tc>
          <w:tcPr>
            <w:tcW w:w="1353" w:type="dxa"/>
          </w:tcPr>
          <w:p w14:paraId="57CB735B" w14:textId="77777777" w:rsidR="00E16D79" w:rsidRDefault="00E16D79">
            <w:pPr>
              <w:pStyle w:val="EmptyCellLayoutStyle"/>
              <w:spacing w:after="0" w:line="240" w:lineRule="auto"/>
            </w:pPr>
          </w:p>
        </w:tc>
        <w:tc>
          <w:tcPr>
            <w:tcW w:w="16" w:type="dxa"/>
          </w:tcPr>
          <w:p w14:paraId="3315617F" w14:textId="77777777" w:rsidR="00E16D79" w:rsidRDefault="00E16D79">
            <w:pPr>
              <w:pStyle w:val="EmptyCellLayoutStyle"/>
              <w:spacing w:after="0" w:line="240" w:lineRule="auto"/>
            </w:pPr>
          </w:p>
        </w:tc>
        <w:tc>
          <w:tcPr>
            <w:tcW w:w="21" w:type="dxa"/>
          </w:tcPr>
          <w:p w14:paraId="564A0D24" w14:textId="77777777" w:rsidR="00E16D79" w:rsidRDefault="00E16D79">
            <w:pPr>
              <w:pStyle w:val="EmptyCellLayoutStyle"/>
              <w:spacing w:after="0" w:line="240" w:lineRule="auto"/>
            </w:pPr>
          </w:p>
        </w:tc>
        <w:tc>
          <w:tcPr>
            <w:tcW w:w="149" w:type="dxa"/>
          </w:tcPr>
          <w:p w14:paraId="71E70D45" w14:textId="77777777" w:rsidR="00E16D79" w:rsidRDefault="00E16D79">
            <w:pPr>
              <w:pStyle w:val="EmptyCellLayoutStyle"/>
              <w:spacing w:after="0" w:line="240" w:lineRule="auto"/>
            </w:pPr>
          </w:p>
        </w:tc>
      </w:tr>
      <w:tr w:rsidR="00AD3B06" w14:paraId="1332C3A2" w14:textId="77777777" w:rsidTr="00DC79E3">
        <w:trPr>
          <w:trHeight w:val="907"/>
        </w:trPr>
        <w:tc>
          <w:tcPr>
            <w:tcW w:w="6" w:type="dxa"/>
          </w:tcPr>
          <w:p w14:paraId="1CEE964D" w14:textId="77777777" w:rsidR="00E16D79" w:rsidRDefault="00E16D79">
            <w:pPr>
              <w:pStyle w:val="EmptyCellLayoutStyle"/>
              <w:spacing w:after="0" w:line="240" w:lineRule="auto"/>
            </w:pPr>
          </w:p>
        </w:tc>
        <w:tc>
          <w:tcPr>
            <w:tcW w:w="18" w:type="dxa"/>
          </w:tcPr>
          <w:p w14:paraId="0808D4DA" w14:textId="77777777" w:rsidR="00E16D79" w:rsidRDefault="00E16D79">
            <w:pPr>
              <w:pStyle w:val="EmptyCellLayoutStyle"/>
              <w:spacing w:after="0" w:line="240" w:lineRule="auto"/>
            </w:pPr>
          </w:p>
        </w:tc>
        <w:tc>
          <w:tcPr>
            <w:tcW w:w="9" w:type="dxa"/>
          </w:tcPr>
          <w:p w14:paraId="55DA709B" w14:textId="77777777" w:rsidR="00E16D79" w:rsidRDefault="00E16D79">
            <w:pPr>
              <w:pStyle w:val="EmptyCellLayoutStyle"/>
              <w:spacing w:after="0" w:line="240" w:lineRule="auto"/>
            </w:pPr>
          </w:p>
        </w:tc>
        <w:tc>
          <w:tcPr>
            <w:tcW w:w="11" w:type="dxa"/>
          </w:tcPr>
          <w:p w14:paraId="381EDA1A" w14:textId="77777777" w:rsidR="00E16D79" w:rsidRDefault="00E16D79">
            <w:pPr>
              <w:pStyle w:val="EmptyCellLayoutStyle"/>
              <w:spacing w:after="0" w:line="240" w:lineRule="auto"/>
            </w:pPr>
          </w:p>
        </w:tc>
        <w:tc>
          <w:tcPr>
            <w:tcW w:w="6" w:type="dxa"/>
          </w:tcPr>
          <w:p w14:paraId="12A1F196" w14:textId="77777777" w:rsidR="00E16D79" w:rsidRDefault="00E16D79">
            <w:pPr>
              <w:pStyle w:val="EmptyCellLayoutStyle"/>
              <w:spacing w:after="0" w:line="240" w:lineRule="auto"/>
            </w:pPr>
          </w:p>
        </w:tc>
        <w:tc>
          <w:tcPr>
            <w:tcW w:w="6" w:type="dxa"/>
          </w:tcPr>
          <w:p w14:paraId="69BDCEAC" w14:textId="77777777" w:rsidR="00E16D79" w:rsidRDefault="00E16D79">
            <w:pPr>
              <w:pStyle w:val="EmptyCellLayoutStyle"/>
              <w:spacing w:after="0" w:line="240" w:lineRule="auto"/>
            </w:pPr>
          </w:p>
        </w:tc>
        <w:tc>
          <w:tcPr>
            <w:tcW w:w="34" w:type="dxa"/>
          </w:tcPr>
          <w:p w14:paraId="31AE8BC1" w14:textId="77777777" w:rsidR="00E16D79" w:rsidRDefault="00E16D79">
            <w:pPr>
              <w:pStyle w:val="EmptyCellLayoutStyle"/>
              <w:spacing w:after="0" w:line="240" w:lineRule="auto"/>
            </w:pPr>
          </w:p>
        </w:tc>
        <w:tc>
          <w:tcPr>
            <w:tcW w:w="6" w:type="dxa"/>
          </w:tcPr>
          <w:p w14:paraId="10343AD7" w14:textId="77777777" w:rsidR="00E16D79" w:rsidRDefault="00E16D79">
            <w:pPr>
              <w:pStyle w:val="EmptyCellLayoutStyle"/>
              <w:spacing w:after="0" w:line="240" w:lineRule="auto"/>
            </w:pPr>
          </w:p>
        </w:tc>
        <w:tc>
          <w:tcPr>
            <w:tcW w:w="44" w:type="dxa"/>
          </w:tcPr>
          <w:p w14:paraId="3EC207C6" w14:textId="77777777" w:rsidR="00E16D79" w:rsidRDefault="00E16D79">
            <w:pPr>
              <w:pStyle w:val="EmptyCellLayoutStyle"/>
              <w:spacing w:after="0" w:line="240" w:lineRule="auto"/>
            </w:pPr>
          </w:p>
        </w:tc>
        <w:tc>
          <w:tcPr>
            <w:tcW w:w="36" w:type="dxa"/>
          </w:tcPr>
          <w:p w14:paraId="34B0FD37" w14:textId="77777777" w:rsidR="00E16D79" w:rsidRDefault="00E16D79">
            <w:pPr>
              <w:pStyle w:val="EmptyCellLayoutStyle"/>
              <w:spacing w:after="0" w:line="240" w:lineRule="auto"/>
            </w:pPr>
          </w:p>
        </w:tc>
        <w:tc>
          <w:tcPr>
            <w:tcW w:w="191" w:type="dxa"/>
          </w:tcPr>
          <w:p w14:paraId="04EEE8FF" w14:textId="77777777" w:rsidR="00E16D79" w:rsidRDefault="00E16D79">
            <w:pPr>
              <w:pStyle w:val="EmptyCellLayoutStyle"/>
              <w:spacing w:after="0" w:line="240" w:lineRule="auto"/>
            </w:pPr>
          </w:p>
        </w:tc>
        <w:tc>
          <w:tcPr>
            <w:tcW w:w="334" w:type="dxa"/>
          </w:tcPr>
          <w:p w14:paraId="5C6D3316" w14:textId="77777777" w:rsidR="00E16D79" w:rsidRDefault="00E16D79">
            <w:pPr>
              <w:pStyle w:val="EmptyCellLayoutStyle"/>
              <w:spacing w:after="0" w:line="240" w:lineRule="auto"/>
            </w:pPr>
          </w:p>
        </w:tc>
        <w:tc>
          <w:tcPr>
            <w:tcW w:w="44" w:type="dxa"/>
          </w:tcPr>
          <w:p w14:paraId="644DB286" w14:textId="77777777" w:rsidR="00E16D79" w:rsidRDefault="00E16D79">
            <w:pPr>
              <w:pStyle w:val="EmptyCellLayoutStyle"/>
              <w:spacing w:after="0" w:line="240" w:lineRule="auto"/>
            </w:pPr>
          </w:p>
        </w:tc>
        <w:tc>
          <w:tcPr>
            <w:tcW w:w="51" w:type="dxa"/>
          </w:tcPr>
          <w:p w14:paraId="13C6AF3A" w14:textId="77777777" w:rsidR="00E16D79" w:rsidRDefault="00E16D79">
            <w:pPr>
              <w:pStyle w:val="EmptyCellLayoutStyle"/>
              <w:spacing w:after="0" w:line="240" w:lineRule="auto"/>
            </w:pPr>
          </w:p>
        </w:tc>
        <w:tc>
          <w:tcPr>
            <w:tcW w:w="22" w:type="dxa"/>
          </w:tcPr>
          <w:p w14:paraId="483CF0CD" w14:textId="77777777" w:rsidR="00E16D79" w:rsidRDefault="00E16D79">
            <w:pPr>
              <w:pStyle w:val="EmptyCellLayoutStyle"/>
              <w:spacing w:after="0" w:line="240" w:lineRule="auto"/>
            </w:pPr>
          </w:p>
        </w:tc>
        <w:tc>
          <w:tcPr>
            <w:tcW w:w="16" w:type="dxa"/>
          </w:tcPr>
          <w:p w14:paraId="64EED32B" w14:textId="77777777" w:rsidR="00E16D79" w:rsidRDefault="00E16D79">
            <w:pPr>
              <w:pStyle w:val="EmptyCellLayoutStyle"/>
              <w:spacing w:after="0" w:line="240" w:lineRule="auto"/>
            </w:pPr>
          </w:p>
        </w:tc>
        <w:tc>
          <w:tcPr>
            <w:tcW w:w="16" w:type="dxa"/>
          </w:tcPr>
          <w:p w14:paraId="39280BA3" w14:textId="77777777" w:rsidR="00E16D79" w:rsidRDefault="00E16D79">
            <w:pPr>
              <w:pStyle w:val="EmptyCellLayoutStyle"/>
              <w:spacing w:after="0" w:line="240" w:lineRule="auto"/>
            </w:pPr>
          </w:p>
        </w:tc>
        <w:tc>
          <w:tcPr>
            <w:tcW w:w="16" w:type="dxa"/>
          </w:tcPr>
          <w:p w14:paraId="50533F16" w14:textId="77777777" w:rsidR="00E16D79" w:rsidRDefault="00E16D79">
            <w:pPr>
              <w:pStyle w:val="EmptyCellLayoutStyle"/>
              <w:spacing w:after="0" w:line="240" w:lineRule="auto"/>
            </w:pPr>
          </w:p>
        </w:tc>
        <w:tc>
          <w:tcPr>
            <w:tcW w:w="42" w:type="dxa"/>
          </w:tcPr>
          <w:p w14:paraId="24A804C9" w14:textId="77777777" w:rsidR="00E16D79" w:rsidRDefault="00E16D79">
            <w:pPr>
              <w:pStyle w:val="EmptyCellLayoutStyle"/>
              <w:spacing w:after="0" w:line="240" w:lineRule="auto"/>
            </w:pPr>
          </w:p>
        </w:tc>
        <w:tc>
          <w:tcPr>
            <w:tcW w:w="16" w:type="dxa"/>
          </w:tcPr>
          <w:p w14:paraId="5CCC6C08" w14:textId="77777777" w:rsidR="00E16D79" w:rsidRDefault="00E16D79">
            <w:pPr>
              <w:pStyle w:val="EmptyCellLayoutStyle"/>
              <w:spacing w:after="0" w:line="240" w:lineRule="auto"/>
            </w:pPr>
          </w:p>
        </w:tc>
        <w:tc>
          <w:tcPr>
            <w:tcW w:w="16" w:type="dxa"/>
          </w:tcPr>
          <w:p w14:paraId="29596705" w14:textId="77777777" w:rsidR="00E16D79" w:rsidRDefault="00E16D79">
            <w:pPr>
              <w:pStyle w:val="EmptyCellLayoutStyle"/>
              <w:spacing w:after="0" w:line="240" w:lineRule="auto"/>
            </w:pPr>
          </w:p>
        </w:tc>
        <w:tc>
          <w:tcPr>
            <w:tcW w:w="24" w:type="dxa"/>
          </w:tcPr>
          <w:p w14:paraId="65D1E4CF" w14:textId="77777777" w:rsidR="00E16D79" w:rsidRDefault="00E16D79">
            <w:pPr>
              <w:pStyle w:val="EmptyCellLayoutStyle"/>
              <w:spacing w:after="0" w:line="240" w:lineRule="auto"/>
            </w:pPr>
          </w:p>
        </w:tc>
        <w:tc>
          <w:tcPr>
            <w:tcW w:w="292" w:type="dxa"/>
          </w:tcPr>
          <w:p w14:paraId="4043C9AB" w14:textId="77777777" w:rsidR="00E16D79" w:rsidRDefault="00E16D79">
            <w:pPr>
              <w:pStyle w:val="EmptyCellLayoutStyle"/>
              <w:spacing w:after="0" w:line="240" w:lineRule="auto"/>
            </w:pPr>
          </w:p>
        </w:tc>
        <w:tc>
          <w:tcPr>
            <w:tcW w:w="24" w:type="dxa"/>
          </w:tcPr>
          <w:p w14:paraId="039C7141" w14:textId="77777777" w:rsidR="00E16D79" w:rsidRDefault="00E16D79">
            <w:pPr>
              <w:pStyle w:val="EmptyCellLayoutStyle"/>
              <w:spacing w:after="0" w:line="240" w:lineRule="auto"/>
            </w:pPr>
          </w:p>
        </w:tc>
        <w:tc>
          <w:tcPr>
            <w:tcW w:w="16" w:type="dxa"/>
          </w:tcPr>
          <w:p w14:paraId="23B16CB5" w14:textId="77777777" w:rsidR="00E16D79" w:rsidRDefault="00E16D79">
            <w:pPr>
              <w:pStyle w:val="EmptyCellLayoutStyle"/>
              <w:spacing w:after="0" w:line="240" w:lineRule="auto"/>
            </w:pPr>
          </w:p>
        </w:tc>
        <w:tc>
          <w:tcPr>
            <w:tcW w:w="32" w:type="dxa"/>
          </w:tcPr>
          <w:p w14:paraId="68A42807" w14:textId="77777777" w:rsidR="00E16D79" w:rsidRDefault="00E16D79">
            <w:pPr>
              <w:pStyle w:val="EmptyCellLayoutStyle"/>
              <w:spacing w:after="0" w:line="240" w:lineRule="auto"/>
            </w:pPr>
          </w:p>
        </w:tc>
        <w:tc>
          <w:tcPr>
            <w:tcW w:w="85" w:type="dxa"/>
          </w:tcPr>
          <w:p w14:paraId="7CA0914C" w14:textId="77777777" w:rsidR="00E16D79" w:rsidRDefault="00E16D79">
            <w:pPr>
              <w:pStyle w:val="EmptyCellLayoutStyle"/>
              <w:spacing w:after="0" w:line="240" w:lineRule="auto"/>
            </w:pPr>
          </w:p>
        </w:tc>
        <w:tc>
          <w:tcPr>
            <w:tcW w:w="475" w:type="dxa"/>
          </w:tcPr>
          <w:p w14:paraId="36F2FB02" w14:textId="77777777" w:rsidR="00E16D79" w:rsidRDefault="00E16D79">
            <w:pPr>
              <w:pStyle w:val="EmptyCellLayoutStyle"/>
              <w:spacing w:after="0" w:line="240" w:lineRule="auto"/>
            </w:pPr>
          </w:p>
        </w:tc>
        <w:tc>
          <w:tcPr>
            <w:tcW w:w="36" w:type="dxa"/>
          </w:tcPr>
          <w:p w14:paraId="229452DF" w14:textId="77777777" w:rsidR="00E16D79" w:rsidRDefault="00E16D79">
            <w:pPr>
              <w:pStyle w:val="EmptyCellLayoutStyle"/>
              <w:spacing w:after="0" w:line="240" w:lineRule="auto"/>
            </w:pPr>
          </w:p>
        </w:tc>
        <w:tc>
          <w:tcPr>
            <w:tcW w:w="129" w:type="dxa"/>
          </w:tcPr>
          <w:p w14:paraId="2F3BF201" w14:textId="77777777" w:rsidR="00E16D79" w:rsidRDefault="00E16D79">
            <w:pPr>
              <w:pStyle w:val="EmptyCellLayoutStyle"/>
              <w:spacing w:after="0" w:line="240" w:lineRule="auto"/>
            </w:pPr>
          </w:p>
        </w:tc>
        <w:tc>
          <w:tcPr>
            <w:tcW w:w="94" w:type="dxa"/>
          </w:tcPr>
          <w:p w14:paraId="29BFE4A9" w14:textId="77777777" w:rsidR="00E16D79" w:rsidRDefault="00E16D79">
            <w:pPr>
              <w:pStyle w:val="EmptyCellLayoutStyle"/>
              <w:spacing w:after="0" w:line="240" w:lineRule="auto"/>
            </w:pPr>
          </w:p>
        </w:tc>
        <w:tc>
          <w:tcPr>
            <w:tcW w:w="57" w:type="dxa"/>
          </w:tcPr>
          <w:p w14:paraId="41B3E822" w14:textId="77777777" w:rsidR="00E16D79" w:rsidRDefault="00E16D79">
            <w:pPr>
              <w:pStyle w:val="EmptyCellLayoutStyle"/>
              <w:spacing w:after="0" w:line="240" w:lineRule="auto"/>
            </w:pPr>
          </w:p>
        </w:tc>
        <w:tc>
          <w:tcPr>
            <w:tcW w:w="685" w:type="dxa"/>
          </w:tcPr>
          <w:p w14:paraId="2DDD37CB" w14:textId="77777777" w:rsidR="00E16D79" w:rsidRDefault="00E16D79">
            <w:pPr>
              <w:pStyle w:val="EmptyCellLayoutStyle"/>
              <w:spacing w:after="0" w:line="240" w:lineRule="auto"/>
            </w:pPr>
          </w:p>
        </w:tc>
        <w:tc>
          <w:tcPr>
            <w:tcW w:w="1241" w:type="dxa"/>
          </w:tcPr>
          <w:p w14:paraId="1AB23F9D" w14:textId="77777777" w:rsidR="00E16D79" w:rsidRDefault="00E16D79">
            <w:pPr>
              <w:pStyle w:val="EmptyCellLayoutStyle"/>
              <w:spacing w:after="0" w:line="240" w:lineRule="auto"/>
            </w:pPr>
          </w:p>
        </w:tc>
        <w:tc>
          <w:tcPr>
            <w:tcW w:w="131" w:type="dxa"/>
          </w:tcPr>
          <w:p w14:paraId="433F2DD8" w14:textId="77777777" w:rsidR="00E16D79" w:rsidRDefault="00E16D79">
            <w:pPr>
              <w:pStyle w:val="EmptyCellLayoutStyle"/>
              <w:spacing w:after="0" w:line="240" w:lineRule="auto"/>
            </w:pPr>
          </w:p>
        </w:tc>
        <w:tc>
          <w:tcPr>
            <w:tcW w:w="5428" w:type="dxa"/>
            <w:gridSpan w:val="3"/>
          </w:tcPr>
          <w:tbl>
            <w:tblPr>
              <w:tblW w:w="0" w:type="auto"/>
              <w:tblCellMar>
                <w:left w:w="0" w:type="dxa"/>
                <w:right w:w="0" w:type="dxa"/>
              </w:tblCellMar>
              <w:tblLook w:val="04A0" w:firstRow="1" w:lastRow="0" w:firstColumn="1" w:lastColumn="0" w:noHBand="0" w:noVBand="1"/>
            </w:tblPr>
            <w:tblGrid>
              <w:gridCol w:w="5417"/>
            </w:tblGrid>
            <w:tr w:rsidR="00E16D79" w14:paraId="719574E2" w14:textId="77777777">
              <w:trPr>
                <w:trHeight w:val="907"/>
              </w:trPr>
              <w:tc>
                <w:tcPr>
                  <w:tcW w:w="5784" w:type="dxa"/>
                  <w:tcBorders>
                    <w:top w:val="nil"/>
                    <w:left w:val="nil"/>
                    <w:bottom w:val="nil"/>
                    <w:right w:val="nil"/>
                  </w:tcBorders>
                  <w:tcMar>
                    <w:top w:w="0" w:type="dxa"/>
                    <w:left w:w="0" w:type="dxa"/>
                    <w:bottom w:w="0" w:type="dxa"/>
                    <w:right w:w="0" w:type="dxa"/>
                  </w:tcMar>
                </w:tcPr>
                <w:p w14:paraId="69CEA011" w14:textId="77777777" w:rsidR="00E16D79" w:rsidRDefault="004F4E2D" w:rsidP="00AD3B06">
                  <w:pPr>
                    <w:spacing w:after="0" w:line="240" w:lineRule="auto"/>
                    <w:ind w:hanging="6"/>
                  </w:pPr>
                  <w:r>
                    <w:rPr>
                      <w:rFonts w:ascii="Segoe UI" w:eastAsia="Segoe UI" w:hAnsi="Segoe UI"/>
                      <w:b/>
                      <w:color w:val="000000"/>
                      <w:sz w:val="18"/>
                    </w:rPr>
                    <w:t>Draeger India Private Limited</w:t>
                  </w:r>
                </w:p>
                <w:p w14:paraId="36DF9BE5" w14:textId="5A4D61F0" w:rsidR="00E16D79" w:rsidRDefault="004F4E2D" w:rsidP="00AD3B06">
                  <w:pPr>
                    <w:spacing w:after="0" w:line="240" w:lineRule="auto"/>
                    <w:ind w:hanging="6"/>
                  </w:pPr>
                  <w:r>
                    <w:rPr>
                      <w:rFonts w:ascii="Segoe UI" w:eastAsia="Segoe UI" w:hAnsi="Segoe UI"/>
                      <w:b/>
                      <w:color w:val="000000"/>
                      <w:sz w:val="18"/>
                    </w:rPr>
                    <w:t>10th Floor,</w:t>
                  </w:r>
                  <w:r w:rsidR="00A14097">
                    <w:rPr>
                      <w:rFonts w:ascii="Segoe UI" w:eastAsia="Segoe UI" w:hAnsi="Segoe UI"/>
                      <w:b/>
                      <w:color w:val="000000"/>
                      <w:sz w:val="18"/>
                    </w:rPr>
                    <w:t xml:space="preserve"> </w:t>
                  </w:r>
                  <w:proofErr w:type="spellStart"/>
                  <w:r>
                    <w:rPr>
                      <w:rFonts w:ascii="Segoe UI" w:eastAsia="Segoe UI" w:hAnsi="Segoe UI"/>
                      <w:b/>
                      <w:color w:val="000000"/>
                      <w:sz w:val="18"/>
                    </w:rPr>
                    <w:t>Commerz</w:t>
                  </w:r>
                  <w:proofErr w:type="spellEnd"/>
                  <w:r>
                    <w:rPr>
                      <w:rFonts w:ascii="Segoe UI" w:eastAsia="Segoe UI" w:hAnsi="Segoe UI"/>
                      <w:b/>
                      <w:color w:val="000000"/>
                      <w:sz w:val="18"/>
                    </w:rPr>
                    <w:t xml:space="preserve"> II,</w:t>
                  </w:r>
                  <w:r w:rsidR="00A14097">
                    <w:rPr>
                      <w:rFonts w:ascii="Segoe UI" w:eastAsia="Segoe UI" w:hAnsi="Segoe UI"/>
                      <w:b/>
                      <w:color w:val="000000"/>
                      <w:sz w:val="18"/>
                    </w:rPr>
                    <w:t xml:space="preserve"> </w:t>
                  </w:r>
                  <w:r>
                    <w:rPr>
                      <w:rFonts w:ascii="Segoe UI" w:eastAsia="Segoe UI" w:hAnsi="Segoe UI"/>
                      <w:b/>
                      <w:color w:val="000000"/>
                      <w:sz w:val="18"/>
                    </w:rPr>
                    <w:t>International Business Park</w:t>
                  </w:r>
                </w:p>
                <w:p w14:paraId="3B6C735D" w14:textId="06E25FE4" w:rsidR="00E16D79" w:rsidRDefault="004F4E2D" w:rsidP="00AD3B06">
                  <w:pPr>
                    <w:spacing w:after="0" w:line="240" w:lineRule="auto"/>
                    <w:ind w:hanging="6"/>
                  </w:pPr>
                  <w:r>
                    <w:rPr>
                      <w:rFonts w:ascii="Segoe UI" w:eastAsia="Segoe UI" w:hAnsi="Segoe UI"/>
                      <w:b/>
                      <w:color w:val="000000"/>
                      <w:sz w:val="18"/>
                    </w:rPr>
                    <w:t>Oberoi Garden City,</w:t>
                  </w:r>
                  <w:ins w:id="3" w:author="Parulekar, Prutha" w:date="2023-07-05T09:40:00Z">
                    <w:r w:rsidR="00A14097">
                      <w:rPr>
                        <w:rFonts w:ascii="Segoe UI" w:eastAsia="Segoe UI" w:hAnsi="Segoe UI"/>
                        <w:b/>
                        <w:color w:val="000000"/>
                        <w:sz w:val="18"/>
                      </w:rPr>
                      <w:t xml:space="preserve"> </w:t>
                    </w:r>
                  </w:ins>
                  <w:r>
                    <w:rPr>
                      <w:rFonts w:ascii="Segoe UI" w:eastAsia="Segoe UI" w:hAnsi="Segoe UI"/>
                      <w:b/>
                      <w:color w:val="000000"/>
                      <w:sz w:val="18"/>
                    </w:rPr>
                    <w:t xml:space="preserve">Off Western Express Highway Mumbai MH </w:t>
                  </w:r>
                  <w:del w:id="4" w:author="Parulekar, Prutha" w:date="2023-07-05T09:40:00Z">
                    <w:r>
                      <w:rPr>
                        <w:rFonts w:ascii="Segoe UI" w:eastAsia="Segoe UI" w:hAnsi="Segoe UI"/>
                        <w:b/>
                        <w:color w:val="000000"/>
                        <w:sz w:val="18"/>
                      </w:rPr>
                      <w:delText>-</w:delText>
                    </w:r>
                  </w:del>
                  <w:ins w:id="5" w:author="Parulekar, Prutha" w:date="2023-07-05T09:40:00Z">
                    <w:r w:rsidR="00A14097">
                      <w:rPr>
                        <w:rFonts w:ascii="Segoe UI" w:eastAsia="Segoe UI" w:hAnsi="Segoe UI"/>
                        <w:b/>
                        <w:color w:val="000000"/>
                        <w:sz w:val="18"/>
                      </w:rPr>
                      <w:t>–</w:t>
                    </w:r>
                  </w:ins>
                  <w:r>
                    <w:rPr>
                      <w:rFonts w:ascii="Segoe UI" w:eastAsia="Segoe UI" w:hAnsi="Segoe UI"/>
                      <w:b/>
                      <w:color w:val="000000"/>
                      <w:sz w:val="18"/>
                    </w:rPr>
                    <w:t xml:space="preserve"> 400063</w:t>
                  </w:r>
                  <w:del w:id="6" w:author="Parulekar, Prutha" w:date="2023-07-05T09:40:00Z">
                    <w:r>
                      <w:rPr>
                        <w:rFonts w:ascii="Segoe UI" w:eastAsia="Segoe UI" w:hAnsi="Segoe UI"/>
                        <w:b/>
                        <w:color w:val="000000"/>
                        <w:sz w:val="18"/>
                      </w:rPr>
                      <w:delText xml:space="preserve"> </w:delText>
                    </w:r>
                  </w:del>
                  <w:ins w:id="7" w:author="Parulekar, Prutha" w:date="2023-07-05T09:40:00Z">
                    <w:r w:rsidR="00A14097">
                      <w:rPr>
                        <w:rFonts w:ascii="Segoe UI" w:eastAsia="Segoe UI" w:hAnsi="Segoe UI"/>
                        <w:b/>
                        <w:color w:val="000000"/>
                        <w:sz w:val="18"/>
                      </w:rPr>
                      <w:t>,</w:t>
                    </w:r>
                  </w:ins>
                  <w:r w:rsidR="00A14097">
                    <w:rPr>
                      <w:rFonts w:ascii="Segoe UI" w:eastAsia="Segoe UI" w:hAnsi="Segoe UI"/>
                      <w:b/>
                      <w:color w:val="000000"/>
                      <w:sz w:val="18"/>
                    </w:rPr>
                    <w:t xml:space="preserve"> </w:t>
                  </w:r>
                  <w:r>
                    <w:rPr>
                      <w:rFonts w:ascii="Segoe UI" w:eastAsia="Segoe UI" w:hAnsi="Segoe UI"/>
                      <w:b/>
                      <w:color w:val="000000"/>
                      <w:sz w:val="18"/>
                    </w:rPr>
                    <w:t>State Code :27</w:t>
                  </w:r>
                </w:p>
                <w:p w14:paraId="4A928216" w14:textId="77777777" w:rsidR="00E16D79" w:rsidRDefault="004F4E2D" w:rsidP="00AD3B06">
                  <w:pPr>
                    <w:spacing w:after="0" w:line="240" w:lineRule="auto"/>
                    <w:ind w:hanging="6"/>
                  </w:pPr>
                  <w:r>
                    <w:rPr>
                      <w:rFonts w:ascii="Segoe UI" w:eastAsia="Segoe UI" w:hAnsi="Segoe UI"/>
                      <w:b/>
                      <w:color w:val="000000"/>
                      <w:sz w:val="18"/>
                    </w:rPr>
                    <w:t>CIN No. U51507MH2004FTC14399 GST No. :27AACCD3263D1Z0</w:t>
                  </w:r>
                </w:p>
              </w:tc>
            </w:tr>
          </w:tbl>
          <w:p w14:paraId="0DB1FBB7" w14:textId="77777777" w:rsidR="00E16D79" w:rsidRDefault="00E16D79">
            <w:pPr>
              <w:spacing w:after="0" w:line="240" w:lineRule="auto"/>
            </w:pPr>
          </w:p>
        </w:tc>
        <w:tc>
          <w:tcPr>
            <w:tcW w:w="1353" w:type="dxa"/>
          </w:tcPr>
          <w:p w14:paraId="06C90F2D" w14:textId="77777777" w:rsidR="00E16D79" w:rsidRDefault="00E16D79">
            <w:pPr>
              <w:pStyle w:val="EmptyCellLayoutStyle"/>
              <w:spacing w:after="0" w:line="240" w:lineRule="auto"/>
            </w:pPr>
          </w:p>
        </w:tc>
        <w:tc>
          <w:tcPr>
            <w:tcW w:w="16" w:type="dxa"/>
          </w:tcPr>
          <w:p w14:paraId="6A57E7BE" w14:textId="77777777" w:rsidR="00E16D79" w:rsidRDefault="00E16D79">
            <w:pPr>
              <w:pStyle w:val="EmptyCellLayoutStyle"/>
              <w:spacing w:after="0" w:line="240" w:lineRule="auto"/>
            </w:pPr>
          </w:p>
        </w:tc>
        <w:tc>
          <w:tcPr>
            <w:tcW w:w="21" w:type="dxa"/>
          </w:tcPr>
          <w:p w14:paraId="49625F48" w14:textId="77777777" w:rsidR="00E16D79" w:rsidRDefault="00E16D79">
            <w:pPr>
              <w:pStyle w:val="EmptyCellLayoutStyle"/>
              <w:spacing w:after="0" w:line="240" w:lineRule="auto"/>
            </w:pPr>
          </w:p>
        </w:tc>
        <w:tc>
          <w:tcPr>
            <w:tcW w:w="149" w:type="dxa"/>
          </w:tcPr>
          <w:p w14:paraId="5DEE1F47" w14:textId="77777777" w:rsidR="00E16D79" w:rsidRDefault="00E16D79">
            <w:pPr>
              <w:pStyle w:val="EmptyCellLayoutStyle"/>
              <w:spacing w:after="0" w:line="240" w:lineRule="auto"/>
            </w:pPr>
          </w:p>
        </w:tc>
      </w:tr>
      <w:tr w:rsidR="00AD3B06" w14:paraId="1D6D8CB4" w14:textId="77777777" w:rsidTr="00DC79E3">
        <w:trPr>
          <w:trHeight w:val="47"/>
        </w:trPr>
        <w:tc>
          <w:tcPr>
            <w:tcW w:w="6" w:type="dxa"/>
          </w:tcPr>
          <w:p w14:paraId="1D87D35A" w14:textId="77777777" w:rsidR="00E16D79" w:rsidRDefault="00E16D79">
            <w:pPr>
              <w:pStyle w:val="EmptyCellLayoutStyle"/>
              <w:spacing w:after="0" w:line="240" w:lineRule="auto"/>
            </w:pPr>
          </w:p>
        </w:tc>
        <w:tc>
          <w:tcPr>
            <w:tcW w:w="18" w:type="dxa"/>
          </w:tcPr>
          <w:p w14:paraId="7EC3F1B1" w14:textId="77777777" w:rsidR="00E16D79" w:rsidRDefault="00E16D79">
            <w:pPr>
              <w:pStyle w:val="EmptyCellLayoutStyle"/>
              <w:spacing w:after="0" w:line="240" w:lineRule="auto"/>
            </w:pPr>
          </w:p>
        </w:tc>
        <w:tc>
          <w:tcPr>
            <w:tcW w:w="9" w:type="dxa"/>
          </w:tcPr>
          <w:p w14:paraId="3E1C16E0" w14:textId="77777777" w:rsidR="00E16D79" w:rsidRDefault="00E16D79">
            <w:pPr>
              <w:pStyle w:val="EmptyCellLayoutStyle"/>
              <w:spacing w:after="0" w:line="240" w:lineRule="auto"/>
            </w:pPr>
          </w:p>
        </w:tc>
        <w:tc>
          <w:tcPr>
            <w:tcW w:w="11" w:type="dxa"/>
          </w:tcPr>
          <w:p w14:paraId="56A667B7" w14:textId="77777777" w:rsidR="00E16D79" w:rsidRDefault="00E16D79">
            <w:pPr>
              <w:pStyle w:val="EmptyCellLayoutStyle"/>
              <w:spacing w:after="0" w:line="240" w:lineRule="auto"/>
            </w:pPr>
          </w:p>
        </w:tc>
        <w:tc>
          <w:tcPr>
            <w:tcW w:w="6" w:type="dxa"/>
          </w:tcPr>
          <w:p w14:paraId="48E5B73D" w14:textId="77777777" w:rsidR="00E16D79" w:rsidRDefault="00E16D79">
            <w:pPr>
              <w:pStyle w:val="EmptyCellLayoutStyle"/>
              <w:spacing w:after="0" w:line="240" w:lineRule="auto"/>
            </w:pPr>
          </w:p>
        </w:tc>
        <w:tc>
          <w:tcPr>
            <w:tcW w:w="6" w:type="dxa"/>
          </w:tcPr>
          <w:p w14:paraId="2FB37E3F" w14:textId="77777777" w:rsidR="00E16D79" w:rsidRDefault="00E16D79">
            <w:pPr>
              <w:pStyle w:val="EmptyCellLayoutStyle"/>
              <w:spacing w:after="0" w:line="240" w:lineRule="auto"/>
            </w:pPr>
          </w:p>
        </w:tc>
        <w:tc>
          <w:tcPr>
            <w:tcW w:w="34" w:type="dxa"/>
          </w:tcPr>
          <w:p w14:paraId="13FEFD9F" w14:textId="77777777" w:rsidR="00E16D79" w:rsidRDefault="00E16D79">
            <w:pPr>
              <w:pStyle w:val="EmptyCellLayoutStyle"/>
              <w:spacing w:after="0" w:line="240" w:lineRule="auto"/>
            </w:pPr>
          </w:p>
        </w:tc>
        <w:tc>
          <w:tcPr>
            <w:tcW w:w="6" w:type="dxa"/>
          </w:tcPr>
          <w:p w14:paraId="38548239" w14:textId="77777777" w:rsidR="00E16D79" w:rsidRDefault="00E16D79">
            <w:pPr>
              <w:pStyle w:val="EmptyCellLayoutStyle"/>
              <w:spacing w:after="0" w:line="240" w:lineRule="auto"/>
            </w:pPr>
          </w:p>
        </w:tc>
        <w:tc>
          <w:tcPr>
            <w:tcW w:w="44" w:type="dxa"/>
          </w:tcPr>
          <w:p w14:paraId="1D1486CC" w14:textId="77777777" w:rsidR="00E16D79" w:rsidRDefault="00E16D79">
            <w:pPr>
              <w:pStyle w:val="EmptyCellLayoutStyle"/>
              <w:spacing w:after="0" w:line="240" w:lineRule="auto"/>
            </w:pPr>
          </w:p>
        </w:tc>
        <w:tc>
          <w:tcPr>
            <w:tcW w:w="36" w:type="dxa"/>
          </w:tcPr>
          <w:p w14:paraId="3783FB87" w14:textId="77777777" w:rsidR="00E16D79" w:rsidRDefault="00E16D79">
            <w:pPr>
              <w:pStyle w:val="EmptyCellLayoutStyle"/>
              <w:spacing w:after="0" w:line="240" w:lineRule="auto"/>
            </w:pPr>
          </w:p>
        </w:tc>
        <w:tc>
          <w:tcPr>
            <w:tcW w:w="191" w:type="dxa"/>
          </w:tcPr>
          <w:p w14:paraId="5D554574" w14:textId="77777777" w:rsidR="00E16D79" w:rsidRDefault="00E16D79">
            <w:pPr>
              <w:pStyle w:val="EmptyCellLayoutStyle"/>
              <w:spacing w:after="0" w:line="240" w:lineRule="auto"/>
            </w:pPr>
          </w:p>
        </w:tc>
        <w:tc>
          <w:tcPr>
            <w:tcW w:w="334" w:type="dxa"/>
          </w:tcPr>
          <w:p w14:paraId="2B56640F" w14:textId="77777777" w:rsidR="00E16D79" w:rsidRDefault="00E16D79">
            <w:pPr>
              <w:pStyle w:val="EmptyCellLayoutStyle"/>
              <w:spacing w:after="0" w:line="240" w:lineRule="auto"/>
            </w:pPr>
          </w:p>
        </w:tc>
        <w:tc>
          <w:tcPr>
            <w:tcW w:w="44" w:type="dxa"/>
          </w:tcPr>
          <w:p w14:paraId="2C496306" w14:textId="77777777" w:rsidR="00E16D79" w:rsidRDefault="00E16D79">
            <w:pPr>
              <w:pStyle w:val="EmptyCellLayoutStyle"/>
              <w:spacing w:after="0" w:line="240" w:lineRule="auto"/>
            </w:pPr>
          </w:p>
        </w:tc>
        <w:tc>
          <w:tcPr>
            <w:tcW w:w="51" w:type="dxa"/>
          </w:tcPr>
          <w:p w14:paraId="1668B346" w14:textId="77777777" w:rsidR="00E16D79" w:rsidRDefault="00E16D79">
            <w:pPr>
              <w:pStyle w:val="EmptyCellLayoutStyle"/>
              <w:spacing w:after="0" w:line="240" w:lineRule="auto"/>
            </w:pPr>
          </w:p>
        </w:tc>
        <w:tc>
          <w:tcPr>
            <w:tcW w:w="22" w:type="dxa"/>
          </w:tcPr>
          <w:p w14:paraId="49B252F4" w14:textId="77777777" w:rsidR="00E16D79" w:rsidRDefault="00E16D79">
            <w:pPr>
              <w:pStyle w:val="EmptyCellLayoutStyle"/>
              <w:spacing w:after="0" w:line="240" w:lineRule="auto"/>
            </w:pPr>
          </w:p>
        </w:tc>
        <w:tc>
          <w:tcPr>
            <w:tcW w:w="16" w:type="dxa"/>
          </w:tcPr>
          <w:p w14:paraId="59254244" w14:textId="77777777" w:rsidR="00E16D79" w:rsidRDefault="00E16D79">
            <w:pPr>
              <w:pStyle w:val="EmptyCellLayoutStyle"/>
              <w:spacing w:after="0" w:line="240" w:lineRule="auto"/>
            </w:pPr>
          </w:p>
        </w:tc>
        <w:tc>
          <w:tcPr>
            <w:tcW w:w="16" w:type="dxa"/>
          </w:tcPr>
          <w:p w14:paraId="056C0C90" w14:textId="77777777" w:rsidR="00E16D79" w:rsidRDefault="00E16D79">
            <w:pPr>
              <w:pStyle w:val="EmptyCellLayoutStyle"/>
              <w:spacing w:after="0" w:line="240" w:lineRule="auto"/>
            </w:pPr>
          </w:p>
        </w:tc>
        <w:tc>
          <w:tcPr>
            <w:tcW w:w="16" w:type="dxa"/>
          </w:tcPr>
          <w:p w14:paraId="1D2AAC55" w14:textId="77777777" w:rsidR="00E16D79" w:rsidRDefault="00E16D79">
            <w:pPr>
              <w:pStyle w:val="EmptyCellLayoutStyle"/>
              <w:spacing w:after="0" w:line="240" w:lineRule="auto"/>
            </w:pPr>
          </w:p>
        </w:tc>
        <w:tc>
          <w:tcPr>
            <w:tcW w:w="42" w:type="dxa"/>
          </w:tcPr>
          <w:p w14:paraId="0921FF51" w14:textId="77777777" w:rsidR="00E16D79" w:rsidRDefault="00E16D79">
            <w:pPr>
              <w:pStyle w:val="EmptyCellLayoutStyle"/>
              <w:spacing w:after="0" w:line="240" w:lineRule="auto"/>
            </w:pPr>
          </w:p>
        </w:tc>
        <w:tc>
          <w:tcPr>
            <w:tcW w:w="16" w:type="dxa"/>
          </w:tcPr>
          <w:p w14:paraId="784C7002" w14:textId="77777777" w:rsidR="00E16D79" w:rsidRDefault="00E16D79">
            <w:pPr>
              <w:pStyle w:val="EmptyCellLayoutStyle"/>
              <w:spacing w:after="0" w:line="240" w:lineRule="auto"/>
            </w:pPr>
          </w:p>
        </w:tc>
        <w:tc>
          <w:tcPr>
            <w:tcW w:w="16" w:type="dxa"/>
          </w:tcPr>
          <w:p w14:paraId="2771F5AA" w14:textId="77777777" w:rsidR="00E16D79" w:rsidRDefault="00E16D79">
            <w:pPr>
              <w:pStyle w:val="EmptyCellLayoutStyle"/>
              <w:spacing w:after="0" w:line="240" w:lineRule="auto"/>
            </w:pPr>
          </w:p>
        </w:tc>
        <w:tc>
          <w:tcPr>
            <w:tcW w:w="24" w:type="dxa"/>
          </w:tcPr>
          <w:p w14:paraId="59EA34D3" w14:textId="77777777" w:rsidR="00E16D79" w:rsidRDefault="00E16D79">
            <w:pPr>
              <w:pStyle w:val="EmptyCellLayoutStyle"/>
              <w:spacing w:after="0" w:line="240" w:lineRule="auto"/>
            </w:pPr>
          </w:p>
        </w:tc>
        <w:tc>
          <w:tcPr>
            <w:tcW w:w="292" w:type="dxa"/>
          </w:tcPr>
          <w:p w14:paraId="08F97A17" w14:textId="77777777" w:rsidR="00E16D79" w:rsidRDefault="00E16D79">
            <w:pPr>
              <w:pStyle w:val="EmptyCellLayoutStyle"/>
              <w:spacing w:after="0" w:line="240" w:lineRule="auto"/>
            </w:pPr>
          </w:p>
        </w:tc>
        <w:tc>
          <w:tcPr>
            <w:tcW w:w="24" w:type="dxa"/>
          </w:tcPr>
          <w:p w14:paraId="65CD8C5C" w14:textId="77777777" w:rsidR="00E16D79" w:rsidRDefault="00E16D79">
            <w:pPr>
              <w:pStyle w:val="EmptyCellLayoutStyle"/>
              <w:spacing w:after="0" w:line="240" w:lineRule="auto"/>
            </w:pPr>
          </w:p>
        </w:tc>
        <w:tc>
          <w:tcPr>
            <w:tcW w:w="16" w:type="dxa"/>
          </w:tcPr>
          <w:p w14:paraId="198E949E" w14:textId="77777777" w:rsidR="00E16D79" w:rsidRDefault="00E16D79">
            <w:pPr>
              <w:pStyle w:val="EmptyCellLayoutStyle"/>
              <w:spacing w:after="0" w:line="240" w:lineRule="auto"/>
            </w:pPr>
          </w:p>
        </w:tc>
        <w:tc>
          <w:tcPr>
            <w:tcW w:w="32" w:type="dxa"/>
          </w:tcPr>
          <w:p w14:paraId="0DE83A28" w14:textId="77777777" w:rsidR="00E16D79" w:rsidRDefault="00E16D79">
            <w:pPr>
              <w:pStyle w:val="EmptyCellLayoutStyle"/>
              <w:spacing w:after="0" w:line="240" w:lineRule="auto"/>
            </w:pPr>
          </w:p>
        </w:tc>
        <w:tc>
          <w:tcPr>
            <w:tcW w:w="85" w:type="dxa"/>
          </w:tcPr>
          <w:p w14:paraId="210BD252" w14:textId="77777777" w:rsidR="00E16D79" w:rsidRDefault="00E16D79">
            <w:pPr>
              <w:pStyle w:val="EmptyCellLayoutStyle"/>
              <w:spacing w:after="0" w:line="240" w:lineRule="auto"/>
            </w:pPr>
          </w:p>
        </w:tc>
        <w:tc>
          <w:tcPr>
            <w:tcW w:w="475" w:type="dxa"/>
          </w:tcPr>
          <w:p w14:paraId="5D9059B2" w14:textId="77777777" w:rsidR="00E16D79" w:rsidRDefault="00E16D79">
            <w:pPr>
              <w:pStyle w:val="EmptyCellLayoutStyle"/>
              <w:spacing w:after="0" w:line="240" w:lineRule="auto"/>
            </w:pPr>
          </w:p>
        </w:tc>
        <w:tc>
          <w:tcPr>
            <w:tcW w:w="36" w:type="dxa"/>
          </w:tcPr>
          <w:p w14:paraId="05CDED91" w14:textId="77777777" w:rsidR="00E16D79" w:rsidRDefault="00E16D79">
            <w:pPr>
              <w:pStyle w:val="EmptyCellLayoutStyle"/>
              <w:spacing w:after="0" w:line="240" w:lineRule="auto"/>
            </w:pPr>
          </w:p>
        </w:tc>
        <w:tc>
          <w:tcPr>
            <w:tcW w:w="129" w:type="dxa"/>
          </w:tcPr>
          <w:p w14:paraId="481F765E" w14:textId="77777777" w:rsidR="00E16D79" w:rsidRDefault="00E16D79">
            <w:pPr>
              <w:pStyle w:val="EmptyCellLayoutStyle"/>
              <w:spacing w:after="0" w:line="240" w:lineRule="auto"/>
            </w:pPr>
          </w:p>
        </w:tc>
        <w:tc>
          <w:tcPr>
            <w:tcW w:w="94" w:type="dxa"/>
          </w:tcPr>
          <w:p w14:paraId="7A0CD1CE" w14:textId="77777777" w:rsidR="00E16D79" w:rsidRDefault="00E16D79">
            <w:pPr>
              <w:pStyle w:val="EmptyCellLayoutStyle"/>
              <w:spacing w:after="0" w:line="240" w:lineRule="auto"/>
            </w:pPr>
          </w:p>
        </w:tc>
        <w:tc>
          <w:tcPr>
            <w:tcW w:w="57" w:type="dxa"/>
          </w:tcPr>
          <w:p w14:paraId="58D9CDFC" w14:textId="77777777" w:rsidR="00E16D79" w:rsidRDefault="00E16D79">
            <w:pPr>
              <w:pStyle w:val="EmptyCellLayoutStyle"/>
              <w:spacing w:after="0" w:line="240" w:lineRule="auto"/>
            </w:pPr>
          </w:p>
        </w:tc>
        <w:tc>
          <w:tcPr>
            <w:tcW w:w="685" w:type="dxa"/>
          </w:tcPr>
          <w:p w14:paraId="36C02A05" w14:textId="77777777" w:rsidR="00E16D79" w:rsidRDefault="00E16D79">
            <w:pPr>
              <w:pStyle w:val="EmptyCellLayoutStyle"/>
              <w:spacing w:after="0" w:line="240" w:lineRule="auto"/>
            </w:pPr>
          </w:p>
        </w:tc>
        <w:tc>
          <w:tcPr>
            <w:tcW w:w="1241" w:type="dxa"/>
          </w:tcPr>
          <w:p w14:paraId="0518C3C2" w14:textId="77777777" w:rsidR="00E16D79" w:rsidRDefault="00E16D79">
            <w:pPr>
              <w:pStyle w:val="EmptyCellLayoutStyle"/>
              <w:spacing w:after="0" w:line="240" w:lineRule="auto"/>
            </w:pPr>
          </w:p>
        </w:tc>
        <w:tc>
          <w:tcPr>
            <w:tcW w:w="131" w:type="dxa"/>
          </w:tcPr>
          <w:p w14:paraId="221A96F6" w14:textId="77777777" w:rsidR="00E16D79" w:rsidRDefault="00E16D79">
            <w:pPr>
              <w:pStyle w:val="EmptyCellLayoutStyle"/>
              <w:spacing w:after="0" w:line="240" w:lineRule="auto"/>
            </w:pPr>
          </w:p>
        </w:tc>
        <w:tc>
          <w:tcPr>
            <w:tcW w:w="1431" w:type="dxa"/>
          </w:tcPr>
          <w:p w14:paraId="711E18A8" w14:textId="77777777" w:rsidR="00E16D79" w:rsidRDefault="00E16D79">
            <w:pPr>
              <w:pStyle w:val="EmptyCellLayoutStyle"/>
              <w:spacing w:after="0" w:line="240" w:lineRule="auto"/>
            </w:pPr>
          </w:p>
        </w:tc>
        <w:tc>
          <w:tcPr>
            <w:tcW w:w="2311" w:type="dxa"/>
          </w:tcPr>
          <w:p w14:paraId="2AA4D533" w14:textId="77777777" w:rsidR="00E16D79" w:rsidRDefault="00E16D79">
            <w:pPr>
              <w:pStyle w:val="EmptyCellLayoutStyle"/>
              <w:spacing w:after="0" w:line="240" w:lineRule="auto"/>
            </w:pPr>
          </w:p>
        </w:tc>
        <w:tc>
          <w:tcPr>
            <w:tcW w:w="1686" w:type="dxa"/>
          </w:tcPr>
          <w:p w14:paraId="1093DC39" w14:textId="77777777" w:rsidR="00E16D79" w:rsidRDefault="00E16D79">
            <w:pPr>
              <w:pStyle w:val="EmptyCellLayoutStyle"/>
              <w:spacing w:after="0" w:line="240" w:lineRule="auto"/>
            </w:pPr>
          </w:p>
        </w:tc>
        <w:tc>
          <w:tcPr>
            <w:tcW w:w="1353" w:type="dxa"/>
          </w:tcPr>
          <w:p w14:paraId="13743041" w14:textId="77777777" w:rsidR="00E16D79" w:rsidRDefault="00E16D79">
            <w:pPr>
              <w:pStyle w:val="EmptyCellLayoutStyle"/>
              <w:spacing w:after="0" w:line="240" w:lineRule="auto"/>
            </w:pPr>
          </w:p>
        </w:tc>
        <w:tc>
          <w:tcPr>
            <w:tcW w:w="16" w:type="dxa"/>
          </w:tcPr>
          <w:p w14:paraId="6B6BF445" w14:textId="77777777" w:rsidR="00E16D79" w:rsidRDefault="00E16D79">
            <w:pPr>
              <w:pStyle w:val="EmptyCellLayoutStyle"/>
              <w:spacing w:after="0" w:line="240" w:lineRule="auto"/>
            </w:pPr>
          </w:p>
        </w:tc>
        <w:tc>
          <w:tcPr>
            <w:tcW w:w="21" w:type="dxa"/>
          </w:tcPr>
          <w:p w14:paraId="2786DFEC" w14:textId="77777777" w:rsidR="00E16D79" w:rsidRDefault="00E16D79">
            <w:pPr>
              <w:pStyle w:val="EmptyCellLayoutStyle"/>
              <w:spacing w:after="0" w:line="240" w:lineRule="auto"/>
            </w:pPr>
          </w:p>
        </w:tc>
        <w:tc>
          <w:tcPr>
            <w:tcW w:w="149" w:type="dxa"/>
          </w:tcPr>
          <w:p w14:paraId="7C492717" w14:textId="77777777" w:rsidR="00E16D79" w:rsidRDefault="00E16D79">
            <w:pPr>
              <w:pStyle w:val="EmptyCellLayoutStyle"/>
              <w:spacing w:after="0" w:line="240" w:lineRule="auto"/>
            </w:pPr>
          </w:p>
        </w:tc>
      </w:tr>
      <w:tr w:rsidR="00AD3B06" w14:paraId="231A1BE4" w14:textId="77777777" w:rsidTr="00DC79E3">
        <w:trPr>
          <w:trHeight w:val="226"/>
        </w:trPr>
        <w:tc>
          <w:tcPr>
            <w:tcW w:w="6" w:type="dxa"/>
          </w:tcPr>
          <w:p w14:paraId="0EBB85DF" w14:textId="77777777" w:rsidR="00E16D79" w:rsidRDefault="00E16D79">
            <w:pPr>
              <w:pStyle w:val="EmptyCellLayoutStyle"/>
              <w:spacing w:after="0" w:line="240" w:lineRule="auto"/>
            </w:pPr>
          </w:p>
        </w:tc>
        <w:tc>
          <w:tcPr>
            <w:tcW w:w="18" w:type="dxa"/>
          </w:tcPr>
          <w:p w14:paraId="4B0B837E" w14:textId="77777777" w:rsidR="00E16D79" w:rsidRDefault="00E16D79">
            <w:pPr>
              <w:pStyle w:val="EmptyCellLayoutStyle"/>
              <w:spacing w:after="0" w:line="240" w:lineRule="auto"/>
            </w:pPr>
          </w:p>
        </w:tc>
        <w:tc>
          <w:tcPr>
            <w:tcW w:w="9" w:type="dxa"/>
          </w:tcPr>
          <w:p w14:paraId="13C05D8E" w14:textId="77777777" w:rsidR="00E16D79" w:rsidRDefault="00E16D79">
            <w:pPr>
              <w:pStyle w:val="EmptyCellLayoutStyle"/>
              <w:spacing w:after="0" w:line="240" w:lineRule="auto"/>
            </w:pPr>
          </w:p>
        </w:tc>
        <w:tc>
          <w:tcPr>
            <w:tcW w:w="11" w:type="dxa"/>
          </w:tcPr>
          <w:p w14:paraId="55D1CFD3" w14:textId="77777777" w:rsidR="00E16D79" w:rsidRDefault="00E16D79">
            <w:pPr>
              <w:pStyle w:val="EmptyCellLayoutStyle"/>
              <w:spacing w:after="0" w:line="240" w:lineRule="auto"/>
            </w:pPr>
          </w:p>
        </w:tc>
        <w:tc>
          <w:tcPr>
            <w:tcW w:w="6" w:type="dxa"/>
          </w:tcPr>
          <w:p w14:paraId="6D1EB72E" w14:textId="77777777" w:rsidR="00E16D79" w:rsidRDefault="00E16D79">
            <w:pPr>
              <w:pStyle w:val="EmptyCellLayoutStyle"/>
              <w:spacing w:after="0" w:line="240" w:lineRule="auto"/>
            </w:pPr>
          </w:p>
        </w:tc>
        <w:tc>
          <w:tcPr>
            <w:tcW w:w="6" w:type="dxa"/>
          </w:tcPr>
          <w:p w14:paraId="4E663E45" w14:textId="77777777" w:rsidR="00E16D79" w:rsidRDefault="00E16D79">
            <w:pPr>
              <w:pStyle w:val="EmptyCellLayoutStyle"/>
              <w:spacing w:after="0" w:line="240" w:lineRule="auto"/>
            </w:pPr>
          </w:p>
        </w:tc>
        <w:tc>
          <w:tcPr>
            <w:tcW w:w="34" w:type="dxa"/>
          </w:tcPr>
          <w:p w14:paraId="436FBFE6" w14:textId="77777777" w:rsidR="00E16D79" w:rsidRDefault="00E16D79">
            <w:pPr>
              <w:pStyle w:val="EmptyCellLayoutStyle"/>
              <w:spacing w:after="0" w:line="240" w:lineRule="auto"/>
            </w:pPr>
          </w:p>
        </w:tc>
        <w:tc>
          <w:tcPr>
            <w:tcW w:w="6" w:type="dxa"/>
          </w:tcPr>
          <w:p w14:paraId="3121A46F" w14:textId="77777777" w:rsidR="00E16D79" w:rsidRDefault="00E16D79">
            <w:pPr>
              <w:pStyle w:val="EmptyCellLayoutStyle"/>
              <w:spacing w:after="0" w:line="240" w:lineRule="auto"/>
            </w:pPr>
          </w:p>
        </w:tc>
        <w:tc>
          <w:tcPr>
            <w:tcW w:w="44" w:type="dxa"/>
          </w:tcPr>
          <w:p w14:paraId="72AE13E8" w14:textId="77777777" w:rsidR="00E16D79" w:rsidRDefault="00E16D79">
            <w:pPr>
              <w:pStyle w:val="EmptyCellLayoutStyle"/>
              <w:spacing w:after="0" w:line="240" w:lineRule="auto"/>
            </w:pPr>
          </w:p>
        </w:tc>
        <w:tc>
          <w:tcPr>
            <w:tcW w:w="36" w:type="dxa"/>
          </w:tcPr>
          <w:p w14:paraId="1B3EA677" w14:textId="77777777" w:rsidR="00E16D79" w:rsidRDefault="00E16D79">
            <w:pPr>
              <w:pStyle w:val="EmptyCellLayoutStyle"/>
              <w:spacing w:after="0" w:line="240" w:lineRule="auto"/>
            </w:pPr>
          </w:p>
        </w:tc>
        <w:tc>
          <w:tcPr>
            <w:tcW w:w="5516" w:type="dxa"/>
            <w:gridSpan w:val="26"/>
          </w:tcPr>
          <w:tbl>
            <w:tblPr>
              <w:tblW w:w="0" w:type="auto"/>
              <w:tblCellMar>
                <w:left w:w="0" w:type="dxa"/>
                <w:right w:w="0" w:type="dxa"/>
              </w:tblCellMar>
              <w:tblLook w:val="04A0" w:firstRow="1" w:lastRow="0" w:firstColumn="1" w:lastColumn="0" w:noHBand="0" w:noVBand="1"/>
            </w:tblPr>
            <w:tblGrid>
              <w:gridCol w:w="5047"/>
            </w:tblGrid>
            <w:tr w:rsidR="00E16D79" w14:paraId="7FBA068E" w14:textId="77777777">
              <w:trPr>
                <w:trHeight w:val="226"/>
              </w:trPr>
              <w:tc>
                <w:tcPr>
                  <w:tcW w:w="5047" w:type="dxa"/>
                  <w:tcBorders>
                    <w:top w:val="nil"/>
                    <w:left w:val="nil"/>
                    <w:bottom w:val="nil"/>
                    <w:right w:val="nil"/>
                  </w:tcBorders>
                  <w:tcMar>
                    <w:top w:w="0" w:type="dxa"/>
                    <w:left w:w="0" w:type="dxa"/>
                    <w:bottom w:w="0" w:type="dxa"/>
                    <w:right w:w="0" w:type="dxa"/>
                  </w:tcMar>
                  <w:vAlign w:val="center"/>
                </w:tcPr>
                <w:p w14:paraId="4D84EE62" w14:textId="77777777" w:rsidR="00E16D79" w:rsidRDefault="004F4E2D">
                  <w:pPr>
                    <w:spacing w:after="0" w:line="240" w:lineRule="auto"/>
                  </w:pPr>
                  <w:r>
                    <w:rPr>
                      <w:rFonts w:ascii="Segoe UI" w:eastAsia="Segoe UI" w:hAnsi="Segoe UI"/>
                      <w:b/>
                      <w:color w:val="000000"/>
                      <w:sz w:val="18"/>
                    </w:rPr>
                    <w:t>Hereinafter referred to as DIPL on the one part</w:t>
                  </w:r>
                </w:p>
              </w:tc>
            </w:tr>
          </w:tbl>
          <w:p w14:paraId="1E9A7770" w14:textId="77777777" w:rsidR="00E16D79" w:rsidRDefault="00E16D79">
            <w:pPr>
              <w:spacing w:after="0" w:line="240" w:lineRule="auto"/>
            </w:pPr>
          </w:p>
        </w:tc>
        <w:tc>
          <w:tcPr>
            <w:tcW w:w="2311" w:type="dxa"/>
          </w:tcPr>
          <w:p w14:paraId="71C292D3" w14:textId="77777777" w:rsidR="00E16D79" w:rsidRDefault="00E16D79">
            <w:pPr>
              <w:pStyle w:val="EmptyCellLayoutStyle"/>
              <w:spacing w:after="0" w:line="240" w:lineRule="auto"/>
            </w:pPr>
          </w:p>
        </w:tc>
        <w:tc>
          <w:tcPr>
            <w:tcW w:w="1686" w:type="dxa"/>
          </w:tcPr>
          <w:p w14:paraId="5087948C" w14:textId="77777777" w:rsidR="00E16D79" w:rsidRDefault="00E16D79">
            <w:pPr>
              <w:pStyle w:val="EmptyCellLayoutStyle"/>
              <w:spacing w:after="0" w:line="240" w:lineRule="auto"/>
            </w:pPr>
          </w:p>
        </w:tc>
        <w:tc>
          <w:tcPr>
            <w:tcW w:w="1353" w:type="dxa"/>
          </w:tcPr>
          <w:p w14:paraId="7C5AAE46" w14:textId="77777777" w:rsidR="00E16D79" w:rsidRDefault="00E16D79">
            <w:pPr>
              <w:pStyle w:val="EmptyCellLayoutStyle"/>
              <w:spacing w:after="0" w:line="240" w:lineRule="auto"/>
            </w:pPr>
          </w:p>
        </w:tc>
        <w:tc>
          <w:tcPr>
            <w:tcW w:w="16" w:type="dxa"/>
          </w:tcPr>
          <w:p w14:paraId="3DDCB774" w14:textId="77777777" w:rsidR="00E16D79" w:rsidRDefault="00E16D79">
            <w:pPr>
              <w:pStyle w:val="EmptyCellLayoutStyle"/>
              <w:spacing w:after="0" w:line="240" w:lineRule="auto"/>
            </w:pPr>
          </w:p>
        </w:tc>
        <w:tc>
          <w:tcPr>
            <w:tcW w:w="21" w:type="dxa"/>
          </w:tcPr>
          <w:p w14:paraId="5776B914" w14:textId="77777777" w:rsidR="00E16D79" w:rsidRDefault="00E16D79">
            <w:pPr>
              <w:pStyle w:val="EmptyCellLayoutStyle"/>
              <w:spacing w:after="0" w:line="240" w:lineRule="auto"/>
            </w:pPr>
          </w:p>
        </w:tc>
        <w:tc>
          <w:tcPr>
            <w:tcW w:w="149" w:type="dxa"/>
          </w:tcPr>
          <w:p w14:paraId="00A7093D" w14:textId="77777777" w:rsidR="00E16D79" w:rsidRDefault="00E16D79">
            <w:pPr>
              <w:pStyle w:val="EmptyCellLayoutStyle"/>
              <w:spacing w:after="0" w:line="240" w:lineRule="auto"/>
            </w:pPr>
          </w:p>
        </w:tc>
      </w:tr>
      <w:tr w:rsidR="00AD3B06" w14:paraId="14569996" w14:textId="77777777" w:rsidTr="00DC79E3">
        <w:trPr>
          <w:trHeight w:val="54"/>
        </w:trPr>
        <w:tc>
          <w:tcPr>
            <w:tcW w:w="6" w:type="dxa"/>
          </w:tcPr>
          <w:p w14:paraId="3BACAC2F" w14:textId="77777777" w:rsidR="00E16D79" w:rsidRDefault="00E16D79">
            <w:pPr>
              <w:pStyle w:val="EmptyCellLayoutStyle"/>
              <w:spacing w:after="0" w:line="240" w:lineRule="auto"/>
            </w:pPr>
          </w:p>
        </w:tc>
        <w:tc>
          <w:tcPr>
            <w:tcW w:w="18" w:type="dxa"/>
          </w:tcPr>
          <w:p w14:paraId="6A564872" w14:textId="77777777" w:rsidR="00E16D79" w:rsidRDefault="00E16D79">
            <w:pPr>
              <w:pStyle w:val="EmptyCellLayoutStyle"/>
              <w:spacing w:after="0" w:line="240" w:lineRule="auto"/>
            </w:pPr>
          </w:p>
        </w:tc>
        <w:tc>
          <w:tcPr>
            <w:tcW w:w="9" w:type="dxa"/>
          </w:tcPr>
          <w:p w14:paraId="0B263CF2" w14:textId="77777777" w:rsidR="00E16D79" w:rsidRDefault="00E16D79">
            <w:pPr>
              <w:pStyle w:val="EmptyCellLayoutStyle"/>
              <w:spacing w:after="0" w:line="240" w:lineRule="auto"/>
            </w:pPr>
          </w:p>
        </w:tc>
        <w:tc>
          <w:tcPr>
            <w:tcW w:w="11" w:type="dxa"/>
          </w:tcPr>
          <w:p w14:paraId="54FCC93C" w14:textId="77777777" w:rsidR="00E16D79" w:rsidRDefault="00E16D79">
            <w:pPr>
              <w:pStyle w:val="EmptyCellLayoutStyle"/>
              <w:spacing w:after="0" w:line="240" w:lineRule="auto"/>
            </w:pPr>
          </w:p>
        </w:tc>
        <w:tc>
          <w:tcPr>
            <w:tcW w:w="6" w:type="dxa"/>
          </w:tcPr>
          <w:p w14:paraId="00C0DAEB" w14:textId="77777777" w:rsidR="00E16D79" w:rsidRDefault="00E16D79">
            <w:pPr>
              <w:pStyle w:val="EmptyCellLayoutStyle"/>
              <w:spacing w:after="0" w:line="240" w:lineRule="auto"/>
            </w:pPr>
          </w:p>
        </w:tc>
        <w:tc>
          <w:tcPr>
            <w:tcW w:w="6" w:type="dxa"/>
          </w:tcPr>
          <w:p w14:paraId="019B0DDE" w14:textId="77777777" w:rsidR="00E16D79" w:rsidRDefault="00E16D79">
            <w:pPr>
              <w:pStyle w:val="EmptyCellLayoutStyle"/>
              <w:spacing w:after="0" w:line="240" w:lineRule="auto"/>
            </w:pPr>
          </w:p>
        </w:tc>
        <w:tc>
          <w:tcPr>
            <w:tcW w:w="34" w:type="dxa"/>
          </w:tcPr>
          <w:p w14:paraId="346F9C5F" w14:textId="77777777" w:rsidR="00E16D79" w:rsidRDefault="00E16D79">
            <w:pPr>
              <w:pStyle w:val="EmptyCellLayoutStyle"/>
              <w:spacing w:after="0" w:line="240" w:lineRule="auto"/>
            </w:pPr>
          </w:p>
        </w:tc>
        <w:tc>
          <w:tcPr>
            <w:tcW w:w="6" w:type="dxa"/>
          </w:tcPr>
          <w:p w14:paraId="38CEB99F" w14:textId="77777777" w:rsidR="00E16D79" w:rsidRDefault="00E16D79">
            <w:pPr>
              <w:pStyle w:val="EmptyCellLayoutStyle"/>
              <w:spacing w:after="0" w:line="240" w:lineRule="auto"/>
            </w:pPr>
          </w:p>
        </w:tc>
        <w:tc>
          <w:tcPr>
            <w:tcW w:w="44" w:type="dxa"/>
          </w:tcPr>
          <w:p w14:paraId="6DB3D06E" w14:textId="77777777" w:rsidR="00E16D79" w:rsidRDefault="00E16D79">
            <w:pPr>
              <w:pStyle w:val="EmptyCellLayoutStyle"/>
              <w:spacing w:after="0" w:line="240" w:lineRule="auto"/>
            </w:pPr>
          </w:p>
        </w:tc>
        <w:tc>
          <w:tcPr>
            <w:tcW w:w="36" w:type="dxa"/>
          </w:tcPr>
          <w:p w14:paraId="264FEF05" w14:textId="77777777" w:rsidR="00E16D79" w:rsidRDefault="00E16D79">
            <w:pPr>
              <w:pStyle w:val="EmptyCellLayoutStyle"/>
              <w:spacing w:after="0" w:line="240" w:lineRule="auto"/>
            </w:pPr>
          </w:p>
        </w:tc>
        <w:tc>
          <w:tcPr>
            <w:tcW w:w="191" w:type="dxa"/>
          </w:tcPr>
          <w:p w14:paraId="63914B63" w14:textId="77777777" w:rsidR="00E16D79" w:rsidRDefault="00E16D79">
            <w:pPr>
              <w:pStyle w:val="EmptyCellLayoutStyle"/>
              <w:spacing w:after="0" w:line="240" w:lineRule="auto"/>
            </w:pPr>
          </w:p>
        </w:tc>
        <w:tc>
          <w:tcPr>
            <w:tcW w:w="334" w:type="dxa"/>
          </w:tcPr>
          <w:p w14:paraId="5805F41F" w14:textId="77777777" w:rsidR="00E16D79" w:rsidRDefault="00E16D79">
            <w:pPr>
              <w:pStyle w:val="EmptyCellLayoutStyle"/>
              <w:spacing w:after="0" w:line="240" w:lineRule="auto"/>
            </w:pPr>
          </w:p>
        </w:tc>
        <w:tc>
          <w:tcPr>
            <w:tcW w:w="44" w:type="dxa"/>
          </w:tcPr>
          <w:p w14:paraId="77733D53" w14:textId="77777777" w:rsidR="00E16D79" w:rsidRDefault="00E16D79">
            <w:pPr>
              <w:pStyle w:val="EmptyCellLayoutStyle"/>
              <w:spacing w:after="0" w:line="240" w:lineRule="auto"/>
            </w:pPr>
          </w:p>
        </w:tc>
        <w:tc>
          <w:tcPr>
            <w:tcW w:w="51" w:type="dxa"/>
          </w:tcPr>
          <w:p w14:paraId="1B0480DB" w14:textId="77777777" w:rsidR="00E16D79" w:rsidRDefault="00E16D79">
            <w:pPr>
              <w:pStyle w:val="EmptyCellLayoutStyle"/>
              <w:spacing w:after="0" w:line="240" w:lineRule="auto"/>
            </w:pPr>
          </w:p>
        </w:tc>
        <w:tc>
          <w:tcPr>
            <w:tcW w:w="22" w:type="dxa"/>
          </w:tcPr>
          <w:p w14:paraId="16D01406" w14:textId="77777777" w:rsidR="00E16D79" w:rsidRDefault="00E16D79">
            <w:pPr>
              <w:pStyle w:val="EmptyCellLayoutStyle"/>
              <w:spacing w:after="0" w:line="240" w:lineRule="auto"/>
            </w:pPr>
          </w:p>
        </w:tc>
        <w:tc>
          <w:tcPr>
            <w:tcW w:w="16" w:type="dxa"/>
          </w:tcPr>
          <w:p w14:paraId="479CE213" w14:textId="77777777" w:rsidR="00E16D79" w:rsidRDefault="00E16D79">
            <w:pPr>
              <w:pStyle w:val="EmptyCellLayoutStyle"/>
              <w:spacing w:after="0" w:line="240" w:lineRule="auto"/>
            </w:pPr>
          </w:p>
        </w:tc>
        <w:tc>
          <w:tcPr>
            <w:tcW w:w="16" w:type="dxa"/>
          </w:tcPr>
          <w:p w14:paraId="6899E012" w14:textId="77777777" w:rsidR="00E16D79" w:rsidRDefault="00E16D79">
            <w:pPr>
              <w:pStyle w:val="EmptyCellLayoutStyle"/>
              <w:spacing w:after="0" w:line="240" w:lineRule="auto"/>
            </w:pPr>
          </w:p>
        </w:tc>
        <w:tc>
          <w:tcPr>
            <w:tcW w:w="16" w:type="dxa"/>
          </w:tcPr>
          <w:p w14:paraId="72360554" w14:textId="77777777" w:rsidR="00E16D79" w:rsidRDefault="00E16D79">
            <w:pPr>
              <w:pStyle w:val="EmptyCellLayoutStyle"/>
              <w:spacing w:after="0" w:line="240" w:lineRule="auto"/>
            </w:pPr>
          </w:p>
        </w:tc>
        <w:tc>
          <w:tcPr>
            <w:tcW w:w="42" w:type="dxa"/>
          </w:tcPr>
          <w:p w14:paraId="1D774BD9" w14:textId="77777777" w:rsidR="00E16D79" w:rsidRDefault="00E16D79">
            <w:pPr>
              <w:pStyle w:val="EmptyCellLayoutStyle"/>
              <w:spacing w:after="0" w:line="240" w:lineRule="auto"/>
            </w:pPr>
          </w:p>
        </w:tc>
        <w:tc>
          <w:tcPr>
            <w:tcW w:w="16" w:type="dxa"/>
          </w:tcPr>
          <w:p w14:paraId="04A57FB4" w14:textId="77777777" w:rsidR="00E16D79" w:rsidRDefault="00E16D79">
            <w:pPr>
              <w:pStyle w:val="EmptyCellLayoutStyle"/>
              <w:spacing w:after="0" w:line="240" w:lineRule="auto"/>
            </w:pPr>
          </w:p>
        </w:tc>
        <w:tc>
          <w:tcPr>
            <w:tcW w:w="16" w:type="dxa"/>
          </w:tcPr>
          <w:p w14:paraId="5C20D4E3" w14:textId="77777777" w:rsidR="00E16D79" w:rsidRDefault="00E16D79">
            <w:pPr>
              <w:pStyle w:val="EmptyCellLayoutStyle"/>
              <w:spacing w:after="0" w:line="240" w:lineRule="auto"/>
            </w:pPr>
          </w:p>
        </w:tc>
        <w:tc>
          <w:tcPr>
            <w:tcW w:w="24" w:type="dxa"/>
          </w:tcPr>
          <w:p w14:paraId="7293E0A7" w14:textId="77777777" w:rsidR="00E16D79" w:rsidRDefault="00E16D79">
            <w:pPr>
              <w:pStyle w:val="EmptyCellLayoutStyle"/>
              <w:spacing w:after="0" w:line="240" w:lineRule="auto"/>
            </w:pPr>
          </w:p>
        </w:tc>
        <w:tc>
          <w:tcPr>
            <w:tcW w:w="292" w:type="dxa"/>
          </w:tcPr>
          <w:p w14:paraId="2E1E5EDB" w14:textId="77777777" w:rsidR="00E16D79" w:rsidRDefault="00E16D79">
            <w:pPr>
              <w:pStyle w:val="EmptyCellLayoutStyle"/>
              <w:spacing w:after="0" w:line="240" w:lineRule="auto"/>
            </w:pPr>
          </w:p>
        </w:tc>
        <w:tc>
          <w:tcPr>
            <w:tcW w:w="24" w:type="dxa"/>
          </w:tcPr>
          <w:p w14:paraId="5E29B885" w14:textId="77777777" w:rsidR="00E16D79" w:rsidRDefault="00E16D79">
            <w:pPr>
              <w:pStyle w:val="EmptyCellLayoutStyle"/>
              <w:spacing w:after="0" w:line="240" w:lineRule="auto"/>
            </w:pPr>
          </w:p>
        </w:tc>
        <w:tc>
          <w:tcPr>
            <w:tcW w:w="16" w:type="dxa"/>
          </w:tcPr>
          <w:p w14:paraId="0198B2AB" w14:textId="77777777" w:rsidR="00E16D79" w:rsidRDefault="00E16D79">
            <w:pPr>
              <w:pStyle w:val="EmptyCellLayoutStyle"/>
              <w:spacing w:after="0" w:line="240" w:lineRule="auto"/>
            </w:pPr>
          </w:p>
        </w:tc>
        <w:tc>
          <w:tcPr>
            <w:tcW w:w="32" w:type="dxa"/>
          </w:tcPr>
          <w:p w14:paraId="5A0AF042" w14:textId="77777777" w:rsidR="00E16D79" w:rsidRDefault="00E16D79">
            <w:pPr>
              <w:pStyle w:val="EmptyCellLayoutStyle"/>
              <w:spacing w:after="0" w:line="240" w:lineRule="auto"/>
            </w:pPr>
          </w:p>
        </w:tc>
        <w:tc>
          <w:tcPr>
            <w:tcW w:w="85" w:type="dxa"/>
          </w:tcPr>
          <w:p w14:paraId="70AFFF46" w14:textId="77777777" w:rsidR="00E16D79" w:rsidRDefault="00E16D79">
            <w:pPr>
              <w:pStyle w:val="EmptyCellLayoutStyle"/>
              <w:spacing w:after="0" w:line="240" w:lineRule="auto"/>
            </w:pPr>
          </w:p>
        </w:tc>
        <w:tc>
          <w:tcPr>
            <w:tcW w:w="475" w:type="dxa"/>
          </w:tcPr>
          <w:p w14:paraId="2AE109EE" w14:textId="77777777" w:rsidR="00E16D79" w:rsidRDefault="00E16D79">
            <w:pPr>
              <w:pStyle w:val="EmptyCellLayoutStyle"/>
              <w:spacing w:after="0" w:line="240" w:lineRule="auto"/>
            </w:pPr>
          </w:p>
        </w:tc>
        <w:tc>
          <w:tcPr>
            <w:tcW w:w="36" w:type="dxa"/>
          </w:tcPr>
          <w:p w14:paraId="1646BFB6" w14:textId="77777777" w:rsidR="00E16D79" w:rsidRDefault="00E16D79">
            <w:pPr>
              <w:pStyle w:val="EmptyCellLayoutStyle"/>
              <w:spacing w:after="0" w:line="240" w:lineRule="auto"/>
            </w:pPr>
          </w:p>
        </w:tc>
        <w:tc>
          <w:tcPr>
            <w:tcW w:w="129" w:type="dxa"/>
          </w:tcPr>
          <w:p w14:paraId="33357133" w14:textId="77777777" w:rsidR="00E16D79" w:rsidRDefault="00E16D79">
            <w:pPr>
              <w:pStyle w:val="EmptyCellLayoutStyle"/>
              <w:spacing w:after="0" w:line="240" w:lineRule="auto"/>
            </w:pPr>
          </w:p>
        </w:tc>
        <w:tc>
          <w:tcPr>
            <w:tcW w:w="94" w:type="dxa"/>
          </w:tcPr>
          <w:p w14:paraId="24448154" w14:textId="77777777" w:rsidR="00E16D79" w:rsidRDefault="00E16D79">
            <w:pPr>
              <w:pStyle w:val="EmptyCellLayoutStyle"/>
              <w:spacing w:after="0" w:line="240" w:lineRule="auto"/>
            </w:pPr>
          </w:p>
        </w:tc>
        <w:tc>
          <w:tcPr>
            <w:tcW w:w="57" w:type="dxa"/>
          </w:tcPr>
          <w:p w14:paraId="73223826" w14:textId="77777777" w:rsidR="00E16D79" w:rsidRDefault="00E16D79">
            <w:pPr>
              <w:pStyle w:val="EmptyCellLayoutStyle"/>
              <w:spacing w:after="0" w:line="240" w:lineRule="auto"/>
            </w:pPr>
          </w:p>
        </w:tc>
        <w:tc>
          <w:tcPr>
            <w:tcW w:w="685" w:type="dxa"/>
          </w:tcPr>
          <w:p w14:paraId="02D0F255" w14:textId="77777777" w:rsidR="00E16D79" w:rsidRDefault="00E16D79">
            <w:pPr>
              <w:pStyle w:val="EmptyCellLayoutStyle"/>
              <w:spacing w:after="0" w:line="240" w:lineRule="auto"/>
            </w:pPr>
          </w:p>
        </w:tc>
        <w:tc>
          <w:tcPr>
            <w:tcW w:w="1241" w:type="dxa"/>
          </w:tcPr>
          <w:p w14:paraId="24ED6958" w14:textId="77777777" w:rsidR="00E16D79" w:rsidRDefault="00E16D79">
            <w:pPr>
              <w:pStyle w:val="EmptyCellLayoutStyle"/>
              <w:spacing w:after="0" w:line="240" w:lineRule="auto"/>
            </w:pPr>
          </w:p>
        </w:tc>
        <w:tc>
          <w:tcPr>
            <w:tcW w:w="131" w:type="dxa"/>
          </w:tcPr>
          <w:p w14:paraId="42EF0CDE" w14:textId="77777777" w:rsidR="00E16D79" w:rsidRDefault="00E16D79">
            <w:pPr>
              <w:pStyle w:val="EmptyCellLayoutStyle"/>
              <w:spacing w:after="0" w:line="240" w:lineRule="auto"/>
            </w:pPr>
          </w:p>
        </w:tc>
        <w:tc>
          <w:tcPr>
            <w:tcW w:w="1431" w:type="dxa"/>
          </w:tcPr>
          <w:p w14:paraId="67CD7E75" w14:textId="77777777" w:rsidR="00E16D79" w:rsidRDefault="00E16D79">
            <w:pPr>
              <w:pStyle w:val="EmptyCellLayoutStyle"/>
              <w:spacing w:after="0" w:line="240" w:lineRule="auto"/>
            </w:pPr>
          </w:p>
        </w:tc>
        <w:tc>
          <w:tcPr>
            <w:tcW w:w="2311" w:type="dxa"/>
          </w:tcPr>
          <w:p w14:paraId="5179383A" w14:textId="77777777" w:rsidR="00E16D79" w:rsidRDefault="00E16D79">
            <w:pPr>
              <w:pStyle w:val="EmptyCellLayoutStyle"/>
              <w:spacing w:after="0" w:line="240" w:lineRule="auto"/>
            </w:pPr>
          </w:p>
        </w:tc>
        <w:tc>
          <w:tcPr>
            <w:tcW w:w="1686" w:type="dxa"/>
          </w:tcPr>
          <w:p w14:paraId="326EEE3A" w14:textId="77777777" w:rsidR="00E16D79" w:rsidRDefault="00E16D79">
            <w:pPr>
              <w:pStyle w:val="EmptyCellLayoutStyle"/>
              <w:spacing w:after="0" w:line="240" w:lineRule="auto"/>
            </w:pPr>
          </w:p>
        </w:tc>
        <w:tc>
          <w:tcPr>
            <w:tcW w:w="1353" w:type="dxa"/>
          </w:tcPr>
          <w:p w14:paraId="64B5E2C9" w14:textId="77777777" w:rsidR="00E16D79" w:rsidRDefault="00E16D79">
            <w:pPr>
              <w:pStyle w:val="EmptyCellLayoutStyle"/>
              <w:spacing w:after="0" w:line="240" w:lineRule="auto"/>
            </w:pPr>
          </w:p>
        </w:tc>
        <w:tc>
          <w:tcPr>
            <w:tcW w:w="16" w:type="dxa"/>
          </w:tcPr>
          <w:p w14:paraId="30CA304E" w14:textId="77777777" w:rsidR="00E16D79" w:rsidRDefault="00E16D79">
            <w:pPr>
              <w:pStyle w:val="EmptyCellLayoutStyle"/>
              <w:spacing w:after="0" w:line="240" w:lineRule="auto"/>
            </w:pPr>
          </w:p>
        </w:tc>
        <w:tc>
          <w:tcPr>
            <w:tcW w:w="21" w:type="dxa"/>
          </w:tcPr>
          <w:p w14:paraId="57AC00C4" w14:textId="77777777" w:rsidR="00E16D79" w:rsidRDefault="00E16D79">
            <w:pPr>
              <w:pStyle w:val="EmptyCellLayoutStyle"/>
              <w:spacing w:after="0" w:line="240" w:lineRule="auto"/>
            </w:pPr>
          </w:p>
        </w:tc>
        <w:tc>
          <w:tcPr>
            <w:tcW w:w="149" w:type="dxa"/>
          </w:tcPr>
          <w:p w14:paraId="7CA656A3" w14:textId="77777777" w:rsidR="00E16D79" w:rsidRDefault="00E16D79">
            <w:pPr>
              <w:pStyle w:val="EmptyCellLayoutStyle"/>
              <w:spacing w:after="0" w:line="240" w:lineRule="auto"/>
            </w:pPr>
          </w:p>
        </w:tc>
      </w:tr>
      <w:tr w:rsidR="00AD3B06" w14:paraId="51FE8874" w14:textId="77777777" w:rsidTr="00DC79E3">
        <w:trPr>
          <w:trHeight w:val="226"/>
        </w:trPr>
        <w:tc>
          <w:tcPr>
            <w:tcW w:w="6" w:type="dxa"/>
          </w:tcPr>
          <w:p w14:paraId="594ED865" w14:textId="77777777" w:rsidR="00E16D79" w:rsidRDefault="00E16D79">
            <w:pPr>
              <w:pStyle w:val="EmptyCellLayoutStyle"/>
              <w:spacing w:after="0" w:line="240" w:lineRule="auto"/>
            </w:pPr>
          </w:p>
        </w:tc>
        <w:tc>
          <w:tcPr>
            <w:tcW w:w="18" w:type="dxa"/>
          </w:tcPr>
          <w:p w14:paraId="40D090C7" w14:textId="77777777" w:rsidR="00E16D79" w:rsidRDefault="00E16D79">
            <w:pPr>
              <w:pStyle w:val="EmptyCellLayoutStyle"/>
              <w:spacing w:after="0" w:line="240" w:lineRule="auto"/>
            </w:pPr>
          </w:p>
        </w:tc>
        <w:tc>
          <w:tcPr>
            <w:tcW w:w="9" w:type="dxa"/>
          </w:tcPr>
          <w:p w14:paraId="1C4F0653" w14:textId="77777777" w:rsidR="00E16D79" w:rsidRDefault="00E16D79">
            <w:pPr>
              <w:pStyle w:val="EmptyCellLayoutStyle"/>
              <w:spacing w:after="0" w:line="240" w:lineRule="auto"/>
            </w:pPr>
          </w:p>
        </w:tc>
        <w:tc>
          <w:tcPr>
            <w:tcW w:w="11" w:type="dxa"/>
          </w:tcPr>
          <w:p w14:paraId="1EB26470" w14:textId="77777777" w:rsidR="00E16D79" w:rsidRDefault="00E16D79">
            <w:pPr>
              <w:pStyle w:val="EmptyCellLayoutStyle"/>
              <w:spacing w:after="0" w:line="240" w:lineRule="auto"/>
            </w:pPr>
          </w:p>
        </w:tc>
        <w:tc>
          <w:tcPr>
            <w:tcW w:w="6" w:type="dxa"/>
          </w:tcPr>
          <w:p w14:paraId="3CC3DEB3" w14:textId="77777777" w:rsidR="00E16D79" w:rsidRDefault="00E16D79">
            <w:pPr>
              <w:pStyle w:val="EmptyCellLayoutStyle"/>
              <w:spacing w:after="0" w:line="240" w:lineRule="auto"/>
            </w:pPr>
          </w:p>
        </w:tc>
        <w:tc>
          <w:tcPr>
            <w:tcW w:w="6" w:type="dxa"/>
          </w:tcPr>
          <w:p w14:paraId="414353D7" w14:textId="77777777" w:rsidR="00E16D79" w:rsidRDefault="00E16D79">
            <w:pPr>
              <w:pStyle w:val="EmptyCellLayoutStyle"/>
              <w:spacing w:after="0" w:line="240" w:lineRule="auto"/>
            </w:pPr>
          </w:p>
        </w:tc>
        <w:tc>
          <w:tcPr>
            <w:tcW w:w="34" w:type="dxa"/>
          </w:tcPr>
          <w:p w14:paraId="4EF43EA3" w14:textId="77777777" w:rsidR="00E16D79" w:rsidRDefault="00E16D79">
            <w:pPr>
              <w:pStyle w:val="EmptyCellLayoutStyle"/>
              <w:spacing w:after="0" w:line="240" w:lineRule="auto"/>
            </w:pPr>
          </w:p>
        </w:tc>
        <w:tc>
          <w:tcPr>
            <w:tcW w:w="6" w:type="dxa"/>
          </w:tcPr>
          <w:p w14:paraId="0B13E3C3" w14:textId="77777777" w:rsidR="00E16D79" w:rsidRDefault="00E16D79">
            <w:pPr>
              <w:pStyle w:val="EmptyCellLayoutStyle"/>
              <w:spacing w:after="0" w:line="240" w:lineRule="auto"/>
            </w:pPr>
          </w:p>
        </w:tc>
        <w:tc>
          <w:tcPr>
            <w:tcW w:w="44" w:type="dxa"/>
          </w:tcPr>
          <w:p w14:paraId="15155C93" w14:textId="77777777" w:rsidR="00E16D79" w:rsidRPr="00AD3B06" w:rsidRDefault="00E16D79">
            <w:pPr>
              <w:pStyle w:val="EmptyCellLayoutStyle"/>
              <w:spacing w:after="0" w:line="240" w:lineRule="auto"/>
              <w:rPr>
                <w:b/>
              </w:rPr>
            </w:pPr>
          </w:p>
        </w:tc>
        <w:tc>
          <w:tcPr>
            <w:tcW w:w="1913" w:type="dxa"/>
            <w:gridSpan w:val="21"/>
          </w:tcPr>
          <w:tbl>
            <w:tblPr>
              <w:tblW w:w="1913" w:type="dxa"/>
              <w:tblCellMar>
                <w:left w:w="0" w:type="dxa"/>
                <w:right w:w="0" w:type="dxa"/>
              </w:tblCellMar>
              <w:tblLook w:val="04A0" w:firstRow="1" w:lastRow="0" w:firstColumn="1" w:lastColumn="0" w:noHBand="0" w:noVBand="1"/>
            </w:tblPr>
            <w:tblGrid>
              <w:gridCol w:w="1913"/>
            </w:tblGrid>
            <w:tr w:rsidR="00E16D79" w:rsidRPr="0081740B" w14:paraId="17A01A51" w14:textId="77777777" w:rsidTr="00AD3B06">
              <w:trPr>
                <w:trHeight w:val="707"/>
              </w:trPr>
              <w:tc>
                <w:tcPr>
                  <w:tcW w:w="1913" w:type="dxa"/>
                  <w:tcBorders>
                    <w:top w:val="nil"/>
                    <w:left w:val="nil"/>
                    <w:bottom w:val="nil"/>
                    <w:right w:val="nil"/>
                  </w:tcBorders>
                  <w:tcMar>
                    <w:top w:w="0" w:type="dxa"/>
                    <w:left w:w="0" w:type="dxa"/>
                    <w:bottom w:w="0" w:type="dxa"/>
                    <w:right w:w="0" w:type="dxa"/>
                  </w:tcMar>
                </w:tcPr>
                <w:p w14:paraId="61BE26F0" w14:textId="77777777" w:rsidR="00E16D79" w:rsidRPr="00CC7BFF" w:rsidRDefault="004F4E2D">
                  <w:pPr>
                    <w:spacing w:after="0" w:line="240" w:lineRule="auto"/>
                    <w:rPr>
                      <w:ins w:id="8" w:author="Parulekar, Prutha" w:date="2023-07-05T09:40:00Z"/>
                      <w:rFonts w:ascii="Segoe UI" w:eastAsia="Segoe UI" w:hAnsi="Segoe UI"/>
                      <w:b/>
                      <w:bCs/>
                      <w:color w:val="000000"/>
                      <w:sz w:val="18"/>
                      <w:highlight w:val="yellow"/>
                    </w:rPr>
                  </w:pPr>
                  <w:r w:rsidRPr="00AD3B06">
                    <w:rPr>
                      <w:rFonts w:ascii="Segoe UI" w:eastAsia="Segoe UI" w:hAnsi="Segoe UI"/>
                      <w:b/>
                      <w:color w:val="000000"/>
                      <w:sz w:val="18"/>
                      <w:highlight w:val="yellow"/>
                    </w:rPr>
                    <w:t>AND</w:t>
                  </w:r>
                </w:p>
                <w:p w14:paraId="38FDD51E" w14:textId="77777777" w:rsidR="00A14097" w:rsidRPr="00CC7BFF" w:rsidRDefault="00A14097">
                  <w:pPr>
                    <w:spacing w:after="0" w:line="240" w:lineRule="auto"/>
                    <w:rPr>
                      <w:ins w:id="9" w:author="Parulekar, Prutha" w:date="2023-07-05T09:40:00Z"/>
                      <w:rFonts w:ascii="Segoe UI" w:eastAsia="Segoe UI" w:hAnsi="Segoe UI"/>
                      <w:b/>
                      <w:bCs/>
                      <w:color w:val="000000"/>
                      <w:sz w:val="18"/>
                      <w:highlight w:val="yellow"/>
                    </w:rPr>
                  </w:pPr>
                </w:p>
                <w:p w14:paraId="73F0F0EF" w14:textId="77777777" w:rsidR="00A14097" w:rsidRPr="00CC7BFF" w:rsidRDefault="00A14097">
                  <w:pPr>
                    <w:spacing w:after="0" w:line="240" w:lineRule="auto"/>
                    <w:rPr>
                      <w:ins w:id="10" w:author="Parulekar, Prutha" w:date="2023-07-05T09:40:00Z"/>
                      <w:rFonts w:ascii="Segoe UI" w:eastAsia="Segoe UI" w:hAnsi="Segoe UI"/>
                      <w:b/>
                      <w:bCs/>
                      <w:color w:val="000000"/>
                      <w:sz w:val="18"/>
                      <w:highlight w:val="yellow"/>
                    </w:rPr>
                  </w:pPr>
                  <w:ins w:id="11" w:author="Parulekar, Prutha" w:date="2023-07-05T09:40:00Z">
                    <w:r w:rsidRPr="00CC7BFF">
                      <w:rPr>
                        <w:rFonts w:ascii="Segoe UI" w:eastAsia="Segoe UI" w:hAnsi="Segoe UI"/>
                        <w:b/>
                        <w:bCs/>
                        <w:color w:val="000000"/>
                        <w:sz w:val="18"/>
                        <w:highlight w:val="yellow"/>
                      </w:rPr>
                      <w:t>[insert name of the user]</w:t>
                    </w:r>
                  </w:ins>
                </w:p>
                <w:p w14:paraId="6F8D37BC" w14:textId="1B39BD07" w:rsidR="00A14097" w:rsidRPr="00AD3B06" w:rsidRDefault="00A14097">
                  <w:pPr>
                    <w:spacing w:after="0" w:line="240" w:lineRule="auto"/>
                    <w:rPr>
                      <w:b/>
                      <w:highlight w:val="yellow"/>
                    </w:rPr>
                  </w:pPr>
                  <w:ins w:id="12" w:author="Parulekar, Prutha" w:date="2023-07-05T09:40:00Z">
                    <w:r w:rsidRPr="00CC7BFF">
                      <w:rPr>
                        <w:b/>
                        <w:bCs/>
                        <w:highlight w:val="yellow"/>
                      </w:rPr>
                      <w:t>[Insert address of the user]</w:t>
                    </w:r>
                  </w:ins>
                </w:p>
              </w:tc>
            </w:tr>
          </w:tbl>
          <w:p w14:paraId="741E4201" w14:textId="77777777" w:rsidR="00E16D79" w:rsidRPr="00AD3B06" w:rsidRDefault="00E16D79">
            <w:pPr>
              <w:spacing w:after="0" w:line="240" w:lineRule="auto"/>
              <w:rPr>
                <w:b/>
                <w:highlight w:val="yellow"/>
              </w:rPr>
            </w:pPr>
          </w:p>
        </w:tc>
        <w:tc>
          <w:tcPr>
            <w:tcW w:w="94" w:type="dxa"/>
          </w:tcPr>
          <w:p w14:paraId="3EAFF75E" w14:textId="77777777" w:rsidR="00E16D79" w:rsidRDefault="00E16D79">
            <w:pPr>
              <w:pStyle w:val="EmptyCellLayoutStyle"/>
              <w:spacing w:after="0" w:line="240" w:lineRule="auto"/>
            </w:pPr>
          </w:p>
        </w:tc>
        <w:tc>
          <w:tcPr>
            <w:tcW w:w="57" w:type="dxa"/>
          </w:tcPr>
          <w:p w14:paraId="7FB19B79" w14:textId="77777777" w:rsidR="00E16D79" w:rsidRDefault="00E16D79">
            <w:pPr>
              <w:pStyle w:val="EmptyCellLayoutStyle"/>
              <w:spacing w:after="0" w:line="240" w:lineRule="auto"/>
            </w:pPr>
          </w:p>
        </w:tc>
        <w:tc>
          <w:tcPr>
            <w:tcW w:w="685" w:type="dxa"/>
          </w:tcPr>
          <w:p w14:paraId="5BA6785A" w14:textId="77777777" w:rsidR="00E16D79" w:rsidRDefault="00E16D79">
            <w:pPr>
              <w:pStyle w:val="EmptyCellLayoutStyle"/>
              <w:spacing w:after="0" w:line="240" w:lineRule="auto"/>
            </w:pPr>
          </w:p>
        </w:tc>
        <w:tc>
          <w:tcPr>
            <w:tcW w:w="1241" w:type="dxa"/>
          </w:tcPr>
          <w:p w14:paraId="1C63F73A" w14:textId="77777777" w:rsidR="00E16D79" w:rsidRDefault="00E16D79">
            <w:pPr>
              <w:pStyle w:val="EmptyCellLayoutStyle"/>
              <w:spacing w:after="0" w:line="240" w:lineRule="auto"/>
            </w:pPr>
          </w:p>
        </w:tc>
        <w:tc>
          <w:tcPr>
            <w:tcW w:w="5559" w:type="dxa"/>
            <w:gridSpan w:val="4"/>
            <w:vMerge w:val="restart"/>
          </w:tcPr>
          <w:tbl>
            <w:tblPr>
              <w:tblW w:w="0" w:type="auto"/>
              <w:tblCellMar>
                <w:left w:w="0" w:type="dxa"/>
                <w:right w:w="0" w:type="dxa"/>
              </w:tblCellMar>
              <w:tblLook w:val="04A0" w:firstRow="1" w:lastRow="0" w:firstColumn="1" w:lastColumn="0" w:noHBand="0" w:noVBand="1"/>
            </w:tblPr>
            <w:tblGrid>
              <w:gridCol w:w="5548"/>
            </w:tblGrid>
            <w:tr w:rsidR="00E16D79" w14:paraId="4180B70F" w14:textId="77777777">
              <w:trPr>
                <w:trHeight w:val="907"/>
              </w:trPr>
              <w:tc>
                <w:tcPr>
                  <w:tcW w:w="5929" w:type="dxa"/>
                  <w:tcBorders>
                    <w:top w:val="nil"/>
                    <w:left w:val="nil"/>
                    <w:bottom w:val="nil"/>
                    <w:right w:val="nil"/>
                  </w:tcBorders>
                  <w:tcMar>
                    <w:top w:w="0" w:type="dxa"/>
                    <w:left w:w="0" w:type="dxa"/>
                    <w:bottom w:w="0" w:type="dxa"/>
                    <w:right w:w="0" w:type="dxa"/>
                  </w:tcMar>
                </w:tcPr>
                <w:p w14:paraId="7164C259" w14:textId="5C3B1D42" w:rsidR="00E16D79" w:rsidRDefault="00E16D79">
                  <w:pPr>
                    <w:spacing w:after="0" w:line="240" w:lineRule="auto"/>
                  </w:pPr>
                </w:p>
              </w:tc>
            </w:tr>
          </w:tbl>
          <w:p w14:paraId="01FB957E" w14:textId="77777777" w:rsidR="00E16D79" w:rsidRDefault="00E16D79">
            <w:pPr>
              <w:spacing w:after="0" w:line="240" w:lineRule="auto"/>
            </w:pPr>
          </w:p>
        </w:tc>
        <w:tc>
          <w:tcPr>
            <w:tcW w:w="1353" w:type="dxa"/>
          </w:tcPr>
          <w:p w14:paraId="03221351" w14:textId="77777777" w:rsidR="00E16D79" w:rsidRDefault="00E16D79">
            <w:pPr>
              <w:pStyle w:val="EmptyCellLayoutStyle"/>
              <w:spacing w:after="0" w:line="240" w:lineRule="auto"/>
            </w:pPr>
          </w:p>
        </w:tc>
        <w:tc>
          <w:tcPr>
            <w:tcW w:w="16" w:type="dxa"/>
          </w:tcPr>
          <w:p w14:paraId="4D4BC073" w14:textId="77777777" w:rsidR="00E16D79" w:rsidRDefault="00E16D79">
            <w:pPr>
              <w:pStyle w:val="EmptyCellLayoutStyle"/>
              <w:spacing w:after="0" w:line="240" w:lineRule="auto"/>
            </w:pPr>
          </w:p>
        </w:tc>
        <w:tc>
          <w:tcPr>
            <w:tcW w:w="21" w:type="dxa"/>
          </w:tcPr>
          <w:p w14:paraId="6E22D431" w14:textId="77777777" w:rsidR="00E16D79" w:rsidRDefault="00E16D79">
            <w:pPr>
              <w:pStyle w:val="EmptyCellLayoutStyle"/>
              <w:spacing w:after="0" w:line="240" w:lineRule="auto"/>
            </w:pPr>
          </w:p>
        </w:tc>
        <w:tc>
          <w:tcPr>
            <w:tcW w:w="149" w:type="dxa"/>
          </w:tcPr>
          <w:p w14:paraId="49335988" w14:textId="77777777" w:rsidR="00E16D79" w:rsidRDefault="00E16D79">
            <w:pPr>
              <w:pStyle w:val="EmptyCellLayoutStyle"/>
              <w:spacing w:after="0" w:line="240" w:lineRule="auto"/>
            </w:pPr>
          </w:p>
        </w:tc>
      </w:tr>
      <w:tr w:rsidR="00AD3B06" w14:paraId="6AE634AF" w14:textId="77777777" w:rsidTr="00DC79E3">
        <w:trPr>
          <w:trHeight w:val="680"/>
        </w:trPr>
        <w:tc>
          <w:tcPr>
            <w:tcW w:w="6" w:type="dxa"/>
          </w:tcPr>
          <w:p w14:paraId="2CC5A003" w14:textId="77777777" w:rsidR="00E16D79" w:rsidRDefault="00E16D79">
            <w:pPr>
              <w:pStyle w:val="EmptyCellLayoutStyle"/>
              <w:spacing w:after="0" w:line="240" w:lineRule="auto"/>
            </w:pPr>
          </w:p>
        </w:tc>
        <w:tc>
          <w:tcPr>
            <w:tcW w:w="18" w:type="dxa"/>
          </w:tcPr>
          <w:p w14:paraId="34984CB6" w14:textId="77777777" w:rsidR="00E16D79" w:rsidRDefault="00E16D79">
            <w:pPr>
              <w:pStyle w:val="EmptyCellLayoutStyle"/>
              <w:spacing w:after="0" w:line="240" w:lineRule="auto"/>
            </w:pPr>
          </w:p>
        </w:tc>
        <w:tc>
          <w:tcPr>
            <w:tcW w:w="9" w:type="dxa"/>
          </w:tcPr>
          <w:p w14:paraId="51C3AFBE" w14:textId="77777777" w:rsidR="00E16D79" w:rsidRDefault="00E16D79">
            <w:pPr>
              <w:pStyle w:val="EmptyCellLayoutStyle"/>
              <w:spacing w:after="0" w:line="240" w:lineRule="auto"/>
            </w:pPr>
          </w:p>
        </w:tc>
        <w:tc>
          <w:tcPr>
            <w:tcW w:w="11" w:type="dxa"/>
          </w:tcPr>
          <w:p w14:paraId="5B39ECC1" w14:textId="77777777" w:rsidR="00E16D79" w:rsidRDefault="00E16D79">
            <w:pPr>
              <w:pStyle w:val="EmptyCellLayoutStyle"/>
              <w:spacing w:after="0" w:line="240" w:lineRule="auto"/>
            </w:pPr>
          </w:p>
        </w:tc>
        <w:tc>
          <w:tcPr>
            <w:tcW w:w="6" w:type="dxa"/>
          </w:tcPr>
          <w:p w14:paraId="583C950F" w14:textId="77777777" w:rsidR="00E16D79" w:rsidRDefault="00E16D79">
            <w:pPr>
              <w:pStyle w:val="EmptyCellLayoutStyle"/>
              <w:spacing w:after="0" w:line="240" w:lineRule="auto"/>
            </w:pPr>
          </w:p>
        </w:tc>
        <w:tc>
          <w:tcPr>
            <w:tcW w:w="6" w:type="dxa"/>
          </w:tcPr>
          <w:p w14:paraId="272F3E56" w14:textId="77777777" w:rsidR="00E16D79" w:rsidRDefault="00E16D79">
            <w:pPr>
              <w:pStyle w:val="EmptyCellLayoutStyle"/>
              <w:spacing w:after="0" w:line="240" w:lineRule="auto"/>
            </w:pPr>
          </w:p>
        </w:tc>
        <w:tc>
          <w:tcPr>
            <w:tcW w:w="34" w:type="dxa"/>
          </w:tcPr>
          <w:p w14:paraId="5A773392" w14:textId="77777777" w:rsidR="00E16D79" w:rsidRDefault="00E16D79">
            <w:pPr>
              <w:pStyle w:val="EmptyCellLayoutStyle"/>
              <w:spacing w:after="0" w:line="240" w:lineRule="auto"/>
            </w:pPr>
          </w:p>
        </w:tc>
        <w:tc>
          <w:tcPr>
            <w:tcW w:w="6" w:type="dxa"/>
          </w:tcPr>
          <w:p w14:paraId="2A024913" w14:textId="77777777" w:rsidR="00E16D79" w:rsidRDefault="00E16D79">
            <w:pPr>
              <w:pStyle w:val="EmptyCellLayoutStyle"/>
              <w:spacing w:after="0" w:line="240" w:lineRule="auto"/>
            </w:pPr>
          </w:p>
        </w:tc>
        <w:tc>
          <w:tcPr>
            <w:tcW w:w="44" w:type="dxa"/>
          </w:tcPr>
          <w:p w14:paraId="34BA19FF" w14:textId="77777777" w:rsidR="00E16D79" w:rsidRDefault="00E16D79">
            <w:pPr>
              <w:pStyle w:val="EmptyCellLayoutStyle"/>
              <w:spacing w:after="0" w:line="240" w:lineRule="auto"/>
            </w:pPr>
          </w:p>
        </w:tc>
        <w:tc>
          <w:tcPr>
            <w:tcW w:w="36" w:type="dxa"/>
          </w:tcPr>
          <w:p w14:paraId="62841909" w14:textId="77777777" w:rsidR="00E16D79" w:rsidRDefault="00E16D79">
            <w:pPr>
              <w:pStyle w:val="EmptyCellLayoutStyle"/>
              <w:spacing w:after="0" w:line="240" w:lineRule="auto"/>
            </w:pPr>
          </w:p>
        </w:tc>
        <w:tc>
          <w:tcPr>
            <w:tcW w:w="191" w:type="dxa"/>
          </w:tcPr>
          <w:p w14:paraId="00C16077" w14:textId="77777777" w:rsidR="00E16D79" w:rsidRDefault="00E16D79">
            <w:pPr>
              <w:pStyle w:val="EmptyCellLayoutStyle"/>
              <w:spacing w:after="0" w:line="240" w:lineRule="auto"/>
            </w:pPr>
          </w:p>
        </w:tc>
        <w:tc>
          <w:tcPr>
            <w:tcW w:w="334" w:type="dxa"/>
          </w:tcPr>
          <w:p w14:paraId="159E61D1" w14:textId="77777777" w:rsidR="00E16D79" w:rsidRDefault="00E16D79">
            <w:pPr>
              <w:pStyle w:val="EmptyCellLayoutStyle"/>
              <w:spacing w:after="0" w:line="240" w:lineRule="auto"/>
            </w:pPr>
          </w:p>
        </w:tc>
        <w:tc>
          <w:tcPr>
            <w:tcW w:w="44" w:type="dxa"/>
          </w:tcPr>
          <w:p w14:paraId="781B4552" w14:textId="77777777" w:rsidR="00E16D79" w:rsidRDefault="00E16D79">
            <w:pPr>
              <w:pStyle w:val="EmptyCellLayoutStyle"/>
              <w:spacing w:after="0" w:line="240" w:lineRule="auto"/>
            </w:pPr>
          </w:p>
        </w:tc>
        <w:tc>
          <w:tcPr>
            <w:tcW w:w="51" w:type="dxa"/>
          </w:tcPr>
          <w:p w14:paraId="493F618C" w14:textId="77777777" w:rsidR="00E16D79" w:rsidRDefault="00E16D79">
            <w:pPr>
              <w:pStyle w:val="EmptyCellLayoutStyle"/>
              <w:spacing w:after="0" w:line="240" w:lineRule="auto"/>
            </w:pPr>
          </w:p>
        </w:tc>
        <w:tc>
          <w:tcPr>
            <w:tcW w:w="22" w:type="dxa"/>
          </w:tcPr>
          <w:p w14:paraId="1F8E18BE" w14:textId="77777777" w:rsidR="00E16D79" w:rsidRDefault="00E16D79">
            <w:pPr>
              <w:pStyle w:val="EmptyCellLayoutStyle"/>
              <w:spacing w:after="0" w:line="240" w:lineRule="auto"/>
            </w:pPr>
          </w:p>
        </w:tc>
        <w:tc>
          <w:tcPr>
            <w:tcW w:w="16" w:type="dxa"/>
          </w:tcPr>
          <w:p w14:paraId="2958058B" w14:textId="77777777" w:rsidR="00E16D79" w:rsidRDefault="00E16D79">
            <w:pPr>
              <w:pStyle w:val="EmptyCellLayoutStyle"/>
              <w:spacing w:after="0" w:line="240" w:lineRule="auto"/>
            </w:pPr>
          </w:p>
        </w:tc>
        <w:tc>
          <w:tcPr>
            <w:tcW w:w="16" w:type="dxa"/>
          </w:tcPr>
          <w:p w14:paraId="30D97B24" w14:textId="77777777" w:rsidR="00E16D79" w:rsidRDefault="00E16D79">
            <w:pPr>
              <w:pStyle w:val="EmptyCellLayoutStyle"/>
              <w:spacing w:after="0" w:line="240" w:lineRule="auto"/>
            </w:pPr>
          </w:p>
        </w:tc>
        <w:tc>
          <w:tcPr>
            <w:tcW w:w="16" w:type="dxa"/>
          </w:tcPr>
          <w:p w14:paraId="2255DF29" w14:textId="77777777" w:rsidR="00E16D79" w:rsidRDefault="00E16D79">
            <w:pPr>
              <w:pStyle w:val="EmptyCellLayoutStyle"/>
              <w:spacing w:after="0" w:line="240" w:lineRule="auto"/>
            </w:pPr>
          </w:p>
        </w:tc>
        <w:tc>
          <w:tcPr>
            <w:tcW w:w="42" w:type="dxa"/>
          </w:tcPr>
          <w:p w14:paraId="535EDB85" w14:textId="77777777" w:rsidR="00E16D79" w:rsidRDefault="00E16D79">
            <w:pPr>
              <w:pStyle w:val="EmptyCellLayoutStyle"/>
              <w:spacing w:after="0" w:line="240" w:lineRule="auto"/>
            </w:pPr>
          </w:p>
        </w:tc>
        <w:tc>
          <w:tcPr>
            <w:tcW w:w="16" w:type="dxa"/>
          </w:tcPr>
          <w:p w14:paraId="79185CEC" w14:textId="77777777" w:rsidR="00E16D79" w:rsidRDefault="00E16D79">
            <w:pPr>
              <w:pStyle w:val="EmptyCellLayoutStyle"/>
              <w:spacing w:after="0" w:line="240" w:lineRule="auto"/>
            </w:pPr>
          </w:p>
        </w:tc>
        <w:tc>
          <w:tcPr>
            <w:tcW w:w="16" w:type="dxa"/>
          </w:tcPr>
          <w:p w14:paraId="36B1C13F" w14:textId="77777777" w:rsidR="00E16D79" w:rsidRDefault="00E16D79">
            <w:pPr>
              <w:pStyle w:val="EmptyCellLayoutStyle"/>
              <w:spacing w:after="0" w:line="240" w:lineRule="auto"/>
            </w:pPr>
          </w:p>
        </w:tc>
        <w:tc>
          <w:tcPr>
            <w:tcW w:w="24" w:type="dxa"/>
          </w:tcPr>
          <w:p w14:paraId="5C4F5CEF" w14:textId="77777777" w:rsidR="00E16D79" w:rsidRDefault="00E16D79">
            <w:pPr>
              <w:pStyle w:val="EmptyCellLayoutStyle"/>
              <w:spacing w:after="0" w:line="240" w:lineRule="auto"/>
            </w:pPr>
          </w:p>
        </w:tc>
        <w:tc>
          <w:tcPr>
            <w:tcW w:w="292" w:type="dxa"/>
          </w:tcPr>
          <w:p w14:paraId="6BAD2EDD" w14:textId="77777777" w:rsidR="00E16D79" w:rsidRDefault="00E16D79">
            <w:pPr>
              <w:pStyle w:val="EmptyCellLayoutStyle"/>
              <w:spacing w:after="0" w:line="240" w:lineRule="auto"/>
            </w:pPr>
          </w:p>
        </w:tc>
        <w:tc>
          <w:tcPr>
            <w:tcW w:w="24" w:type="dxa"/>
          </w:tcPr>
          <w:p w14:paraId="6DEBBFA8" w14:textId="77777777" w:rsidR="00E16D79" w:rsidRDefault="00E16D79">
            <w:pPr>
              <w:pStyle w:val="EmptyCellLayoutStyle"/>
              <w:spacing w:after="0" w:line="240" w:lineRule="auto"/>
            </w:pPr>
          </w:p>
        </w:tc>
        <w:tc>
          <w:tcPr>
            <w:tcW w:w="16" w:type="dxa"/>
          </w:tcPr>
          <w:p w14:paraId="0824751D" w14:textId="77777777" w:rsidR="00E16D79" w:rsidRDefault="00E16D79">
            <w:pPr>
              <w:pStyle w:val="EmptyCellLayoutStyle"/>
              <w:spacing w:after="0" w:line="240" w:lineRule="auto"/>
            </w:pPr>
          </w:p>
        </w:tc>
        <w:tc>
          <w:tcPr>
            <w:tcW w:w="32" w:type="dxa"/>
          </w:tcPr>
          <w:p w14:paraId="79AD8E5B" w14:textId="77777777" w:rsidR="00E16D79" w:rsidRDefault="00E16D79">
            <w:pPr>
              <w:pStyle w:val="EmptyCellLayoutStyle"/>
              <w:spacing w:after="0" w:line="240" w:lineRule="auto"/>
            </w:pPr>
          </w:p>
        </w:tc>
        <w:tc>
          <w:tcPr>
            <w:tcW w:w="85" w:type="dxa"/>
          </w:tcPr>
          <w:p w14:paraId="123B3B70" w14:textId="77777777" w:rsidR="00E16D79" w:rsidRDefault="00E16D79">
            <w:pPr>
              <w:pStyle w:val="EmptyCellLayoutStyle"/>
              <w:spacing w:after="0" w:line="240" w:lineRule="auto"/>
            </w:pPr>
          </w:p>
        </w:tc>
        <w:tc>
          <w:tcPr>
            <w:tcW w:w="475" w:type="dxa"/>
          </w:tcPr>
          <w:p w14:paraId="0563ED44" w14:textId="77777777" w:rsidR="00E16D79" w:rsidRDefault="00E16D79">
            <w:pPr>
              <w:pStyle w:val="EmptyCellLayoutStyle"/>
              <w:spacing w:after="0" w:line="240" w:lineRule="auto"/>
            </w:pPr>
          </w:p>
        </w:tc>
        <w:tc>
          <w:tcPr>
            <w:tcW w:w="36" w:type="dxa"/>
          </w:tcPr>
          <w:p w14:paraId="6591F84E" w14:textId="77777777" w:rsidR="00E16D79" w:rsidRDefault="00E16D79">
            <w:pPr>
              <w:pStyle w:val="EmptyCellLayoutStyle"/>
              <w:spacing w:after="0" w:line="240" w:lineRule="auto"/>
            </w:pPr>
          </w:p>
        </w:tc>
        <w:tc>
          <w:tcPr>
            <w:tcW w:w="129" w:type="dxa"/>
          </w:tcPr>
          <w:p w14:paraId="2BEFC7CA" w14:textId="77777777" w:rsidR="00E16D79" w:rsidRDefault="00E16D79">
            <w:pPr>
              <w:pStyle w:val="EmptyCellLayoutStyle"/>
              <w:spacing w:after="0" w:line="240" w:lineRule="auto"/>
            </w:pPr>
          </w:p>
        </w:tc>
        <w:tc>
          <w:tcPr>
            <w:tcW w:w="94" w:type="dxa"/>
          </w:tcPr>
          <w:p w14:paraId="28D0691A" w14:textId="77777777" w:rsidR="00E16D79" w:rsidRDefault="00E16D79">
            <w:pPr>
              <w:pStyle w:val="EmptyCellLayoutStyle"/>
              <w:spacing w:after="0" w:line="240" w:lineRule="auto"/>
            </w:pPr>
          </w:p>
        </w:tc>
        <w:tc>
          <w:tcPr>
            <w:tcW w:w="57" w:type="dxa"/>
          </w:tcPr>
          <w:p w14:paraId="5E5CC051" w14:textId="77777777" w:rsidR="00E16D79" w:rsidRDefault="00E16D79">
            <w:pPr>
              <w:pStyle w:val="EmptyCellLayoutStyle"/>
              <w:spacing w:after="0" w:line="240" w:lineRule="auto"/>
            </w:pPr>
          </w:p>
        </w:tc>
        <w:tc>
          <w:tcPr>
            <w:tcW w:w="685" w:type="dxa"/>
          </w:tcPr>
          <w:p w14:paraId="274AD445" w14:textId="77777777" w:rsidR="00E16D79" w:rsidRDefault="00E16D79">
            <w:pPr>
              <w:pStyle w:val="EmptyCellLayoutStyle"/>
              <w:spacing w:after="0" w:line="240" w:lineRule="auto"/>
            </w:pPr>
          </w:p>
        </w:tc>
        <w:tc>
          <w:tcPr>
            <w:tcW w:w="1241" w:type="dxa"/>
          </w:tcPr>
          <w:p w14:paraId="7CBE23AB" w14:textId="77777777" w:rsidR="00E16D79" w:rsidRDefault="00E16D79">
            <w:pPr>
              <w:pStyle w:val="EmptyCellLayoutStyle"/>
              <w:spacing w:after="0" w:line="240" w:lineRule="auto"/>
            </w:pPr>
          </w:p>
        </w:tc>
        <w:tc>
          <w:tcPr>
            <w:tcW w:w="5559" w:type="dxa"/>
            <w:gridSpan w:val="4"/>
            <w:vMerge/>
          </w:tcPr>
          <w:p w14:paraId="256B57B3" w14:textId="77777777" w:rsidR="00E16D79" w:rsidRDefault="00E16D79">
            <w:pPr>
              <w:pStyle w:val="EmptyCellLayoutStyle"/>
              <w:spacing w:after="0" w:line="240" w:lineRule="auto"/>
            </w:pPr>
          </w:p>
        </w:tc>
        <w:tc>
          <w:tcPr>
            <w:tcW w:w="1353" w:type="dxa"/>
          </w:tcPr>
          <w:p w14:paraId="5A1D334E" w14:textId="77777777" w:rsidR="00E16D79" w:rsidRDefault="00E16D79">
            <w:pPr>
              <w:pStyle w:val="EmptyCellLayoutStyle"/>
              <w:spacing w:after="0" w:line="240" w:lineRule="auto"/>
            </w:pPr>
          </w:p>
        </w:tc>
        <w:tc>
          <w:tcPr>
            <w:tcW w:w="16" w:type="dxa"/>
          </w:tcPr>
          <w:p w14:paraId="2D460F61" w14:textId="77777777" w:rsidR="00E16D79" w:rsidRDefault="00E16D79">
            <w:pPr>
              <w:pStyle w:val="EmptyCellLayoutStyle"/>
              <w:spacing w:after="0" w:line="240" w:lineRule="auto"/>
            </w:pPr>
          </w:p>
        </w:tc>
        <w:tc>
          <w:tcPr>
            <w:tcW w:w="21" w:type="dxa"/>
          </w:tcPr>
          <w:p w14:paraId="73C8C01F" w14:textId="77777777" w:rsidR="00E16D79" w:rsidRDefault="00E16D79">
            <w:pPr>
              <w:pStyle w:val="EmptyCellLayoutStyle"/>
              <w:spacing w:after="0" w:line="240" w:lineRule="auto"/>
            </w:pPr>
          </w:p>
        </w:tc>
        <w:tc>
          <w:tcPr>
            <w:tcW w:w="149" w:type="dxa"/>
          </w:tcPr>
          <w:p w14:paraId="777F54D4" w14:textId="77777777" w:rsidR="00E16D79" w:rsidRDefault="00E16D79">
            <w:pPr>
              <w:pStyle w:val="EmptyCellLayoutStyle"/>
              <w:spacing w:after="0" w:line="240" w:lineRule="auto"/>
            </w:pPr>
          </w:p>
        </w:tc>
      </w:tr>
      <w:tr w:rsidR="00AD3B06" w14:paraId="7254D08F" w14:textId="77777777" w:rsidTr="00DC79E3">
        <w:trPr>
          <w:trHeight w:val="58"/>
        </w:trPr>
        <w:tc>
          <w:tcPr>
            <w:tcW w:w="6" w:type="dxa"/>
          </w:tcPr>
          <w:p w14:paraId="1C801E87" w14:textId="77777777" w:rsidR="00E16D79" w:rsidRDefault="00E16D79">
            <w:pPr>
              <w:pStyle w:val="EmptyCellLayoutStyle"/>
              <w:spacing w:after="0" w:line="240" w:lineRule="auto"/>
            </w:pPr>
          </w:p>
        </w:tc>
        <w:tc>
          <w:tcPr>
            <w:tcW w:w="18" w:type="dxa"/>
          </w:tcPr>
          <w:p w14:paraId="7A1FEBBE" w14:textId="77777777" w:rsidR="00E16D79" w:rsidRDefault="00E16D79">
            <w:pPr>
              <w:pStyle w:val="EmptyCellLayoutStyle"/>
              <w:spacing w:after="0" w:line="240" w:lineRule="auto"/>
            </w:pPr>
          </w:p>
        </w:tc>
        <w:tc>
          <w:tcPr>
            <w:tcW w:w="9" w:type="dxa"/>
          </w:tcPr>
          <w:p w14:paraId="35A3DBE6" w14:textId="77777777" w:rsidR="00E16D79" w:rsidRDefault="00E16D79">
            <w:pPr>
              <w:pStyle w:val="EmptyCellLayoutStyle"/>
              <w:spacing w:after="0" w:line="240" w:lineRule="auto"/>
            </w:pPr>
          </w:p>
        </w:tc>
        <w:tc>
          <w:tcPr>
            <w:tcW w:w="11" w:type="dxa"/>
          </w:tcPr>
          <w:p w14:paraId="6A37D467" w14:textId="77777777" w:rsidR="00E16D79" w:rsidRDefault="00E16D79">
            <w:pPr>
              <w:pStyle w:val="EmptyCellLayoutStyle"/>
              <w:spacing w:after="0" w:line="240" w:lineRule="auto"/>
            </w:pPr>
          </w:p>
        </w:tc>
        <w:tc>
          <w:tcPr>
            <w:tcW w:w="6" w:type="dxa"/>
          </w:tcPr>
          <w:p w14:paraId="7ADC690D" w14:textId="77777777" w:rsidR="00E16D79" w:rsidRDefault="00E16D79">
            <w:pPr>
              <w:pStyle w:val="EmptyCellLayoutStyle"/>
              <w:spacing w:after="0" w:line="240" w:lineRule="auto"/>
            </w:pPr>
          </w:p>
        </w:tc>
        <w:tc>
          <w:tcPr>
            <w:tcW w:w="6" w:type="dxa"/>
          </w:tcPr>
          <w:p w14:paraId="74B71EAA" w14:textId="77777777" w:rsidR="00E16D79" w:rsidRDefault="00E16D79">
            <w:pPr>
              <w:pStyle w:val="EmptyCellLayoutStyle"/>
              <w:spacing w:after="0" w:line="240" w:lineRule="auto"/>
            </w:pPr>
          </w:p>
        </w:tc>
        <w:tc>
          <w:tcPr>
            <w:tcW w:w="34" w:type="dxa"/>
          </w:tcPr>
          <w:p w14:paraId="30206535" w14:textId="77777777" w:rsidR="00E16D79" w:rsidRDefault="00E16D79">
            <w:pPr>
              <w:pStyle w:val="EmptyCellLayoutStyle"/>
              <w:spacing w:after="0" w:line="240" w:lineRule="auto"/>
            </w:pPr>
          </w:p>
        </w:tc>
        <w:tc>
          <w:tcPr>
            <w:tcW w:w="6" w:type="dxa"/>
          </w:tcPr>
          <w:p w14:paraId="65D7690F" w14:textId="77777777" w:rsidR="00E16D79" w:rsidRDefault="00E16D79">
            <w:pPr>
              <w:pStyle w:val="EmptyCellLayoutStyle"/>
              <w:spacing w:after="0" w:line="240" w:lineRule="auto"/>
            </w:pPr>
          </w:p>
        </w:tc>
        <w:tc>
          <w:tcPr>
            <w:tcW w:w="44" w:type="dxa"/>
          </w:tcPr>
          <w:p w14:paraId="13E6573E" w14:textId="77777777" w:rsidR="00E16D79" w:rsidRDefault="00E16D79">
            <w:pPr>
              <w:pStyle w:val="EmptyCellLayoutStyle"/>
              <w:spacing w:after="0" w:line="240" w:lineRule="auto"/>
            </w:pPr>
          </w:p>
        </w:tc>
        <w:tc>
          <w:tcPr>
            <w:tcW w:w="36" w:type="dxa"/>
          </w:tcPr>
          <w:p w14:paraId="06ADA37E" w14:textId="77777777" w:rsidR="00E16D79" w:rsidRDefault="00E16D79">
            <w:pPr>
              <w:pStyle w:val="EmptyCellLayoutStyle"/>
              <w:spacing w:after="0" w:line="240" w:lineRule="auto"/>
            </w:pPr>
          </w:p>
        </w:tc>
        <w:tc>
          <w:tcPr>
            <w:tcW w:w="191" w:type="dxa"/>
          </w:tcPr>
          <w:p w14:paraId="4E65D491" w14:textId="77777777" w:rsidR="00E16D79" w:rsidRDefault="00E16D79">
            <w:pPr>
              <w:pStyle w:val="EmptyCellLayoutStyle"/>
              <w:spacing w:after="0" w:line="240" w:lineRule="auto"/>
            </w:pPr>
          </w:p>
        </w:tc>
        <w:tc>
          <w:tcPr>
            <w:tcW w:w="334" w:type="dxa"/>
          </w:tcPr>
          <w:p w14:paraId="33989691" w14:textId="77777777" w:rsidR="00E16D79" w:rsidRDefault="00E16D79">
            <w:pPr>
              <w:pStyle w:val="EmptyCellLayoutStyle"/>
              <w:spacing w:after="0" w:line="240" w:lineRule="auto"/>
            </w:pPr>
          </w:p>
        </w:tc>
        <w:tc>
          <w:tcPr>
            <w:tcW w:w="44" w:type="dxa"/>
          </w:tcPr>
          <w:p w14:paraId="7FD514FC" w14:textId="77777777" w:rsidR="00E16D79" w:rsidRDefault="00E16D79">
            <w:pPr>
              <w:pStyle w:val="EmptyCellLayoutStyle"/>
              <w:spacing w:after="0" w:line="240" w:lineRule="auto"/>
            </w:pPr>
          </w:p>
        </w:tc>
        <w:tc>
          <w:tcPr>
            <w:tcW w:w="51" w:type="dxa"/>
          </w:tcPr>
          <w:p w14:paraId="2C92FF5C" w14:textId="77777777" w:rsidR="00E16D79" w:rsidRDefault="00E16D79">
            <w:pPr>
              <w:pStyle w:val="EmptyCellLayoutStyle"/>
              <w:spacing w:after="0" w:line="240" w:lineRule="auto"/>
            </w:pPr>
          </w:p>
        </w:tc>
        <w:tc>
          <w:tcPr>
            <w:tcW w:w="22" w:type="dxa"/>
          </w:tcPr>
          <w:p w14:paraId="1E5B30FC" w14:textId="77777777" w:rsidR="00E16D79" w:rsidRDefault="00E16D79">
            <w:pPr>
              <w:pStyle w:val="EmptyCellLayoutStyle"/>
              <w:spacing w:after="0" w:line="240" w:lineRule="auto"/>
            </w:pPr>
          </w:p>
        </w:tc>
        <w:tc>
          <w:tcPr>
            <w:tcW w:w="16" w:type="dxa"/>
          </w:tcPr>
          <w:p w14:paraId="2B72EEBE" w14:textId="77777777" w:rsidR="00E16D79" w:rsidRDefault="00E16D79">
            <w:pPr>
              <w:pStyle w:val="EmptyCellLayoutStyle"/>
              <w:spacing w:after="0" w:line="240" w:lineRule="auto"/>
            </w:pPr>
          </w:p>
        </w:tc>
        <w:tc>
          <w:tcPr>
            <w:tcW w:w="16" w:type="dxa"/>
          </w:tcPr>
          <w:p w14:paraId="733DB587" w14:textId="77777777" w:rsidR="00E16D79" w:rsidRDefault="00E16D79">
            <w:pPr>
              <w:pStyle w:val="EmptyCellLayoutStyle"/>
              <w:spacing w:after="0" w:line="240" w:lineRule="auto"/>
            </w:pPr>
          </w:p>
        </w:tc>
        <w:tc>
          <w:tcPr>
            <w:tcW w:w="16" w:type="dxa"/>
          </w:tcPr>
          <w:p w14:paraId="2169F953" w14:textId="77777777" w:rsidR="00E16D79" w:rsidRDefault="00E16D79">
            <w:pPr>
              <w:pStyle w:val="EmptyCellLayoutStyle"/>
              <w:spacing w:after="0" w:line="240" w:lineRule="auto"/>
            </w:pPr>
          </w:p>
        </w:tc>
        <w:tc>
          <w:tcPr>
            <w:tcW w:w="42" w:type="dxa"/>
          </w:tcPr>
          <w:p w14:paraId="798EB399" w14:textId="77777777" w:rsidR="00E16D79" w:rsidRDefault="00E16D79">
            <w:pPr>
              <w:pStyle w:val="EmptyCellLayoutStyle"/>
              <w:spacing w:after="0" w:line="240" w:lineRule="auto"/>
            </w:pPr>
          </w:p>
        </w:tc>
        <w:tc>
          <w:tcPr>
            <w:tcW w:w="16" w:type="dxa"/>
          </w:tcPr>
          <w:p w14:paraId="728CFB9A" w14:textId="77777777" w:rsidR="00E16D79" w:rsidRDefault="00E16D79">
            <w:pPr>
              <w:pStyle w:val="EmptyCellLayoutStyle"/>
              <w:spacing w:after="0" w:line="240" w:lineRule="auto"/>
            </w:pPr>
          </w:p>
        </w:tc>
        <w:tc>
          <w:tcPr>
            <w:tcW w:w="16" w:type="dxa"/>
          </w:tcPr>
          <w:p w14:paraId="259D2913" w14:textId="77777777" w:rsidR="00E16D79" w:rsidRDefault="00E16D79">
            <w:pPr>
              <w:pStyle w:val="EmptyCellLayoutStyle"/>
              <w:spacing w:after="0" w:line="240" w:lineRule="auto"/>
            </w:pPr>
          </w:p>
        </w:tc>
        <w:tc>
          <w:tcPr>
            <w:tcW w:w="24" w:type="dxa"/>
          </w:tcPr>
          <w:p w14:paraId="193D878F" w14:textId="77777777" w:rsidR="00E16D79" w:rsidRDefault="00E16D79">
            <w:pPr>
              <w:pStyle w:val="EmptyCellLayoutStyle"/>
              <w:spacing w:after="0" w:line="240" w:lineRule="auto"/>
            </w:pPr>
          </w:p>
        </w:tc>
        <w:tc>
          <w:tcPr>
            <w:tcW w:w="292" w:type="dxa"/>
          </w:tcPr>
          <w:p w14:paraId="688641A1" w14:textId="77777777" w:rsidR="00E16D79" w:rsidRDefault="00E16D79">
            <w:pPr>
              <w:pStyle w:val="EmptyCellLayoutStyle"/>
              <w:spacing w:after="0" w:line="240" w:lineRule="auto"/>
            </w:pPr>
          </w:p>
        </w:tc>
        <w:tc>
          <w:tcPr>
            <w:tcW w:w="24" w:type="dxa"/>
          </w:tcPr>
          <w:p w14:paraId="01909EAD" w14:textId="77777777" w:rsidR="00E16D79" w:rsidRDefault="00E16D79">
            <w:pPr>
              <w:pStyle w:val="EmptyCellLayoutStyle"/>
              <w:spacing w:after="0" w:line="240" w:lineRule="auto"/>
            </w:pPr>
          </w:p>
        </w:tc>
        <w:tc>
          <w:tcPr>
            <w:tcW w:w="16" w:type="dxa"/>
          </w:tcPr>
          <w:p w14:paraId="2423F684" w14:textId="77777777" w:rsidR="00E16D79" w:rsidRDefault="00E16D79">
            <w:pPr>
              <w:pStyle w:val="EmptyCellLayoutStyle"/>
              <w:spacing w:after="0" w:line="240" w:lineRule="auto"/>
            </w:pPr>
          </w:p>
        </w:tc>
        <w:tc>
          <w:tcPr>
            <w:tcW w:w="32" w:type="dxa"/>
          </w:tcPr>
          <w:p w14:paraId="12B4EB1E" w14:textId="77777777" w:rsidR="00E16D79" w:rsidRDefault="00E16D79">
            <w:pPr>
              <w:pStyle w:val="EmptyCellLayoutStyle"/>
              <w:spacing w:after="0" w:line="240" w:lineRule="auto"/>
            </w:pPr>
          </w:p>
        </w:tc>
        <w:tc>
          <w:tcPr>
            <w:tcW w:w="85" w:type="dxa"/>
          </w:tcPr>
          <w:p w14:paraId="41AC8F9D" w14:textId="77777777" w:rsidR="00E16D79" w:rsidRDefault="00E16D79">
            <w:pPr>
              <w:pStyle w:val="EmptyCellLayoutStyle"/>
              <w:spacing w:after="0" w:line="240" w:lineRule="auto"/>
            </w:pPr>
          </w:p>
        </w:tc>
        <w:tc>
          <w:tcPr>
            <w:tcW w:w="475" w:type="dxa"/>
          </w:tcPr>
          <w:p w14:paraId="140E5497" w14:textId="77777777" w:rsidR="00E16D79" w:rsidRDefault="00E16D79">
            <w:pPr>
              <w:pStyle w:val="EmptyCellLayoutStyle"/>
              <w:spacing w:after="0" w:line="240" w:lineRule="auto"/>
            </w:pPr>
          </w:p>
        </w:tc>
        <w:tc>
          <w:tcPr>
            <w:tcW w:w="36" w:type="dxa"/>
          </w:tcPr>
          <w:p w14:paraId="04CFD8DC" w14:textId="77777777" w:rsidR="00E16D79" w:rsidRDefault="00E16D79">
            <w:pPr>
              <w:pStyle w:val="EmptyCellLayoutStyle"/>
              <w:spacing w:after="0" w:line="240" w:lineRule="auto"/>
            </w:pPr>
          </w:p>
        </w:tc>
        <w:tc>
          <w:tcPr>
            <w:tcW w:w="129" w:type="dxa"/>
          </w:tcPr>
          <w:p w14:paraId="34BF25A5" w14:textId="77777777" w:rsidR="00E16D79" w:rsidRDefault="00E16D79">
            <w:pPr>
              <w:pStyle w:val="EmptyCellLayoutStyle"/>
              <w:spacing w:after="0" w:line="240" w:lineRule="auto"/>
            </w:pPr>
          </w:p>
        </w:tc>
        <w:tc>
          <w:tcPr>
            <w:tcW w:w="94" w:type="dxa"/>
          </w:tcPr>
          <w:p w14:paraId="24140DD9" w14:textId="77777777" w:rsidR="00E16D79" w:rsidRDefault="00E16D79">
            <w:pPr>
              <w:pStyle w:val="EmptyCellLayoutStyle"/>
              <w:spacing w:after="0" w:line="240" w:lineRule="auto"/>
            </w:pPr>
          </w:p>
        </w:tc>
        <w:tc>
          <w:tcPr>
            <w:tcW w:w="57" w:type="dxa"/>
          </w:tcPr>
          <w:p w14:paraId="30640EAE" w14:textId="77777777" w:rsidR="00E16D79" w:rsidRDefault="00E16D79">
            <w:pPr>
              <w:pStyle w:val="EmptyCellLayoutStyle"/>
              <w:spacing w:after="0" w:line="240" w:lineRule="auto"/>
            </w:pPr>
          </w:p>
        </w:tc>
        <w:tc>
          <w:tcPr>
            <w:tcW w:w="685" w:type="dxa"/>
          </w:tcPr>
          <w:p w14:paraId="099402AE" w14:textId="77777777" w:rsidR="00E16D79" w:rsidRDefault="00E16D79">
            <w:pPr>
              <w:pStyle w:val="EmptyCellLayoutStyle"/>
              <w:spacing w:after="0" w:line="240" w:lineRule="auto"/>
            </w:pPr>
          </w:p>
        </w:tc>
        <w:tc>
          <w:tcPr>
            <w:tcW w:w="1241" w:type="dxa"/>
          </w:tcPr>
          <w:p w14:paraId="0E377C0B" w14:textId="77777777" w:rsidR="00E16D79" w:rsidRDefault="00E16D79">
            <w:pPr>
              <w:pStyle w:val="EmptyCellLayoutStyle"/>
              <w:spacing w:after="0" w:line="240" w:lineRule="auto"/>
            </w:pPr>
          </w:p>
        </w:tc>
        <w:tc>
          <w:tcPr>
            <w:tcW w:w="131" w:type="dxa"/>
          </w:tcPr>
          <w:p w14:paraId="019E79A2" w14:textId="77777777" w:rsidR="00E16D79" w:rsidRDefault="00E16D79">
            <w:pPr>
              <w:pStyle w:val="EmptyCellLayoutStyle"/>
              <w:spacing w:after="0" w:line="240" w:lineRule="auto"/>
            </w:pPr>
          </w:p>
        </w:tc>
        <w:tc>
          <w:tcPr>
            <w:tcW w:w="1431" w:type="dxa"/>
          </w:tcPr>
          <w:p w14:paraId="37ACE1D7" w14:textId="77777777" w:rsidR="00E16D79" w:rsidRDefault="00E16D79">
            <w:pPr>
              <w:pStyle w:val="EmptyCellLayoutStyle"/>
              <w:spacing w:after="0" w:line="240" w:lineRule="auto"/>
            </w:pPr>
          </w:p>
        </w:tc>
        <w:tc>
          <w:tcPr>
            <w:tcW w:w="2311" w:type="dxa"/>
          </w:tcPr>
          <w:p w14:paraId="7E60D277" w14:textId="77777777" w:rsidR="00E16D79" w:rsidRDefault="00E16D79">
            <w:pPr>
              <w:pStyle w:val="EmptyCellLayoutStyle"/>
              <w:spacing w:after="0" w:line="240" w:lineRule="auto"/>
            </w:pPr>
          </w:p>
        </w:tc>
        <w:tc>
          <w:tcPr>
            <w:tcW w:w="1686" w:type="dxa"/>
          </w:tcPr>
          <w:p w14:paraId="637710F8" w14:textId="77777777" w:rsidR="00E16D79" w:rsidRDefault="00E16D79">
            <w:pPr>
              <w:pStyle w:val="EmptyCellLayoutStyle"/>
              <w:spacing w:after="0" w:line="240" w:lineRule="auto"/>
            </w:pPr>
          </w:p>
        </w:tc>
        <w:tc>
          <w:tcPr>
            <w:tcW w:w="1353" w:type="dxa"/>
          </w:tcPr>
          <w:p w14:paraId="69D2F01B" w14:textId="77777777" w:rsidR="00E16D79" w:rsidRDefault="00E16D79">
            <w:pPr>
              <w:pStyle w:val="EmptyCellLayoutStyle"/>
              <w:spacing w:after="0" w:line="240" w:lineRule="auto"/>
            </w:pPr>
          </w:p>
        </w:tc>
        <w:tc>
          <w:tcPr>
            <w:tcW w:w="16" w:type="dxa"/>
          </w:tcPr>
          <w:p w14:paraId="5C5218DE" w14:textId="77777777" w:rsidR="00E16D79" w:rsidRDefault="00E16D79">
            <w:pPr>
              <w:pStyle w:val="EmptyCellLayoutStyle"/>
              <w:spacing w:after="0" w:line="240" w:lineRule="auto"/>
            </w:pPr>
          </w:p>
        </w:tc>
        <w:tc>
          <w:tcPr>
            <w:tcW w:w="21" w:type="dxa"/>
          </w:tcPr>
          <w:p w14:paraId="5490ED6A" w14:textId="77777777" w:rsidR="00E16D79" w:rsidRDefault="00E16D79">
            <w:pPr>
              <w:pStyle w:val="EmptyCellLayoutStyle"/>
              <w:spacing w:after="0" w:line="240" w:lineRule="auto"/>
            </w:pPr>
          </w:p>
        </w:tc>
        <w:tc>
          <w:tcPr>
            <w:tcW w:w="149" w:type="dxa"/>
          </w:tcPr>
          <w:p w14:paraId="56F0E382" w14:textId="77777777" w:rsidR="00E16D79" w:rsidRDefault="00E16D79">
            <w:pPr>
              <w:pStyle w:val="EmptyCellLayoutStyle"/>
              <w:spacing w:after="0" w:line="240" w:lineRule="auto"/>
            </w:pPr>
          </w:p>
        </w:tc>
      </w:tr>
      <w:tr w:rsidR="004F4E2D" w14:paraId="61A5F19C" w14:textId="77777777" w:rsidTr="00AD3B06">
        <w:trPr>
          <w:trHeight w:val="226"/>
        </w:trPr>
        <w:tc>
          <w:tcPr>
            <w:tcW w:w="6" w:type="dxa"/>
          </w:tcPr>
          <w:p w14:paraId="3AD1F217" w14:textId="77777777" w:rsidR="00E16D79" w:rsidRDefault="00E16D79">
            <w:pPr>
              <w:pStyle w:val="EmptyCellLayoutStyle"/>
              <w:spacing w:after="0" w:line="240" w:lineRule="auto"/>
            </w:pPr>
          </w:p>
        </w:tc>
        <w:tc>
          <w:tcPr>
            <w:tcW w:w="18" w:type="dxa"/>
          </w:tcPr>
          <w:p w14:paraId="234124D0" w14:textId="77777777" w:rsidR="00E16D79" w:rsidRDefault="00E16D79">
            <w:pPr>
              <w:pStyle w:val="EmptyCellLayoutStyle"/>
              <w:spacing w:after="0" w:line="240" w:lineRule="auto"/>
            </w:pPr>
          </w:p>
        </w:tc>
        <w:tc>
          <w:tcPr>
            <w:tcW w:w="9" w:type="dxa"/>
          </w:tcPr>
          <w:p w14:paraId="152E0BD8" w14:textId="77777777" w:rsidR="00E16D79" w:rsidRDefault="00E16D79">
            <w:pPr>
              <w:pStyle w:val="EmptyCellLayoutStyle"/>
              <w:spacing w:after="0" w:line="240" w:lineRule="auto"/>
            </w:pPr>
          </w:p>
        </w:tc>
        <w:tc>
          <w:tcPr>
            <w:tcW w:w="11" w:type="dxa"/>
          </w:tcPr>
          <w:p w14:paraId="22890D80" w14:textId="77777777" w:rsidR="00E16D79" w:rsidRDefault="00E16D79">
            <w:pPr>
              <w:pStyle w:val="EmptyCellLayoutStyle"/>
              <w:spacing w:after="0" w:line="240" w:lineRule="auto"/>
            </w:pPr>
          </w:p>
        </w:tc>
        <w:tc>
          <w:tcPr>
            <w:tcW w:w="6" w:type="dxa"/>
          </w:tcPr>
          <w:p w14:paraId="7ED7AB88" w14:textId="77777777" w:rsidR="00E16D79" w:rsidRDefault="00E16D79">
            <w:pPr>
              <w:pStyle w:val="EmptyCellLayoutStyle"/>
              <w:spacing w:after="0" w:line="240" w:lineRule="auto"/>
            </w:pPr>
          </w:p>
        </w:tc>
        <w:tc>
          <w:tcPr>
            <w:tcW w:w="6" w:type="dxa"/>
          </w:tcPr>
          <w:p w14:paraId="32DC7DEA" w14:textId="77777777" w:rsidR="00E16D79" w:rsidRDefault="00E16D79">
            <w:pPr>
              <w:pStyle w:val="EmptyCellLayoutStyle"/>
              <w:spacing w:after="0" w:line="240" w:lineRule="auto"/>
            </w:pPr>
          </w:p>
        </w:tc>
        <w:tc>
          <w:tcPr>
            <w:tcW w:w="34" w:type="dxa"/>
          </w:tcPr>
          <w:p w14:paraId="4FD73713" w14:textId="77777777" w:rsidR="00E16D79" w:rsidRDefault="00E16D79">
            <w:pPr>
              <w:pStyle w:val="EmptyCellLayoutStyle"/>
              <w:spacing w:after="0" w:line="240" w:lineRule="auto"/>
            </w:pPr>
          </w:p>
        </w:tc>
        <w:tc>
          <w:tcPr>
            <w:tcW w:w="6" w:type="dxa"/>
          </w:tcPr>
          <w:p w14:paraId="0E68AF2B" w14:textId="77777777" w:rsidR="00E16D79" w:rsidRDefault="00E16D79">
            <w:pPr>
              <w:pStyle w:val="EmptyCellLayoutStyle"/>
              <w:spacing w:after="0" w:line="240" w:lineRule="auto"/>
            </w:pPr>
          </w:p>
        </w:tc>
        <w:tc>
          <w:tcPr>
            <w:tcW w:w="10983" w:type="dxa"/>
            <w:gridSpan w:val="33"/>
          </w:tcPr>
          <w:tbl>
            <w:tblPr>
              <w:tblW w:w="0" w:type="auto"/>
              <w:tblCellMar>
                <w:left w:w="0" w:type="dxa"/>
                <w:right w:w="0" w:type="dxa"/>
              </w:tblCellMar>
              <w:tblLook w:val="04A0" w:firstRow="1" w:lastRow="0" w:firstColumn="1" w:lastColumn="0" w:noHBand="0" w:noVBand="1"/>
            </w:tblPr>
            <w:tblGrid>
              <w:gridCol w:w="10947"/>
            </w:tblGrid>
            <w:tr w:rsidR="00E16D79" w14:paraId="744618F9" w14:textId="77777777">
              <w:trPr>
                <w:trHeight w:val="226"/>
              </w:trPr>
              <w:tc>
                <w:tcPr>
                  <w:tcW w:w="10947" w:type="dxa"/>
                  <w:tcBorders>
                    <w:top w:val="nil"/>
                    <w:left w:val="nil"/>
                    <w:bottom w:val="nil"/>
                    <w:right w:val="nil"/>
                  </w:tcBorders>
                  <w:tcMar>
                    <w:top w:w="0" w:type="dxa"/>
                    <w:left w:w="39" w:type="dxa"/>
                    <w:bottom w:w="0" w:type="dxa"/>
                    <w:right w:w="39" w:type="dxa"/>
                  </w:tcMar>
                </w:tcPr>
                <w:p w14:paraId="4644BA08" w14:textId="77777777" w:rsidR="00E16D79" w:rsidRDefault="004F4E2D">
                  <w:pPr>
                    <w:spacing w:after="0" w:line="240" w:lineRule="auto"/>
                    <w:rPr>
                      <w:ins w:id="13" w:author="Parulekar, Prutha" w:date="2023-07-05T09:40:00Z"/>
                      <w:rFonts w:ascii="Segoe UI" w:eastAsia="Segoe UI" w:hAnsi="Segoe UI"/>
                      <w:b/>
                      <w:color w:val="000000"/>
                      <w:sz w:val="18"/>
                    </w:rPr>
                  </w:pPr>
                  <w:r>
                    <w:rPr>
                      <w:rFonts w:ascii="Segoe UI" w:eastAsia="Segoe UI" w:hAnsi="Segoe UI"/>
                      <w:b/>
                      <w:color w:val="000000"/>
                      <w:sz w:val="18"/>
                    </w:rPr>
                    <w:t>Hereinafter referred to as "the User" on the other part</w:t>
                  </w:r>
                  <w:ins w:id="14" w:author="Parulekar, Prutha" w:date="2023-07-05T09:40:00Z">
                    <w:r w:rsidR="0081740B">
                      <w:rPr>
                        <w:rFonts w:ascii="Segoe UI" w:eastAsia="Segoe UI" w:hAnsi="Segoe UI"/>
                        <w:b/>
                        <w:color w:val="000000"/>
                        <w:sz w:val="18"/>
                      </w:rPr>
                      <w:t>.</w:t>
                    </w:r>
                  </w:ins>
                </w:p>
                <w:p w14:paraId="6114C13D" w14:textId="124A44F9" w:rsidR="0081740B" w:rsidRDefault="0081740B">
                  <w:pPr>
                    <w:spacing w:after="0" w:line="240" w:lineRule="auto"/>
                  </w:pPr>
                </w:p>
              </w:tc>
            </w:tr>
          </w:tbl>
          <w:p w14:paraId="4039042A" w14:textId="77777777" w:rsidR="00E16D79" w:rsidRDefault="00E16D79">
            <w:pPr>
              <w:spacing w:after="0" w:line="240" w:lineRule="auto"/>
            </w:pPr>
          </w:p>
        </w:tc>
        <w:tc>
          <w:tcPr>
            <w:tcW w:w="149" w:type="dxa"/>
          </w:tcPr>
          <w:p w14:paraId="14F3A24C" w14:textId="77777777" w:rsidR="00E16D79" w:rsidRDefault="00E16D79">
            <w:pPr>
              <w:pStyle w:val="EmptyCellLayoutStyle"/>
              <w:spacing w:after="0" w:line="240" w:lineRule="auto"/>
            </w:pPr>
          </w:p>
        </w:tc>
      </w:tr>
      <w:tr w:rsidR="00AD3B06" w14:paraId="0A209227" w14:textId="77777777" w:rsidTr="00DC79E3">
        <w:trPr>
          <w:trHeight w:val="37"/>
        </w:trPr>
        <w:tc>
          <w:tcPr>
            <w:tcW w:w="6" w:type="dxa"/>
          </w:tcPr>
          <w:p w14:paraId="3632C9C2" w14:textId="77777777" w:rsidR="00E16D79" w:rsidRDefault="00E16D79">
            <w:pPr>
              <w:pStyle w:val="EmptyCellLayoutStyle"/>
              <w:spacing w:after="0" w:line="240" w:lineRule="auto"/>
            </w:pPr>
          </w:p>
        </w:tc>
        <w:tc>
          <w:tcPr>
            <w:tcW w:w="18" w:type="dxa"/>
          </w:tcPr>
          <w:p w14:paraId="5572FA62" w14:textId="77777777" w:rsidR="00E16D79" w:rsidRDefault="00E16D79">
            <w:pPr>
              <w:pStyle w:val="EmptyCellLayoutStyle"/>
              <w:spacing w:after="0" w:line="240" w:lineRule="auto"/>
            </w:pPr>
          </w:p>
        </w:tc>
        <w:tc>
          <w:tcPr>
            <w:tcW w:w="9" w:type="dxa"/>
          </w:tcPr>
          <w:p w14:paraId="36FC5273" w14:textId="77777777" w:rsidR="00E16D79" w:rsidRDefault="00E16D79">
            <w:pPr>
              <w:pStyle w:val="EmptyCellLayoutStyle"/>
              <w:spacing w:after="0" w:line="240" w:lineRule="auto"/>
            </w:pPr>
          </w:p>
        </w:tc>
        <w:tc>
          <w:tcPr>
            <w:tcW w:w="11" w:type="dxa"/>
          </w:tcPr>
          <w:p w14:paraId="08F3DF3F" w14:textId="77777777" w:rsidR="00E16D79" w:rsidRDefault="00E16D79">
            <w:pPr>
              <w:pStyle w:val="EmptyCellLayoutStyle"/>
              <w:spacing w:after="0" w:line="240" w:lineRule="auto"/>
            </w:pPr>
          </w:p>
        </w:tc>
        <w:tc>
          <w:tcPr>
            <w:tcW w:w="6" w:type="dxa"/>
          </w:tcPr>
          <w:p w14:paraId="0EC822B8" w14:textId="77777777" w:rsidR="00E16D79" w:rsidRDefault="00E16D79">
            <w:pPr>
              <w:pStyle w:val="EmptyCellLayoutStyle"/>
              <w:spacing w:after="0" w:line="240" w:lineRule="auto"/>
            </w:pPr>
          </w:p>
        </w:tc>
        <w:tc>
          <w:tcPr>
            <w:tcW w:w="6" w:type="dxa"/>
          </w:tcPr>
          <w:p w14:paraId="2EE8B47A" w14:textId="77777777" w:rsidR="00E16D79" w:rsidRDefault="00E16D79">
            <w:pPr>
              <w:pStyle w:val="EmptyCellLayoutStyle"/>
              <w:spacing w:after="0" w:line="240" w:lineRule="auto"/>
            </w:pPr>
          </w:p>
        </w:tc>
        <w:tc>
          <w:tcPr>
            <w:tcW w:w="34" w:type="dxa"/>
          </w:tcPr>
          <w:p w14:paraId="306078AC" w14:textId="77777777" w:rsidR="00E16D79" w:rsidRDefault="00E16D79">
            <w:pPr>
              <w:pStyle w:val="EmptyCellLayoutStyle"/>
              <w:spacing w:after="0" w:line="240" w:lineRule="auto"/>
            </w:pPr>
          </w:p>
        </w:tc>
        <w:tc>
          <w:tcPr>
            <w:tcW w:w="6" w:type="dxa"/>
          </w:tcPr>
          <w:p w14:paraId="00023BD9" w14:textId="77777777" w:rsidR="00E16D79" w:rsidRDefault="00E16D79">
            <w:pPr>
              <w:pStyle w:val="EmptyCellLayoutStyle"/>
              <w:spacing w:after="0" w:line="240" w:lineRule="auto"/>
            </w:pPr>
          </w:p>
        </w:tc>
        <w:tc>
          <w:tcPr>
            <w:tcW w:w="44" w:type="dxa"/>
          </w:tcPr>
          <w:p w14:paraId="70BEB3BE" w14:textId="77777777" w:rsidR="00E16D79" w:rsidRDefault="00E16D79">
            <w:pPr>
              <w:pStyle w:val="EmptyCellLayoutStyle"/>
              <w:spacing w:after="0" w:line="240" w:lineRule="auto"/>
            </w:pPr>
          </w:p>
        </w:tc>
        <w:tc>
          <w:tcPr>
            <w:tcW w:w="36" w:type="dxa"/>
          </w:tcPr>
          <w:p w14:paraId="5F027DE7" w14:textId="77777777" w:rsidR="00E16D79" w:rsidRDefault="00E16D79">
            <w:pPr>
              <w:pStyle w:val="EmptyCellLayoutStyle"/>
              <w:spacing w:after="0" w:line="240" w:lineRule="auto"/>
            </w:pPr>
          </w:p>
        </w:tc>
        <w:tc>
          <w:tcPr>
            <w:tcW w:w="191" w:type="dxa"/>
          </w:tcPr>
          <w:p w14:paraId="7DA4F4AF" w14:textId="77777777" w:rsidR="00E16D79" w:rsidRDefault="00E16D79">
            <w:pPr>
              <w:pStyle w:val="EmptyCellLayoutStyle"/>
              <w:spacing w:after="0" w:line="240" w:lineRule="auto"/>
            </w:pPr>
          </w:p>
        </w:tc>
        <w:tc>
          <w:tcPr>
            <w:tcW w:w="334" w:type="dxa"/>
          </w:tcPr>
          <w:p w14:paraId="3C4BE1C0" w14:textId="77777777" w:rsidR="00E16D79" w:rsidRDefault="00E16D79">
            <w:pPr>
              <w:pStyle w:val="EmptyCellLayoutStyle"/>
              <w:spacing w:after="0" w:line="240" w:lineRule="auto"/>
            </w:pPr>
          </w:p>
        </w:tc>
        <w:tc>
          <w:tcPr>
            <w:tcW w:w="44" w:type="dxa"/>
          </w:tcPr>
          <w:p w14:paraId="4620461C" w14:textId="77777777" w:rsidR="00E16D79" w:rsidRDefault="00E16D79">
            <w:pPr>
              <w:pStyle w:val="EmptyCellLayoutStyle"/>
              <w:spacing w:after="0" w:line="240" w:lineRule="auto"/>
            </w:pPr>
          </w:p>
        </w:tc>
        <w:tc>
          <w:tcPr>
            <w:tcW w:w="51" w:type="dxa"/>
          </w:tcPr>
          <w:p w14:paraId="5F2E8553" w14:textId="77777777" w:rsidR="00E16D79" w:rsidRDefault="00E16D79">
            <w:pPr>
              <w:pStyle w:val="EmptyCellLayoutStyle"/>
              <w:spacing w:after="0" w:line="240" w:lineRule="auto"/>
            </w:pPr>
          </w:p>
        </w:tc>
        <w:tc>
          <w:tcPr>
            <w:tcW w:w="22" w:type="dxa"/>
          </w:tcPr>
          <w:p w14:paraId="16BDA33C" w14:textId="77777777" w:rsidR="00E16D79" w:rsidRDefault="00E16D79">
            <w:pPr>
              <w:pStyle w:val="EmptyCellLayoutStyle"/>
              <w:spacing w:after="0" w:line="240" w:lineRule="auto"/>
            </w:pPr>
          </w:p>
        </w:tc>
        <w:tc>
          <w:tcPr>
            <w:tcW w:w="16" w:type="dxa"/>
          </w:tcPr>
          <w:p w14:paraId="042C05B9" w14:textId="77777777" w:rsidR="00E16D79" w:rsidRDefault="00E16D79">
            <w:pPr>
              <w:pStyle w:val="EmptyCellLayoutStyle"/>
              <w:spacing w:after="0" w:line="240" w:lineRule="auto"/>
            </w:pPr>
          </w:p>
        </w:tc>
        <w:tc>
          <w:tcPr>
            <w:tcW w:w="16" w:type="dxa"/>
          </w:tcPr>
          <w:p w14:paraId="27E44447" w14:textId="77777777" w:rsidR="00E16D79" w:rsidRDefault="00E16D79">
            <w:pPr>
              <w:pStyle w:val="EmptyCellLayoutStyle"/>
              <w:spacing w:after="0" w:line="240" w:lineRule="auto"/>
            </w:pPr>
          </w:p>
        </w:tc>
        <w:tc>
          <w:tcPr>
            <w:tcW w:w="16" w:type="dxa"/>
          </w:tcPr>
          <w:p w14:paraId="7B1C28DD" w14:textId="77777777" w:rsidR="00E16D79" w:rsidRDefault="00E16D79">
            <w:pPr>
              <w:pStyle w:val="EmptyCellLayoutStyle"/>
              <w:spacing w:after="0" w:line="240" w:lineRule="auto"/>
            </w:pPr>
          </w:p>
        </w:tc>
        <w:tc>
          <w:tcPr>
            <w:tcW w:w="42" w:type="dxa"/>
          </w:tcPr>
          <w:p w14:paraId="025894A9" w14:textId="77777777" w:rsidR="00E16D79" w:rsidRDefault="00E16D79">
            <w:pPr>
              <w:pStyle w:val="EmptyCellLayoutStyle"/>
              <w:spacing w:after="0" w:line="240" w:lineRule="auto"/>
            </w:pPr>
          </w:p>
        </w:tc>
        <w:tc>
          <w:tcPr>
            <w:tcW w:w="16" w:type="dxa"/>
          </w:tcPr>
          <w:p w14:paraId="1B4BB9F0" w14:textId="77777777" w:rsidR="00E16D79" w:rsidRDefault="00E16D79">
            <w:pPr>
              <w:pStyle w:val="EmptyCellLayoutStyle"/>
              <w:spacing w:after="0" w:line="240" w:lineRule="auto"/>
            </w:pPr>
          </w:p>
        </w:tc>
        <w:tc>
          <w:tcPr>
            <w:tcW w:w="16" w:type="dxa"/>
          </w:tcPr>
          <w:p w14:paraId="4328FBEA" w14:textId="77777777" w:rsidR="00E16D79" w:rsidRDefault="00E16D79">
            <w:pPr>
              <w:pStyle w:val="EmptyCellLayoutStyle"/>
              <w:spacing w:after="0" w:line="240" w:lineRule="auto"/>
            </w:pPr>
          </w:p>
        </w:tc>
        <w:tc>
          <w:tcPr>
            <w:tcW w:w="24" w:type="dxa"/>
          </w:tcPr>
          <w:p w14:paraId="165514AE" w14:textId="77777777" w:rsidR="00E16D79" w:rsidRDefault="00E16D79">
            <w:pPr>
              <w:pStyle w:val="EmptyCellLayoutStyle"/>
              <w:spacing w:after="0" w:line="240" w:lineRule="auto"/>
            </w:pPr>
          </w:p>
        </w:tc>
        <w:tc>
          <w:tcPr>
            <w:tcW w:w="292" w:type="dxa"/>
          </w:tcPr>
          <w:p w14:paraId="5907146D" w14:textId="77777777" w:rsidR="00E16D79" w:rsidRDefault="00E16D79">
            <w:pPr>
              <w:pStyle w:val="EmptyCellLayoutStyle"/>
              <w:spacing w:after="0" w:line="240" w:lineRule="auto"/>
            </w:pPr>
          </w:p>
        </w:tc>
        <w:tc>
          <w:tcPr>
            <w:tcW w:w="24" w:type="dxa"/>
          </w:tcPr>
          <w:p w14:paraId="7FA782CB" w14:textId="77777777" w:rsidR="00E16D79" w:rsidRDefault="00E16D79">
            <w:pPr>
              <w:pStyle w:val="EmptyCellLayoutStyle"/>
              <w:spacing w:after="0" w:line="240" w:lineRule="auto"/>
            </w:pPr>
          </w:p>
        </w:tc>
        <w:tc>
          <w:tcPr>
            <w:tcW w:w="16" w:type="dxa"/>
          </w:tcPr>
          <w:p w14:paraId="5851A6D9" w14:textId="77777777" w:rsidR="00E16D79" w:rsidRDefault="00E16D79">
            <w:pPr>
              <w:pStyle w:val="EmptyCellLayoutStyle"/>
              <w:spacing w:after="0" w:line="240" w:lineRule="auto"/>
            </w:pPr>
          </w:p>
        </w:tc>
        <w:tc>
          <w:tcPr>
            <w:tcW w:w="32" w:type="dxa"/>
          </w:tcPr>
          <w:p w14:paraId="4F7AAB79" w14:textId="77777777" w:rsidR="00E16D79" w:rsidRDefault="00E16D79">
            <w:pPr>
              <w:pStyle w:val="EmptyCellLayoutStyle"/>
              <w:spacing w:after="0" w:line="240" w:lineRule="auto"/>
            </w:pPr>
          </w:p>
        </w:tc>
        <w:tc>
          <w:tcPr>
            <w:tcW w:w="85" w:type="dxa"/>
          </w:tcPr>
          <w:p w14:paraId="3011163A" w14:textId="77777777" w:rsidR="00E16D79" w:rsidRDefault="00E16D79">
            <w:pPr>
              <w:pStyle w:val="EmptyCellLayoutStyle"/>
              <w:spacing w:after="0" w:line="240" w:lineRule="auto"/>
            </w:pPr>
          </w:p>
        </w:tc>
        <w:tc>
          <w:tcPr>
            <w:tcW w:w="475" w:type="dxa"/>
          </w:tcPr>
          <w:p w14:paraId="1A8E7DAC" w14:textId="77777777" w:rsidR="00E16D79" w:rsidRDefault="00E16D79">
            <w:pPr>
              <w:pStyle w:val="EmptyCellLayoutStyle"/>
              <w:spacing w:after="0" w:line="240" w:lineRule="auto"/>
            </w:pPr>
          </w:p>
        </w:tc>
        <w:tc>
          <w:tcPr>
            <w:tcW w:w="36" w:type="dxa"/>
          </w:tcPr>
          <w:p w14:paraId="6777F7B7" w14:textId="77777777" w:rsidR="00E16D79" w:rsidRDefault="00E16D79">
            <w:pPr>
              <w:pStyle w:val="EmptyCellLayoutStyle"/>
              <w:spacing w:after="0" w:line="240" w:lineRule="auto"/>
            </w:pPr>
          </w:p>
        </w:tc>
        <w:tc>
          <w:tcPr>
            <w:tcW w:w="129" w:type="dxa"/>
          </w:tcPr>
          <w:p w14:paraId="00670538" w14:textId="77777777" w:rsidR="00E16D79" w:rsidRDefault="00E16D79">
            <w:pPr>
              <w:pStyle w:val="EmptyCellLayoutStyle"/>
              <w:spacing w:after="0" w:line="240" w:lineRule="auto"/>
            </w:pPr>
          </w:p>
        </w:tc>
        <w:tc>
          <w:tcPr>
            <w:tcW w:w="94" w:type="dxa"/>
          </w:tcPr>
          <w:p w14:paraId="0B3FF1BD" w14:textId="77777777" w:rsidR="00E16D79" w:rsidRDefault="00E16D79">
            <w:pPr>
              <w:pStyle w:val="EmptyCellLayoutStyle"/>
              <w:spacing w:after="0" w:line="240" w:lineRule="auto"/>
            </w:pPr>
          </w:p>
        </w:tc>
        <w:tc>
          <w:tcPr>
            <w:tcW w:w="57" w:type="dxa"/>
          </w:tcPr>
          <w:p w14:paraId="2F29A293" w14:textId="77777777" w:rsidR="00E16D79" w:rsidRDefault="00E16D79">
            <w:pPr>
              <w:pStyle w:val="EmptyCellLayoutStyle"/>
              <w:spacing w:after="0" w:line="240" w:lineRule="auto"/>
            </w:pPr>
          </w:p>
        </w:tc>
        <w:tc>
          <w:tcPr>
            <w:tcW w:w="685" w:type="dxa"/>
          </w:tcPr>
          <w:p w14:paraId="6B4EAB1F" w14:textId="77777777" w:rsidR="00E16D79" w:rsidRDefault="00E16D79">
            <w:pPr>
              <w:pStyle w:val="EmptyCellLayoutStyle"/>
              <w:spacing w:after="0" w:line="240" w:lineRule="auto"/>
            </w:pPr>
          </w:p>
        </w:tc>
        <w:tc>
          <w:tcPr>
            <w:tcW w:w="1241" w:type="dxa"/>
          </w:tcPr>
          <w:p w14:paraId="4407AB07" w14:textId="77777777" w:rsidR="00E16D79" w:rsidRDefault="00E16D79">
            <w:pPr>
              <w:pStyle w:val="EmptyCellLayoutStyle"/>
              <w:spacing w:after="0" w:line="240" w:lineRule="auto"/>
            </w:pPr>
          </w:p>
        </w:tc>
        <w:tc>
          <w:tcPr>
            <w:tcW w:w="131" w:type="dxa"/>
          </w:tcPr>
          <w:p w14:paraId="7538F6D8" w14:textId="77777777" w:rsidR="00E16D79" w:rsidRDefault="00E16D79">
            <w:pPr>
              <w:pStyle w:val="EmptyCellLayoutStyle"/>
              <w:spacing w:after="0" w:line="240" w:lineRule="auto"/>
            </w:pPr>
          </w:p>
        </w:tc>
        <w:tc>
          <w:tcPr>
            <w:tcW w:w="1431" w:type="dxa"/>
          </w:tcPr>
          <w:p w14:paraId="2562AB5D" w14:textId="77777777" w:rsidR="00E16D79" w:rsidRDefault="00E16D79">
            <w:pPr>
              <w:pStyle w:val="EmptyCellLayoutStyle"/>
              <w:spacing w:after="0" w:line="240" w:lineRule="auto"/>
            </w:pPr>
          </w:p>
        </w:tc>
        <w:tc>
          <w:tcPr>
            <w:tcW w:w="2311" w:type="dxa"/>
          </w:tcPr>
          <w:p w14:paraId="5554E208" w14:textId="77777777" w:rsidR="00E16D79" w:rsidRDefault="00E16D79">
            <w:pPr>
              <w:pStyle w:val="EmptyCellLayoutStyle"/>
              <w:spacing w:after="0" w:line="240" w:lineRule="auto"/>
            </w:pPr>
          </w:p>
        </w:tc>
        <w:tc>
          <w:tcPr>
            <w:tcW w:w="1686" w:type="dxa"/>
          </w:tcPr>
          <w:p w14:paraId="34701F2E" w14:textId="77777777" w:rsidR="00E16D79" w:rsidRDefault="00E16D79">
            <w:pPr>
              <w:pStyle w:val="EmptyCellLayoutStyle"/>
              <w:spacing w:after="0" w:line="240" w:lineRule="auto"/>
            </w:pPr>
          </w:p>
        </w:tc>
        <w:tc>
          <w:tcPr>
            <w:tcW w:w="1353" w:type="dxa"/>
          </w:tcPr>
          <w:p w14:paraId="4C68EC1F" w14:textId="77777777" w:rsidR="00E16D79" w:rsidRDefault="00E16D79">
            <w:pPr>
              <w:pStyle w:val="EmptyCellLayoutStyle"/>
              <w:spacing w:after="0" w:line="240" w:lineRule="auto"/>
            </w:pPr>
          </w:p>
        </w:tc>
        <w:tc>
          <w:tcPr>
            <w:tcW w:w="16" w:type="dxa"/>
          </w:tcPr>
          <w:p w14:paraId="703734E1" w14:textId="77777777" w:rsidR="00E16D79" w:rsidRDefault="00E16D79">
            <w:pPr>
              <w:pStyle w:val="EmptyCellLayoutStyle"/>
              <w:spacing w:after="0" w:line="240" w:lineRule="auto"/>
            </w:pPr>
          </w:p>
        </w:tc>
        <w:tc>
          <w:tcPr>
            <w:tcW w:w="21" w:type="dxa"/>
          </w:tcPr>
          <w:p w14:paraId="10F490DB" w14:textId="77777777" w:rsidR="00E16D79" w:rsidRDefault="00E16D79">
            <w:pPr>
              <w:pStyle w:val="EmptyCellLayoutStyle"/>
              <w:spacing w:after="0" w:line="240" w:lineRule="auto"/>
            </w:pPr>
          </w:p>
        </w:tc>
        <w:tc>
          <w:tcPr>
            <w:tcW w:w="149" w:type="dxa"/>
          </w:tcPr>
          <w:p w14:paraId="1165D171" w14:textId="77777777" w:rsidR="00E16D79" w:rsidRDefault="00E16D79">
            <w:pPr>
              <w:pStyle w:val="EmptyCellLayoutStyle"/>
              <w:spacing w:after="0" w:line="240" w:lineRule="auto"/>
            </w:pPr>
          </w:p>
        </w:tc>
      </w:tr>
      <w:tr w:rsidR="004F4E2D" w14:paraId="1A266678" w14:textId="77777777" w:rsidTr="00AD3B06">
        <w:trPr>
          <w:trHeight w:val="226"/>
        </w:trPr>
        <w:tc>
          <w:tcPr>
            <w:tcW w:w="6" w:type="dxa"/>
          </w:tcPr>
          <w:p w14:paraId="1E939B31" w14:textId="77777777" w:rsidR="00E16D79" w:rsidRDefault="00E16D79">
            <w:pPr>
              <w:pStyle w:val="EmptyCellLayoutStyle"/>
              <w:spacing w:after="0" w:line="240" w:lineRule="auto"/>
            </w:pPr>
          </w:p>
        </w:tc>
        <w:tc>
          <w:tcPr>
            <w:tcW w:w="18" w:type="dxa"/>
          </w:tcPr>
          <w:p w14:paraId="1FB5630C" w14:textId="77777777" w:rsidR="00E16D79" w:rsidRDefault="00E16D79">
            <w:pPr>
              <w:pStyle w:val="EmptyCellLayoutStyle"/>
              <w:spacing w:after="0" w:line="240" w:lineRule="auto"/>
            </w:pPr>
          </w:p>
        </w:tc>
        <w:tc>
          <w:tcPr>
            <w:tcW w:w="9" w:type="dxa"/>
          </w:tcPr>
          <w:p w14:paraId="0CA57856" w14:textId="77777777" w:rsidR="00E16D79" w:rsidRDefault="00E16D79">
            <w:pPr>
              <w:pStyle w:val="EmptyCellLayoutStyle"/>
              <w:spacing w:after="0" w:line="240" w:lineRule="auto"/>
            </w:pPr>
          </w:p>
        </w:tc>
        <w:tc>
          <w:tcPr>
            <w:tcW w:w="11" w:type="dxa"/>
          </w:tcPr>
          <w:p w14:paraId="43063ED4" w14:textId="77777777" w:rsidR="00E16D79" w:rsidRDefault="00E16D79">
            <w:pPr>
              <w:pStyle w:val="EmptyCellLayoutStyle"/>
              <w:spacing w:after="0" w:line="240" w:lineRule="auto"/>
            </w:pPr>
          </w:p>
        </w:tc>
        <w:tc>
          <w:tcPr>
            <w:tcW w:w="6" w:type="dxa"/>
          </w:tcPr>
          <w:p w14:paraId="61A51EB5" w14:textId="77777777" w:rsidR="00E16D79" w:rsidRDefault="00E16D79">
            <w:pPr>
              <w:pStyle w:val="EmptyCellLayoutStyle"/>
              <w:spacing w:after="0" w:line="240" w:lineRule="auto"/>
            </w:pPr>
          </w:p>
        </w:tc>
        <w:tc>
          <w:tcPr>
            <w:tcW w:w="6" w:type="dxa"/>
          </w:tcPr>
          <w:p w14:paraId="169801D7" w14:textId="77777777" w:rsidR="00E16D79" w:rsidRDefault="00E16D79">
            <w:pPr>
              <w:pStyle w:val="EmptyCellLayoutStyle"/>
              <w:spacing w:after="0" w:line="240" w:lineRule="auto"/>
            </w:pPr>
          </w:p>
        </w:tc>
        <w:tc>
          <w:tcPr>
            <w:tcW w:w="34" w:type="dxa"/>
          </w:tcPr>
          <w:p w14:paraId="608B40C9" w14:textId="77777777" w:rsidR="00E16D79" w:rsidRDefault="00E16D79">
            <w:pPr>
              <w:pStyle w:val="EmptyCellLayoutStyle"/>
              <w:spacing w:after="0" w:line="240" w:lineRule="auto"/>
            </w:pPr>
          </w:p>
        </w:tc>
        <w:tc>
          <w:tcPr>
            <w:tcW w:w="10989" w:type="dxa"/>
            <w:gridSpan w:val="34"/>
          </w:tcPr>
          <w:tbl>
            <w:tblPr>
              <w:tblW w:w="0" w:type="auto"/>
              <w:tblCellMar>
                <w:left w:w="0" w:type="dxa"/>
                <w:right w:w="0" w:type="dxa"/>
              </w:tblCellMar>
              <w:tblLook w:val="04A0" w:firstRow="1" w:lastRow="0" w:firstColumn="1" w:lastColumn="0" w:noHBand="0" w:noVBand="1"/>
            </w:tblPr>
            <w:tblGrid>
              <w:gridCol w:w="10947"/>
            </w:tblGrid>
            <w:tr w:rsidR="00E16D79" w14:paraId="3B56863C" w14:textId="77777777">
              <w:trPr>
                <w:trHeight w:val="226"/>
              </w:trPr>
              <w:tc>
                <w:tcPr>
                  <w:tcW w:w="10947" w:type="dxa"/>
                  <w:tcBorders>
                    <w:top w:val="nil"/>
                    <w:left w:val="nil"/>
                    <w:bottom w:val="nil"/>
                    <w:right w:val="nil"/>
                  </w:tcBorders>
                  <w:tcMar>
                    <w:top w:w="0" w:type="dxa"/>
                    <w:left w:w="39" w:type="dxa"/>
                    <w:bottom w:w="0" w:type="dxa"/>
                    <w:right w:w="39" w:type="dxa"/>
                  </w:tcMar>
                </w:tcPr>
                <w:p w14:paraId="4E918737" w14:textId="77777777" w:rsidR="00E16D79" w:rsidRDefault="004F4E2D">
                  <w:pPr>
                    <w:spacing w:after="0" w:line="240" w:lineRule="auto"/>
                    <w:rPr>
                      <w:ins w:id="15" w:author="Parulekar, Prutha" w:date="2023-07-05T09:40:00Z"/>
                      <w:rFonts w:ascii="Segoe UI" w:eastAsia="Segoe UI" w:hAnsi="Segoe UI"/>
                      <w:b/>
                      <w:color w:val="000000"/>
                      <w:sz w:val="18"/>
                    </w:rPr>
                  </w:pPr>
                  <w:r>
                    <w:rPr>
                      <w:rFonts w:ascii="Segoe UI" w:eastAsia="Segoe UI" w:hAnsi="Segoe UI"/>
                      <w:b/>
                      <w:color w:val="000000"/>
                      <w:sz w:val="18"/>
                    </w:rPr>
                    <w:t>NOW THEREFORE, IT IS AGREED BY AND BETWEEN THE PARTIES HERETO AS FOLLOWS:</w:t>
                  </w:r>
                </w:p>
                <w:p w14:paraId="59415B40" w14:textId="6423DAE6" w:rsidR="00C81BC3" w:rsidRDefault="00C81BC3">
                  <w:pPr>
                    <w:spacing w:after="0" w:line="240" w:lineRule="auto"/>
                  </w:pPr>
                </w:p>
              </w:tc>
            </w:tr>
          </w:tbl>
          <w:p w14:paraId="0168796D" w14:textId="77777777" w:rsidR="00E16D79" w:rsidRDefault="00E16D79">
            <w:pPr>
              <w:spacing w:after="0" w:line="240" w:lineRule="auto"/>
            </w:pPr>
          </w:p>
        </w:tc>
        <w:tc>
          <w:tcPr>
            <w:tcW w:w="149" w:type="dxa"/>
          </w:tcPr>
          <w:p w14:paraId="55AE48A9" w14:textId="77777777" w:rsidR="00E16D79" w:rsidRDefault="00E16D79">
            <w:pPr>
              <w:pStyle w:val="EmptyCellLayoutStyle"/>
              <w:spacing w:after="0" w:line="240" w:lineRule="auto"/>
            </w:pPr>
          </w:p>
        </w:tc>
      </w:tr>
      <w:tr w:rsidR="00AD3B06" w14:paraId="0634C2C0" w14:textId="77777777" w:rsidTr="00DC79E3">
        <w:trPr>
          <w:trHeight w:val="43"/>
        </w:trPr>
        <w:tc>
          <w:tcPr>
            <w:tcW w:w="6" w:type="dxa"/>
          </w:tcPr>
          <w:p w14:paraId="4E35D2B9" w14:textId="77777777" w:rsidR="00E16D79" w:rsidRDefault="00E16D79">
            <w:pPr>
              <w:pStyle w:val="EmptyCellLayoutStyle"/>
              <w:spacing w:after="0" w:line="240" w:lineRule="auto"/>
            </w:pPr>
          </w:p>
        </w:tc>
        <w:tc>
          <w:tcPr>
            <w:tcW w:w="18" w:type="dxa"/>
          </w:tcPr>
          <w:p w14:paraId="01E1E7D7" w14:textId="77777777" w:rsidR="00E16D79" w:rsidRDefault="00E16D79">
            <w:pPr>
              <w:pStyle w:val="EmptyCellLayoutStyle"/>
              <w:spacing w:after="0" w:line="240" w:lineRule="auto"/>
            </w:pPr>
          </w:p>
        </w:tc>
        <w:tc>
          <w:tcPr>
            <w:tcW w:w="9" w:type="dxa"/>
          </w:tcPr>
          <w:p w14:paraId="5287D468" w14:textId="77777777" w:rsidR="00E16D79" w:rsidRDefault="00E16D79">
            <w:pPr>
              <w:pStyle w:val="EmptyCellLayoutStyle"/>
              <w:spacing w:after="0" w:line="240" w:lineRule="auto"/>
            </w:pPr>
          </w:p>
        </w:tc>
        <w:tc>
          <w:tcPr>
            <w:tcW w:w="11" w:type="dxa"/>
          </w:tcPr>
          <w:p w14:paraId="3FEC878E" w14:textId="77777777" w:rsidR="00E16D79" w:rsidRDefault="00E16D79">
            <w:pPr>
              <w:pStyle w:val="EmptyCellLayoutStyle"/>
              <w:spacing w:after="0" w:line="240" w:lineRule="auto"/>
            </w:pPr>
          </w:p>
        </w:tc>
        <w:tc>
          <w:tcPr>
            <w:tcW w:w="6" w:type="dxa"/>
          </w:tcPr>
          <w:p w14:paraId="70192109" w14:textId="77777777" w:rsidR="00E16D79" w:rsidRDefault="00E16D79">
            <w:pPr>
              <w:pStyle w:val="EmptyCellLayoutStyle"/>
              <w:spacing w:after="0" w:line="240" w:lineRule="auto"/>
            </w:pPr>
          </w:p>
        </w:tc>
        <w:tc>
          <w:tcPr>
            <w:tcW w:w="6" w:type="dxa"/>
          </w:tcPr>
          <w:p w14:paraId="0F1536EE" w14:textId="77777777" w:rsidR="00E16D79" w:rsidRDefault="00E16D79">
            <w:pPr>
              <w:pStyle w:val="EmptyCellLayoutStyle"/>
              <w:spacing w:after="0" w:line="240" w:lineRule="auto"/>
            </w:pPr>
          </w:p>
        </w:tc>
        <w:tc>
          <w:tcPr>
            <w:tcW w:w="34" w:type="dxa"/>
          </w:tcPr>
          <w:p w14:paraId="3BE9083A" w14:textId="77777777" w:rsidR="00E16D79" w:rsidRDefault="00E16D79">
            <w:pPr>
              <w:pStyle w:val="EmptyCellLayoutStyle"/>
              <w:spacing w:after="0" w:line="240" w:lineRule="auto"/>
            </w:pPr>
          </w:p>
        </w:tc>
        <w:tc>
          <w:tcPr>
            <w:tcW w:w="6" w:type="dxa"/>
          </w:tcPr>
          <w:p w14:paraId="75ED62A6" w14:textId="77777777" w:rsidR="00E16D79" w:rsidRDefault="00E16D79">
            <w:pPr>
              <w:pStyle w:val="EmptyCellLayoutStyle"/>
              <w:spacing w:after="0" w:line="240" w:lineRule="auto"/>
            </w:pPr>
          </w:p>
        </w:tc>
        <w:tc>
          <w:tcPr>
            <w:tcW w:w="44" w:type="dxa"/>
          </w:tcPr>
          <w:p w14:paraId="2EEE6262" w14:textId="77777777" w:rsidR="00E16D79" w:rsidRDefault="00E16D79">
            <w:pPr>
              <w:pStyle w:val="EmptyCellLayoutStyle"/>
              <w:spacing w:after="0" w:line="240" w:lineRule="auto"/>
            </w:pPr>
          </w:p>
        </w:tc>
        <w:tc>
          <w:tcPr>
            <w:tcW w:w="36" w:type="dxa"/>
          </w:tcPr>
          <w:p w14:paraId="0A41089F" w14:textId="77777777" w:rsidR="00E16D79" w:rsidRDefault="00E16D79">
            <w:pPr>
              <w:pStyle w:val="EmptyCellLayoutStyle"/>
              <w:spacing w:after="0" w:line="240" w:lineRule="auto"/>
            </w:pPr>
          </w:p>
        </w:tc>
        <w:tc>
          <w:tcPr>
            <w:tcW w:w="191" w:type="dxa"/>
          </w:tcPr>
          <w:p w14:paraId="7BF46605" w14:textId="77777777" w:rsidR="00E16D79" w:rsidRDefault="00E16D79">
            <w:pPr>
              <w:pStyle w:val="EmptyCellLayoutStyle"/>
              <w:spacing w:after="0" w:line="240" w:lineRule="auto"/>
            </w:pPr>
          </w:p>
        </w:tc>
        <w:tc>
          <w:tcPr>
            <w:tcW w:w="334" w:type="dxa"/>
          </w:tcPr>
          <w:p w14:paraId="69FAB8BD" w14:textId="77777777" w:rsidR="00E16D79" w:rsidRDefault="00E16D79">
            <w:pPr>
              <w:pStyle w:val="EmptyCellLayoutStyle"/>
              <w:spacing w:after="0" w:line="240" w:lineRule="auto"/>
            </w:pPr>
          </w:p>
        </w:tc>
        <w:tc>
          <w:tcPr>
            <w:tcW w:w="44" w:type="dxa"/>
          </w:tcPr>
          <w:p w14:paraId="528E0C4A" w14:textId="77777777" w:rsidR="00E16D79" w:rsidRDefault="00E16D79">
            <w:pPr>
              <w:pStyle w:val="EmptyCellLayoutStyle"/>
              <w:spacing w:after="0" w:line="240" w:lineRule="auto"/>
            </w:pPr>
          </w:p>
        </w:tc>
        <w:tc>
          <w:tcPr>
            <w:tcW w:w="51" w:type="dxa"/>
          </w:tcPr>
          <w:p w14:paraId="2E7A66B9" w14:textId="77777777" w:rsidR="00E16D79" w:rsidRDefault="00E16D79">
            <w:pPr>
              <w:pStyle w:val="EmptyCellLayoutStyle"/>
              <w:spacing w:after="0" w:line="240" w:lineRule="auto"/>
            </w:pPr>
          </w:p>
        </w:tc>
        <w:tc>
          <w:tcPr>
            <w:tcW w:w="22" w:type="dxa"/>
          </w:tcPr>
          <w:p w14:paraId="28C39A01" w14:textId="77777777" w:rsidR="00E16D79" w:rsidRDefault="00E16D79">
            <w:pPr>
              <w:pStyle w:val="EmptyCellLayoutStyle"/>
              <w:spacing w:after="0" w:line="240" w:lineRule="auto"/>
            </w:pPr>
          </w:p>
        </w:tc>
        <w:tc>
          <w:tcPr>
            <w:tcW w:w="16" w:type="dxa"/>
          </w:tcPr>
          <w:p w14:paraId="72F7E72F" w14:textId="77777777" w:rsidR="00E16D79" w:rsidRDefault="00E16D79">
            <w:pPr>
              <w:pStyle w:val="EmptyCellLayoutStyle"/>
              <w:spacing w:after="0" w:line="240" w:lineRule="auto"/>
            </w:pPr>
          </w:p>
        </w:tc>
        <w:tc>
          <w:tcPr>
            <w:tcW w:w="16" w:type="dxa"/>
          </w:tcPr>
          <w:p w14:paraId="2B6CF993" w14:textId="77777777" w:rsidR="00E16D79" w:rsidRDefault="00E16D79">
            <w:pPr>
              <w:pStyle w:val="EmptyCellLayoutStyle"/>
              <w:spacing w:after="0" w:line="240" w:lineRule="auto"/>
            </w:pPr>
          </w:p>
        </w:tc>
        <w:tc>
          <w:tcPr>
            <w:tcW w:w="16" w:type="dxa"/>
          </w:tcPr>
          <w:p w14:paraId="0EAF4DDA" w14:textId="77777777" w:rsidR="00E16D79" w:rsidRDefault="00E16D79">
            <w:pPr>
              <w:pStyle w:val="EmptyCellLayoutStyle"/>
              <w:spacing w:after="0" w:line="240" w:lineRule="auto"/>
            </w:pPr>
          </w:p>
        </w:tc>
        <w:tc>
          <w:tcPr>
            <w:tcW w:w="42" w:type="dxa"/>
          </w:tcPr>
          <w:p w14:paraId="764A68AD" w14:textId="77777777" w:rsidR="00E16D79" w:rsidRDefault="00E16D79">
            <w:pPr>
              <w:pStyle w:val="EmptyCellLayoutStyle"/>
              <w:spacing w:after="0" w:line="240" w:lineRule="auto"/>
            </w:pPr>
          </w:p>
        </w:tc>
        <w:tc>
          <w:tcPr>
            <w:tcW w:w="16" w:type="dxa"/>
          </w:tcPr>
          <w:p w14:paraId="1F9EB5CD" w14:textId="77777777" w:rsidR="00E16D79" w:rsidRDefault="00E16D79">
            <w:pPr>
              <w:pStyle w:val="EmptyCellLayoutStyle"/>
              <w:spacing w:after="0" w:line="240" w:lineRule="auto"/>
            </w:pPr>
          </w:p>
        </w:tc>
        <w:tc>
          <w:tcPr>
            <w:tcW w:w="16" w:type="dxa"/>
          </w:tcPr>
          <w:p w14:paraId="26B1442E" w14:textId="77777777" w:rsidR="00E16D79" w:rsidRDefault="00E16D79">
            <w:pPr>
              <w:pStyle w:val="EmptyCellLayoutStyle"/>
              <w:spacing w:after="0" w:line="240" w:lineRule="auto"/>
            </w:pPr>
          </w:p>
        </w:tc>
        <w:tc>
          <w:tcPr>
            <w:tcW w:w="24" w:type="dxa"/>
          </w:tcPr>
          <w:p w14:paraId="79914FDB" w14:textId="77777777" w:rsidR="00E16D79" w:rsidRDefault="00E16D79">
            <w:pPr>
              <w:pStyle w:val="EmptyCellLayoutStyle"/>
              <w:spacing w:after="0" w:line="240" w:lineRule="auto"/>
            </w:pPr>
          </w:p>
        </w:tc>
        <w:tc>
          <w:tcPr>
            <w:tcW w:w="292" w:type="dxa"/>
          </w:tcPr>
          <w:p w14:paraId="56B178C5" w14:textId="77777777" w:rsidR="00E16D79" w:rsidRDefault="00E16D79">
            <w:pPr>
              <w:pStyle w:val="EmptyCellLayoutStyle"/>
              <w:spacing w:after="0" w:line="240" w:lineRule="auto"/>
            </w:pPr>
          </w:p>
        </w:tc>
        <w:tc>
          <w:tcPr>
            <w:tcW w:w="24" w:type="dxa"/>
          </w:tcPr>
          <w:p w14:paraId="71731347" w14:textId="77777777" w:rsidR="00E16D79" w:rsidRDefault="00E16D79">
            <w:pPr>
              <w:pStyle w:val="EmptyCellLayoutStyle"/>
              <w:spacing w:after="0" w:line="240" w:lineRule="auto"/>
            </w:pPr>
          </w:p>
        </w:tc>
        <w:tc>
          <w:tcPr>
            <w:tcW w:w="16" w:type="dxa"/>
          </w:tcPr>
          <w:p w14:paraId="66B77258" w14:textId="77777777" w:rsidR="00E16D79" w:rsidRDefault="00E16D79">
            <w:pPr>
              <w:pStyle w:val="EmptyCellLayoutStyle"/>
              <w:spacing w:after="0" w:line="240" w:lineRule="auto"/>
            </w:pPr>
          </w:p>
        </w:tc>
        <w:tc>
          <w:tcPr>
            <w:tcW w:w="32" w:type="dxa"/>
          </w:tcPr>
          <w:p w14:paraId="26AA7502" w14:textId="77777777" w:rsidR="00E16D79" w:rsidRDefault="00E16D79">
            <w:pPr>
              <w:pStyle w:val="EmptyCellLayoutStyle"/>
              <w:spacing w:after="0" w:line="240" w:lineRule="auto"/>
            </w:pPr>
          </w:p>
        </w:tc>
        <w:tc>
          <w:tcPr>
            <w:tcW w:w="85" w:type="dxa"/>
          </w:tcPr>
          <w:p w14:paraId="74579BCD" w14:textId="77777777" w:rsidR="00E16D79" w:rsidRDefault="00E16D79">
            <w:pPr>
              <w:pStyle w:val="EmptyCellLayoutStyle"/>
              <w:spacing w:after="0" w:line="240" w:lineRule="auto"/>
            </w:pPr>
          </w:p>
        </w:tc>
        <w:tc>
          <w:tcPr>
            <w:tcW w:w="475" w:type="dxa"/>
          </w:tcPr>
          <w:p w14:paraId="6000EBA6" w14:textId="77777777" w:rsidR="00E16D79" w:rsidRDefault="00E16D79">
            <w:pPr>
              <w:pStyle w:val="EmptyCellLayoutStyle"/>
              <w:spacing w:after="0" w:line="240" w:lineRule="auto"/>
            </w:pPr>
          </w:p>
        </w:tc>
        <w:tc>
          <w:tcPr>
            <w:tcW w:w="36" w:type="dxa"/>
          </w:tcPr>
          <w:p w14:paraId="1E5D39F7" w14:textId="77777777" w:rsidR="00E16D79" w:rsidRDefault="00E16D79">
            <w:pPr>
              <w:pStyle w:val="EmptyCellLayoutStyle"/>
              <w:spacing w:after="0" w:line="240" w:lineRule="auto"/>
            </w:pPr>
          </w:p>
        </w:tc>
        <w:tc>
          <w:tcPr>
            <w:tcW w:w="129" w:type="dxa"/>
          </w:tcPr>
          <w:p w14:paraId="79857977" w14:textId="77777777" w:rsidR="00E16D79" w:rsidRDefault="00E16D79">
            <w:pPr>
              <w:pStyle w:val="EmptyCellLayoutStyle"/>
              <w:spacing w:after="0" w:line="240" w:lineRule="auto"/>
            </w:pPr>
          </w:p>
        </w:tc>
        <w:tc>
          <w:tcPr>
            <w:tcW w:w="94" w:type="dxa"/>
          </w:tcPr>
          <w:p w14:paraId="1091C80A" w14:textId="77777777" w:rsidR="00E16D79" w:rsidRDefault="00E16D79">
            <w:pPr>
              <w:pStyle w:val="EmptyCellLayoutStyle"/>
              <w:spacing w:after="0" w:line="240" w:lineRule="auto"/>
            </w:pPr>
          </w:p>
        </w:tc>
        <w:tc>
          <w:tcPr>
            <w:tcW w:w="57" w:type="dxa"/>
          </w:tcPr>
          <w:p w14:paraId="43B3DA36" w14:textId="77777777" w:rsidR="00E16D79" w:rsidRDefault="00E16D79">
            <w:pPr>
              <w:pStyle w:val="EmptyCellLayoutStyle"/>
              <w:spacing w:after="0" w:line="240" w:lineRule="auto"/>
            </w:pPr>
          </w:p>
        </w:tc>
        <w:tc>
          <w:tcPr>
            <w:tcW w:w="685" w:type="dxa"/>
          </w:tcPr>
          <w:p w14:paraId="65C71465" w14:textId="77777777" w:rsidR="00E16D79" w:rsidRDefault="00E16D79">
            <w:pPr>
              <w:pStyle w:val="EmptyCellLayoutStyle"/>
              <w:spacing w:after="0" w:line="240" w:lineRule="auto"/>
            </w:pPr>
          </w:p>
        </w:tc>
        <w:tc>
          <w:tcPr>
            <w:tcW w:w="1241" w:type="dxa"/>
          </w:tcPr>
          <w:p w14:paraId="21664B2C" w14:textId="77777777" w:rsidR="00E16D79" w:rsidRDefault="00E16D79">
            <w:pPr>
              <w:pStyle w:val="EmptyCellLayoutStyle"/>
              <w:spacing w:after="0" w:line="240" w:lineRule="auto"/>
            </w:pPr>
          </w:p>
        </w:tc>
        <w:tc>
          <w:tcPr>
            <w:tcW w:w="131" w:type="dxa"/>
          </w:tcPr>
          <w:p w14:paraId="6C5EA0B6" w14:textId="77777777" w:rsidR="00E16D79" w:rsidRDefault="00E16D79">
            <w:pPr>
              <w:pStyle w:val="EmptyCellLayoutStyle"/>
              <w:spacing w:after="0" w:line="240" w:lineRule="auto"/>
            </w:pPr>
          </w:p>
        </w:tc>
        <w:tc>
          <w:tcPr>
            <w:tcW w:w="1431" w:type="dxa"/>
          </w:tcPr>
          <w:p w14:paraId="05485C22" w14:textId="77777777" w:rsidR="00E16D79" w:rsidRDefault="00E16D79">
            <w:pPr>
              <w:pStyle w:val="EmptyCellLayoutStyle"/>
              <w:spacing w:after="0" w:line="240" w:lineRule="auto"/>
            </w:pPr>
          </w:p>
        </w:tc>
        <w:tc>
          <w:tcPr>
            <w:tcW w:w="2311" w:type="dxa"/>
          </w:tcPr>
          <w:p w14:paraId="44033B20" w14:textId="77777777" w:rsidR="00E16D79" w:rsidRDefault="00E16D79">
            <w:pPr>
              <w:pStyle w:val="EmptyCellLayoutStyle"/>
              <w:spacing w:after="0" w:line="240" w:lineRule="auto"/>
            </w:pPr>
          </w:p>
        </w:tc>
        <w:tc>
          <w:tcPr>
            <w:tcW w:w="1686" w:type="dxa"/>
          </w:tcPr>
          <w:p w14:paraId="4B000BFF" w14:textId="77777777" w:rsidR="00E16D79" w:rsidRDefault="00E16D79">
            <w:pPr>
              <w:pStyle w:val="EmptyCellLayoutStyle"/>
              <w:spacing w:after="0" w:line="240" w:lineRule="auto"/>
            </w:pPr>
          </w:p>
        </w:tc>
        <w:tc>
          <w:tcPr>
            <w:tcW w:w="1353" w:type="dxa"/>
          </w:tcPr>
          <w:p w14:paraId="5BD91984" w14:textId="77777777" w:rsidR="00E16D79" w:rsidRDefault="00E16D79">
            <w:pPr>
              <w:pStyle w:val="EmptyCellLayoutStyle"/>
              <w:spacing w:after="0" w:line="240" w:lineRule="auto"/>
            </w:pPr>
          </w:p>
        </w:tc>
        <w:tc>
          <w:tcPr>
            <w:tcW w:w="16" w:type="dxa"/>
          </w:tcPr>
          <w:p w14:paraId="32B4BBAA" w14:textId="77777777" w:rsidR="00E16D79" w:rsidRDefault="00E16D79">
            <w:pPr>
              <w:pStyle w:val="EmptyCellLayoutStyle"/>
              <w:spacing w:after="0" w:line="240" w:lineRule="auto"/>
            </w:pPr>
          </w:p>
        </w:tc>
        <w:tc>
          <w:tcPr>
            <w:tcW w:w="21" w:type="dxa"/>
          </w:tcPr>
          <w:p w14:paraId="5A903303" w14:textId="77777777" w:rsidR="00E16D79" w:rsidRDefault="00E16D79">
            <w:pPr>
              <w:pStyle w:val="EmptyCellLayoutStyle"/>
              <w:spacing w:after="0" w:line="240" w:lineRule="auto"/>
            </w:pPr>
          </w:p>
        </w:tc>
        <w:tc>
          <w:tcPr>
            <w:tcW w:w="149" w:type="dxa"/>
          </w:tcPr>
          <w:p w14:paraId="6901D427" w14:textId="77777777" w:rsidR="00E16D79" w:rsidRDefault="00E16D79">
            <w:pPr>
              <w:pStyle w:val="EmptyCellLayoutStyle"/>
              <w:spacing w:after="0" w:line="240" w:lineRule="auto"/>
            </w:pPr>
          </w:p>
        </w:tc>
      </w:tr>
      <w:tr w:rsidR="00AD3B06" w14:paraId="688C5995" w14:textId="77777777" w:rsidTr="00DC79E3">
        <w:trPr>
          <w:trHeight w:val="226"/>
        </w:trPr>
        <w:tc>
          <w:tcPr>
            <w:tcW w:w="6" w:type="dxa"/>
          </w:tcPr>
          <w:p w14:paraId="311FE66A" w14:textId="77777777" w:rsidR="00E16D79" w:rsidRDefault="00E16D79">
            <w:pPr>
              <w:pStyle w:val="EmptyCellLayoutStyle"/>
              <w:spacing w:after="0" w:line="240" w:lineRule="auto"/>
            </w:pPr>
          </w:p>
        </w:tc>
        <w:tc>
          <w:tcPr>
            <w:tcW w:w="18" w:type="dxa"/>
          </w:tcPr>
          <w:p w14:paraId="2FD73FDC" w14:textId="77777777" w:rsidR="00E16D79" w:rsidRDefault="00E16D79">
            <w:pPr>
              <w:pStyle w:val="EmptyCellLayoutStyle"/>
              <w:spacing w:after="0" w:line="240" w:lineRule="auto"/>
            </w:pPr>
          </w:p>
        </w:tc>
        <w:tc>
          <w:tcPr>
            <w:tcW w:w="9" w:type="dxa"/>
          </w:tcPr>
          <w:p w14:paraId="6FB99C1B" w14:textId="77777777" w:rsidR="00E16D79" w:rsidRDefault="00E16D79">
            <w:pPr>
              <w:pStyle w:val="EmptyCellLayoutStyle"/>
              <w:spacing w:after="0" w:line="240" w:lineRule="auto"/>
            </w:pPr>
          </w:p>
        </w:tc>
        <w:tc>
          <w:tcPr>
            <w:tcW w:w="11" w:type="dxa"/>
          </w:tcPr>
          <w:p w14:paraId="3EA6B90F" w14:textId="77777777" w:rsidR="00E16D79" w:rsidRDefault="00E16D79">
            <w:pPr>
              <w:pStyle w:val="EmptyCellLayoutStyle"/>
              <w:spacing w:after="0" w:line="240" w:lineRule="auto"/>
            </w:pPr>
          </w:p>
        </w:tc>
        <w:tc>
          <w:tcPr>
            <w:tcW w:w="6" w:type="dxa"/>
          </w:tcPr>
          <w:p w14:paraId="1D165B07" w14:textId="77777777" w:rsidR="00E16D79" w:rsidRDefault="00E16D79">
            <w:pPr>
              <w:pStyle w:val="EmptyCellLayoutStyle"/>
              <w:spacing w:after="0" w:line="240" w:lineRule="auto"/>
            </w:pPr>
          </w:p>
        </w:tc>
        <w:tc>
          <w:tcPr>
            <w:tcW w:w="6" w:type="dxa"/>
          </w:tcPr>
          <w:p w14:paraId="7DAEE891" w14:textId="77777777" w:rsidR="00E16D79" w:rsidRDefault="00E16D79">
            <w:pPr>
              <w:pStyle w:val="EmptyCellLayoutStyle"/>
              <w:spacing w:after="0" w:line="240" w:lineRule="auto"/>
            </w:pPr>
          </w:p>
        </w:tc>
        <w:tc>
          <w:tcPr>
            <w:tcW w:w="34" w:type="dxa"/>
          </w:tcPr>
          <w:p w14:paraId="3A1CF864" w14:textId="77777777" w:rsidR="00E16D79" w:rsidRDefault="00E16D79">
            <w:pPr>
              <w:pStyle w:val="EmptyCellLayoutStyle"/>
              <w:spacing w:after="0" w:line="240" w:lineRule="auto"/>
            </w:pPr>
          </w:p>
        </w:tc>
        <w:tc>
          <w:tcPr>
            <w:tcW w:w="6" w:type="dxa"/>
          </w:tcPr>
          <w:p w14:paraId="0471D598" w14:textId="77777777" w:rsidR="00E16D79" w:rsidRDefault="00E16D79">
            <w:pPr>
              <w:pStyle w:val="EmptyCellLayoutStyle"/>
              <w:spacing w:after="0" w:line="240" w:lineRule="auto"/>
            </w:pPr>
          </w:p>
        </w:tc>
        <w:tc>
          <w:tcPr>
            <w:tcW w:w="44" w:type="dxa"/>
          </w:tcPr>
          <w:p w14:paraId="1E1BE3B7" w14:textId="77777777" w:rsidR="00E16D79" w:rsidRDefault="00E16D79">
            <w:pPr>
              <w:pStyle w:val="EmptyCellLayoutStyle"/>
              <w:spacing w:after="0" w:line="240" w:lineRule="auto"/>
            </w:pPr>
          </w:p>
        </w:tc>
        <w:tc>
          <w:tcPr>
            <w:tcW w:w="36" w:type="dxa"/>
          </w:tcPr>
          <w:p w14:paraId="2EFB9F80" w14:textId="77777777" w:rsidR="00E16D79" w:rsidRDefault="00E16D79">
            <w:pPr>
              <w:pStyle w:val="EmptyCellLayoutStyle"/>
              <w:spacing w:after="0" w:line="240" w:lineRule="auto"/>
            </w:pPr>
          </w:p>
        </w:tc>
        <w:tc>
          <w:tcPr>
            <w:tcW w:w="191" w:type="dxa"/>
          </w:tcPr>
          <w:p w14:paraId="0622B7F0" w14:textId="77777777" w:rsidR="00E16D79" w:rsidRDefault="00E16D79">
            <w:pPr>
              <w:pStyle w:val="EmptyCellLayoutStyle"/>
              <w:spacing w:after="0" w:line="240" w:lineRule="auto"/>
            </w:pPr>
          </w:p>
        </w:tc>
        <w:tc>
          <w:tcPr>
            <w:tcW w:w="929" w:type="dxa"/>
            <w:gridSpan w:val="14"/>
          </w:tcPr>
          <w:tbl>
            <w:tblPr>
              <w:tblW w:w="0" w:type="auto"/>
              <w:tblCellMar>
                <w:left w:w="0" w:type="dxa"/>
                <w:right w:w="0" w:type="dxa"/>
              </w:tblCellMar>
              <w:tblLook w:val="04A0" w:firstRow="1" w:lastRow="0" w:firstColumn="1" w:lastColumn="0" w:noHBand="0" w:noVBand="1"/>
            </w:tblPr>
            <w:tblGrid>
              <w:gridCol w:w="507"/>
            </w:tblGrid>
            <w:tr w:rsidR="00E16D79" w14:paraId="2EF14D81" w14:textId="77777777">
              <w:trPr>
                <w:trHeight w:val="226"/>
              </w:trPr>
              <w:tc>
                <w:tcPr>
                  <w:tcW w:w="507" w:type="dxa"/>
                  <w:tcBorders>
                    <w:top w:val="nil"/>
                    <w:left w:val="nil"/>
                    <w:bottom w:val="nil"/>
                    <w:right w:val="nil"/>
                  </w:tcBorders>
                  <w:tcMar>
                    <w:top w:w="0" w:type="dxa"/>
                    <w:left w:w="39" w:type="dxa"/>
                    <w:bottom w:w="0" w:type="dxa"/>
                    <w:right w:w="39" w:type="dxa"/>
                  </w:tcMar>
                </w:tcPr>
                <w:p w14:paraId="7CF71BC5" w14:textId="77777777" w:rsidR="00E16D79" w:rsidRDefault="004F4E2D">
                  <w:pPr>
                    <w:spacing w:after="0" w:line="240" w:lineRule="auto"/>
                  </w:pPr>
                  <w:r>
                    <w:rPr>
                      <w:rFonts w:ascii="Segoe UI" w:eastAsia="Segoe UI" w:hAnsi="Segoe UI"/>
                      <w:b/>
                      <w:color w:val="000000"/>
                      <w:sz w:val="16"/>
                    </w:rPr>
                    <w:t xml:space="preserve">1.  </w:t>
                  </w:r>
                </w:p>
              </w:tc>
            </w:tr>
          </w:tbl>
          <w:p w14:paraId="7A3707EE" w14:textId="77777777" w:rsidR="00E16D79" w:rsidRDefault="00E16D79">
            <w:pPr>
              <w:spacing w:after="0" w:line="240" w:lineRule="auto"/>
            </w:pPr>
          </w:p>
        </w:tc>
        <w:tc>
          <w:tcPr>
            <w:tcW w:w="32" w:type="dxa"/>
          </w:tcPr>
          <w:p w14:paraId="6AEF5216" w14:textId="77777777" w:rsidR="00E16D79" w:rsidRDefault="00E16D79">
            <w:pPr>
              <w:pStyle w:val="EmptyCellLayoutStyle"/>
              <w:spacing w:after="0" w:line="240" w:lineRule="auto"/>
            </w:pPr>
          </w:p>
        </w:tc>
        <w:tc>
          <w:tcPr>
            <w:tcW w:w="85" w:type="dxa"/>
          </w:tcPr>
          <w:p w14:paraId="7A2CF3A6" w14:textId="77777777" w:rsidR="00E16D79" w:rsidRDefault="00E16D79">
            <w:pPr>
              <w:pStyle w:val="EmptyCellLayoutStyle"/>
              <w:spacing w:after="0" w:line="240" w:lineRule="auto"/>
            </w:pPr>
          </w:p>
        </w:tc>
        <w:tc>
          <w:tcPr>
            <w:tcW w:w="9666" w:type="dxa"/>
            <w:gridSpan w:val="14"/>
          </w:tcPr>
          <w:tbl>
            <w:tblPr>
              <w:tblW w:w="0" w:type="auto"/>
              <w:tblCellMar>
                <w:left w:w="0" w:type="dxa"/>
                <w:right w:w="0" w:type="dxa"/>
              </w:tblCellMar>
              <w:tblLook w:val="04A0" w:firstRow="1" w:lastRow="0" w:firstColumn="1" w:lastColumn="0" w:noHBand="0" w:noVBand="1"/>
            </w:tblPr>
            <w:tblGrid>
              <w:gridCol w:w="9645"/>
            </w:tblGrid>
            <w:tr w:rsidR="00E16D79" w14:paraId="0124F45B" w14:textId="77777777">
              <w:trPr>
                <w:trHeight w:val="226"/>
              </w:trPr>
              <w:tc>
                <w:tcPr>
                  <w:tcW w:w="10200" w:type="dxa"/>
                  <w:tcBorders>
                    <w:top w:val="nil"/>
                    <w:left w:val="nil"/>
                    <w:bottom w:val="nil"/>
                    <w:right w:val="nil"/>
                  </w:tcBorders>
                  <w:tcMar>
                    <w:top w:w="0" w:type="dxa"/>
                    <w:left w:w="39" w:type="dxa"/>
                    <w:bottom w:w="0" w:type="dxa"/>
                    <w:right w:w="39" w:type="dxa"/>
                  </w:tcMar>
                </w:tcPr>
                <w:p w14:paraId="298C299B" w14:textId="77777777" w:rsidR="00E16D79" w:rsidRDefault="004F4E2D">
                  <w:pPr>
                    <w:spacing w:after="0" w:line="240" w:lineRule="auto"/>
                  </w:pPr>
                  <w:r>
                    <w:rPr>
                      <w:rFonts w:ascii="Segoe UI" w:eastAsia="Segoe UI" w:hAnsi="Segoe UI"/>
                      <w:b/>
                      <w:color w:val="000000"/>
                      <w:sz w:val="16"/>
                      <w:u w:val="single"/>
                    </w:rPr>
                    <w:t>Scope</w:t>
                  </w:r>
                </w:p>
              </w:tc>
            </w:tr>
          </w:tbl>
          <w:p w14:paraId="01BF00C2" w14:textId="77777777" w:rsidR="00E16D79" w:rsidRDefault="00E16D79">
            <w:pPr>
              <w:spacing w:after="0" w:line="240" w:lineRule="auto"/>
            </w:pPr>
          </w:p>
        </w:tc>
        <w:tc>
          <w:tcPr>
            <w:tcW w:w="149" w:type="dxa"/>
          </w:tcPr>
          <w:p w14:paraId="3DBBCBF5" w14:textId="77777777" w:rsidR="00E16D79" w:rsidRDefault="00E16D79">
            <w:pPr>
              <w:pStyle w:val="EmptyCellLayoutStyle"/>
              <w:spacing w:after="0" w:line="240" w:lineRule="auto"/>
            </w:pPr>
          </w:p>
        </w:tc>
      </w:tr>
      <w:tr w:rsidR="00AD3B06" w14:paraId="5837A4CE" w14:textId="77777777" w:rsidTr="00DC79E3">
        <w:trPr>
          <w:trHeight w:val="41"/>
        </w:trPr>
        <w:tc>
          <w:tcPr>
            <w:tcW w:w="6" w:type="dxa"/>
          </w:tcPr>
          <w:p w14:paraId="6B559253" w14:textId="77777777" w:rsidR="00E16D79" w:rsidRDefault="00E16D79">
            <w:pPr>
              <w:pStyle w:val="EmptyCellLayoutStyle"/>
              <w:spacing w:after="0" w:line="240" w:lineRule="auto"/>
            </w:pPr>
          </w:p>
        </w:tc>
        <w:tc>
          <w:tcPr>
            <w:tcW w:w="18" w:type="dxa"/>
          </w:tcPr>
          <w:p w14:paraId="4CDB7B41" w14:textId="77777777" w:rsidR="00E16D79" w:rsidRDefault="00E16D79">
            <w:pPr>
              <w:pStyle w:val="EmptyCellLayoutStyle"/>
              <w:spacing w:after="0" w:line="240" w:lineRule="auto"/>
            </w:pPr>
          </w:p>
        </w:tc>
        <w:tc>
          <w:tcPr>
            <w:tcW w:w="9" w:type="dxa"/>
          </w:tcPr>
          <w:p w14:paraId="1B144542" w14:textId="77777777" w:rsidR="00E16D79" w:rsidRDefault="00E16D79">
            <w:pPr>
              <w:pStyle w:val="EmptyCellLayoutStyle"/>
              <w:spacing w:after="0" w:line="240" w:lineRule="auto"/>
            </w:pPr>
          </w:p>
        </w:tc>
        <w:tc>
          <w:tcPr>
            <w:tcW w:w="11" w:type="dxa"/>
          </w:tcPr>
          <w:p w14:paraId="73B1A3E1" w14:textId="77777777" w:rsidR="00E16D79" w:rsidRDefault="00E16D79">
            <w:pPr>
              <w:pStyle w:val="EmptyCellLayoutStyle"/>
              <w:spacing w:after="0" w:line="240" w:lineRule="auto"/>
            </w:pPr>
          </w:p>
        </w:tc>
        <w:tc>
          <w:tcPr>
            <w:tcW w:w="6" w:type="dxa"/>
          </w:tcPr>
          <w:p w14:paraId="00E8E3B5" w14:textId="77777777" w:rsidR="00E16D79" w:rsidRDefault="00E16D79">
            <w:pPr>
              <w:pStyle w:val="EmptyCellLayoutStyle"/>
              <w:spacing w:after="0" w:line="240" w:lineRule="auto"/>
            </w:pPr>
          </w:p>
        </w:tc>
        <w:tc>
          <w:tcPr>
            <w:tcW w:w="6" w:type="dxa"/>
          </w:tcPr>
          <w:p w14:paraId="017438B3" w14:textId="77777777" w:rsidR="00E16D79" w:rsidRDefault="00E16D79">
            <w:pPr>
              <w:pStyle w:val="EmptyCellLayoutStyle"/>
              <w:spacing w:after="0" w:line="240" w:lineRule="auto"/>
            </w:pPr>
          </w:p>
        </w:tc>
        <w:tc>
          <w:tcPr>
            <w:tcW w:w="34" w:type="dxa"/>
          </w:tcPr>
          <w:p w14:paraId="62AFE95E" w14:textId="77777777" w:rsidR="00E16D79" w:rsidRDefault="00E16D79">
            <w:pPr>
              <w:pStyle w:val="EmptyCellLayoutStyle"/>
              <w:spacing w:after="0" w:line="240" w:lineRule="auto"/>
            </w:pPr>
          </w:p>
        </w:tc>
        <w:tc>
          <w:tcPr>
            <w:tcW w:w="6" w:type="dxa"/>
          </w:tcPr>
          <w:p w14:paraId="1198A549" w14:textId="77777777" w:rsidR="00E16D79" w:rsidRDefault="00E16D79">
            <w:pPr>
              <w:pStyle w:val="EmptyCellLayoutStyle"/>
              <w:spacing w:after="0" w:line="240" w:lineRule="auto"/>
            </w:pPr>
          </w:p>
        </w:tc>
        <w:tc>
          <w:tcPr>
            <w:tcW w:w="44" w:type="dxa"/>
          </w:tcPr>
          <w:p w14:paraId="28099C7D" w14:textId="77777777" w:rsidR="00E16D79" w:rsidRDefault="00E16D79">
            <w:pPr>
              <w:pStyle w:val="EmptyCellLayoutStyle"/>
              <w:spacing w:after="0" w:line="240" w:lineRule="auto"/>
            </w:pPr>
          </w:p>
        </w:tc>
        <w:tc>
          <w:tcPr>
            <w:tcW w:w="36" w:type="dxa"/>
          </w:tcPr>
          <w:p w14:paraId="13C53F61" w14:textId="77777777" w:rsidR="00E16D79" w:rsidRDefault="00E16D79">
            <w:pPr>
              <w:pStyle w:val="EmptyCellLayoutStyle"/>
              <w:spacing w:after="0" w:line="240" w:lineRule="auto"/>
            </w:pPr>
          </w:p>
        </w:tc>
        <w:tc>
          <w:tcPr>
            <w:tcW w:w="191" w:type="dxa"/>
          </w:tcPr>
          <w:p w14:paraId="111D2928" w14:textId="77777777" w:rsidR="00E16D79" w:rsidRDefault="00E16D79">
            <w:pPr>
              <w:pStyle w:val="EmptyCellLayoutStyle"/>
              <w:spacing w:after="0" w:line="240" w:lineRule="auto"/>
            </w:pPr>
          </w:p>
        </w:tc>
        <w:tc>
          <w:tcPr>
            <w:tcW w:w="334" w:type="dxa"/>
          </w:tcPr>
          <w:p w14:paraId="26C0B0DC" w14:textId="77777777" w:rsidR="00E16D79" w:rsidRDefault="00E16D79">
            <w:pPr>
              <w:pStyle w:val="EmptyCellLayoutStyle"/>
              <w:spacing w:after="0" w:line="240" w:lineRule="auto"/>
            </w:pPr>
          </w:p>
        </w:tc>
        <w:tc>
          <w:tcPr>
            <w:tcW w:w="44" w:type="dxa"/>
          </w:tcPr>
          <w:p w14:paraId="494DACC8" w14:textId="77777777" w:rsidR="00E16D79" w:rsidRDefault="00E16D79">
            <w:pPr>
              <w:pStyle w:val="EmptyCellLayoutStyle"/>
              <w:spacing w:after="0" w:line="240" w:lineRule="auto"/>
            </w:pPr>
          </w:p>
        </w:tc>
        <w:tc>
          <w:tcPr>
            <w:tcW w:w="51" w:type="dxa"/>
          </w:tcPr>
          <w:p w14:paraId="43EA4BB9" w14:textId="77777777" w:rsidR="00E16D79" w:rsidRDefault="00E16D79">
            <w:pPr>
              <w:pStyle w:val="EmptyCellLayoutStyle"/>
              <w:spacing w:after="0" w:line="240" w:lineRule="auto"/>
            </w:pPr>
          </w:p>
        </w:tc>
        <w:tc>
          <w:tcPr>
            <w:tcW w:w="22" w:type="dxa"/>
          </w:tcPr>
          <w:p w14:paraId="0E67D499" w14:textId="77777777" w:rsidR="00E16D79" w:rsidRDefault="00E16D79">
            <w:pPr>
              <w:pStyle w:val="EmptyCellLayoutStyle"/>
              <w:spacing w:after="0" w:line="240" w:lineRule="auto"/>
            </w:pPr>
          </w:p>
        </w:tc>
        <w:tc>
          <w:tcPr>
            <w:tcW w:w="16" w:type="dxa"/>
          </w:tcPr>
          <w:p w14:paraId="4053A3A2" w14:textId="77777777" w:rsidR="00E16D79" w:rsidRDefault="00E16D79">
            <w:pPr>
              <w:pStyle w:val="EmptyCellLayoutStyle"/>
              <w:spacing w:after="0" w:line="240" w:lineRule="auto"/>
            </w:pPr>
          </w:p>
        </w:tc>
        <w:tc>
          <w:tcPr>
            <w:tcW w:w="16" w:type="dxa"/>
          </w:tcPr>
          <w:p w14:paraId="63B96494" w14:textId="77777777" w:rsidR="00E16D79" w:rsidRDefault="00E16D79">
            <w:pPr>
              <w:pStyle w:val="EmptyCellLayoutStyle"/>
              <w:spacing w:after="0" w:line="240" w:lineRule="auto"/>
            </w:pPr>
          </w:p>
        </w:tc>
        <w:tc>
          <w:tcPr>
            <w:tcW w:w="16" w:type="dxa"/>
          </w:tcPr>
          <w:p w14:paraId="5A545CBA" w14:textId="77777777" w:rsidR="00E16D79" w:rsidRDefault="00E16D79">
            <w:pPr>
              <w:pStyle w:val="EmptyCellLayoutStyle"/>
              <w:spacing w:after="0" w:line="240" w:lineRule="auto"/>
            </w:pPr>
          </w:p>
        </w:tc>
        <w:tc>
          <w:tcPr>
            <w:tcW w:w="42" w:type="dxa"/>
          </w:tcPr>
          <w:p w14:paraId="7176390A" w14:textId="77777777" w:rsidR="00E16D79" w:rsidRDefault="00E16D79">
            <w:pPr>
              <w:pStyle w:val="EmptyCellLayoutStyle"/>
              <w:spacing w:after="0" w:line="240" w:lineRule="auto"/>
            </w:pPr>
          </w:p>
        </w:tc>
        <w:tc>
          <w:tcPr>
            <w:tcW w:w="16" w:type="dxa"/>
          </w:tcPr>
          <w:p w14:paraId="5F771CEE" w14:textId="77777777" w:rsidR="00E16D79" w:rsidRDefault="00E16D79">
            <w:pPr>
              <w:pStyle w:val="EmptyCellLayoutStyle"/>
              <w:spacing w:after="0" w:line="240" w:lineRule="auto"/>
            </w:pPr>
          </w:p>
        </w:tc>
        <w:tc>
          <w:tcPr>
            <w:tcW w:w="16" w:type="dxa"/>
          </w:tcPr>
          <w:p w14:paraId="779DD0AA" w14:textId="77777777" w:rsidR="00E16D79" w:rsidRDefault="00E16D79">
            <w:pPr>
              <w:pStyle w:val="EmptyCellLayoutStyle"/>
              <w:spacing w:after="0" w:line="240" w:lineRule="auto"/>
            </w:pPr>
          </w:p>
        </w:tc>
        <w:tc>
          <w:tcPr>
            <w:tcW w:w="24" w:type="dxa"/>
          </w:tcPr>
          <w:p w14:paraId="7C5B13C6" w14:textId="77777777" w:rsidR="00E16D79" w:rsidRDefault="00E16D79">
            <w:pPr>
              <w:pStyle w:val="EmptyCellLayoutStyle"/>
              <w:spacing w:after="0" w:line="240" w:lineRule="auto"/>
            </w:pPr>
          </w:p>
        </w:tc>
        <w:tc>
          <w:tcPr>
            <w:tcW w:w="292" w:type="dxa"/>
          </w:tcPr>
          <w:p w14:paraId="4D12833F" w14:textId="77777777" w:rsidR="00E16D79" w:rsidRDefault="00E16D79">
            <w:pPr>
              <w:pStyle w:val="EmptyCellLayoutStyle"/>
              <w:spacing w:after="0" w:line="240" w:lineRule="auto"/>
            </w:pPr>
          </w:p>
        </w:tc>
        <w:tc>
          <w:tcPr>
            <w:tcW w:w="24" w:type="dxa"/>
          </w:tcPr>
          <w:p w14:paraId="5A41EC84" w14:textId="77777777" w:rsidR="00E16D79" w:rsidRDefault="00E16D79">
            <w:pPr>
              <w:pStyle w:val="EmptyCellLayoutStyle"/>
              <w:spacing w:after="0" w:line="240" w:lineRule="auto"/>
            </w:pPr>
          </w:p>
        </w:tc>
        <w:tc>
          <w:tcPr>
            <w:tcW w:w="16" w:type="dxa"/>
          </w:tcPr>
          <w:p w14:paraId="2E1B5B9F" w14:textId="77777777" w:rsidR="00E16D79" w:rsidRDefault="00E16D79">
            <w:pPr>
              <w:pStyle w:val="EmptyCellLayoutStyle"/>
              <w:spacing w:after="0" w:line="240" w:lineRule="auto"/>
            </w:pPr>
          </w:p>
        </w:tc>
        <w:tc>
          <w:tcPr>
            <w:tcW w:w="32" w:type="dxa"/>
          </w:tcPr>
          <w:p w14:paraId="6A96AA2B" w14:textId="77777777" w:rsidR="00E16D79" w:rsidRDefault="00E16D79">
            <w:pPr>
              <w:pStyle w:val="EmptyCellLayoutStyle"/>
              <w:spacing w:after="0" w:line="240" w:lineRule="auto"/>
            </w:pPr>
          </w:p>
        </w:tc>
        <w:tc>
          <w:tcPr>
            <w:tcW w:w="85" w:type="dxa"/>
          </w:tcPr>
          <w:p w14:paraId="310B116F" w14:textId="77777777" w:rsidR="00E16D79" w:rsidRDefault="00E16D79">
            <w:pPr>
              <w:pStyle w:val="EmptyCellLayoutStyle"/>
              <w:spacing w:after="0" w:line="240" w:lineRule="auto"/>
            </w:pPr>
          </w:p>
        </w:tc>
        <w:tc>
          <w:tcPr>
            <w:tcW w:w="475" w:type="dxa"/>
          </w:tcPr>
          <w:p w14:paraId="10A892B0" w14:textId="77777777" w:rsidR="00E16D79" w:rsidRDefault="00E16D79">
            <w:pPr>
              <w:pStyle w:val="EmptyCellLayoutStyle"/>
              <w:spacing w:after="0" w:line="240" w:lineRule="auto"/>
            </w:pPr>
          </w:p>
        </w:tc>
        <w:tc>
          <w:tcPr>
            <w:tcW w:w="36" w:type="dxa"/>
          </w:tcPr>
          <w:p w14:paraId="2E1028BB" w14:textId="77777777" w:rsidR="00E16D79" w:rsidRDefault="00E16D79">
            <w:pPr>
              <w:pStyle w:val="EmptyCellLayoutStyle"/>
              <w:spacing w:after="0" w:line="240" w:lineRule="auto"/>
            </w:pPr>
          </w:p>
        </w:tc>
        <w:tc>
          <w:tcPr>
            <w:tcW w:w="129" w:type="dxa"/>
          </w:tcPr>
          <w:p w14:paraId="3CF749A7" w14:textId="77777777" w:rsidR="00E16D79" w:rsidRDefault="00E16D79">
            <w:pPr>
              <w:pStyle w:val="EmptyCellLayoutStyle"/>
              <w:spacing w:after="0" w:line="240" w:lineRule="auto"/>
            </w:pPr>
          </w:p>
        </w:tc>
        <w:tc>
          <w:tcPr>
            <w:tcW w:w="94" w:type="dxa"/>
          </w:tcPr>
          <w:p w14:paraId="75D15C96" w14:textId="77777777" w:rsidR="00E16D79" w:rsidRDefault="00E16D79">
            <w:pPr>
              <w:pStyle w:val="EmptyCellLayoutStyle"/>
              <w:spacing w:after="0" w:line="240" w:lineRule="auto"/>
            </w:pPr>
          </w:p>
        </w:tc>
        <w:tc>
          <w:tcPr>
            <w:tcW w:w="57" w:type="dxa"/>
          </w:tcPr>
          <w:p w14:paraId="7BD9ED49" w14:textId="77777777" w:rsidR="00E16D79" w:rsidRDefault="00E16D79">
            <w:pPr>
              <w:pStyle w:val="EmptyCellLayoutStyle"/>
              <w:spacing w:after="0" w:line="240" w:lineRule="auto"/>
            </w:pPr>
          </w:p>
        </w:tc>
        <w:tc>
          <w:tcPr>
            <w:tcW w:w="685" w:type="dxa"/>
          </w:tcPr>
          <w:p w14:paraId="72710107" w14:textId="77777777" w:rsidR="00E16D79" w:rsidRDefault="00E16D79">
            <w:pPr>
              <w:pStyle w:val="EmptyCellLayoutStyle"/>
              <w:spacing w:after="0" w:line="240" w:lineRule="auto"/>
            </w:pPr>
          </w:p>
        </w:tc>
        <w:tc>
          <w:tcPr>
            <w:tcW w:w="1241" w:type="dxa"/>
          </w:tcPr>
          <w:p w14:paraId="74415EF4" w14:textId="77777777" w:rsidR="00E16D79" w:rsidRDefault="00E16D79">
            <w:pPr>
              <w:pStyle w:val="EmptyCellLayoutStyle"/>
              <w:spacing w:after="0" w:line="240" w:lineRule="auto"/>
            </w:pPr>
          </w:p>
        </w:tc>
        <w:tc>
          <w:tcPr>
            <w:tcW w:w="131" w:type="dxa"/>
          </w:tcPr>
          <w:p w14:paraId="0AE4A8C3" w14:textId="77777777" w:rsidR="00E16D79" w:rsidRDefault="00E16D79">
            <w:pPr>
              <w:pStyle w:val="EmptyCellLayoutStyle"/>
              <w:spacing w:after="0" w:line="240" w:lineRule="auto"/>
            </w:pPr>
          </w:p>
        </w:tc>
        <w:tc>
          <w:tcPr>
            <w:tcW w:w="1431" w:type="dxa"/>
          </w:tcPr>
          <w:p w14:paraId="012AE688" w14:textId="77777777" w:rsidR="00E16D79" w:rsidRDefault="00E16D79">
            <w:pPr>
              <w:pStyle w:val="EmptyCellLayoutStyle"/>
              <w:spacing w:after="0" w:line="240" w:lineRule="auto"/>
            </w:pPr>
          </w:p>
        </w:tc>
        <w:tc>
          <w:tcPr>
            <w:tcW w:w="2311" w:type="dxa"/>
          </w:tcPr>
          <w:p w14:paraId="65DAB0E4" w14:textId="77777777" w:rsidR="00E16D79" w:rsidRDefault="00E16D79">
            <w:pPr>
              <w:pStyle w:val="EmptyCellLayoutStyle"/>
              <w:spacing w:after="0" w:line="240" w:lineRule="auto"/>
            </w:pPr>
          </w:p>
        </w:tc>
        <w:tc>
          <w:tcPr>
            <w:tcW w:w="1686" w:type="dxa"/>
          </w:tcPr>
          <w:p w14:paraId="11C11198" w14:textId="77777777" w:rsidR="00E16D79" w:rsidRDefault="00E16D79">
            <w:pPr>
              <w:pStyle w:val="EmptyCellLayoutStyle"/>
              <w:spacing w:after="0" w:line="240" w:lineRule="auto"/>
            </w:pPr>
          </w:p>
        </w:tc>
        <w:tc>
          <w:tcPr>
            <w:tcW w:w="1353" w:type="dxa"/>
          </w:tcPr>
          <w:p w14:paraId="36CCAF57" w14:textId="77777777" w:rsidR="00E16D79" w:rsidRDefault="00E16D79">
            <w:pPr>
              <w:pStyle w:val="EmptyCellLayoutStyle"/>
              <w:spacing w:after="0" w:line="240" w:lineRule="auto"/>
            </w:pPr>
          </w:p>
        </w:tc>
        <w:tc>
          <w:tcPr>
            <w:tcW w:w="16" w:type="dxa"/>
          </w:tcPr>
          <w:p w14:paraId="656F5C25" w14:textId="77777777" w:rsidR="00E16D79" w:rsidRDefault="00E16D79">
            <w:pPr>
              <w:pStyle w:val="EmptyCellLayoutStyle"/>
              <w:spacing w:after="0" w:line="240" w:lineRule="auto"/>
            </w:pPr>
          </w:p>
        </w:tc>
        <w:tc>
          <w:tcPr>
            <w:tcW w:w="21" w:type="dxa"/>
          </w:tcPr>
          <w:p w14:paraId="7C2ED27A" w14:textId="77777777" w:rsidR="00E16D79" w:rsidRDefault="00E16D79">
            <w:pPr>
              <w:pStyle w:val="EmptyCellLayoutStyle"/>
              <w:spacing w:after="0" w:line="240" w:lineRule="auto"/>
            </w:pPr>
          </w:p>
        </w:tc>
        <w:tc>
          <w:tcPr>
            <w:tcW w:w="149" w:type="dxa"/>
          </w:tcPr>
          <w:p w14:paraId="2B4D86C3" w14:textId="77777777" w:rsidR="00E16D79" w:rsidRDefault="00E16D79">
            <w:pPr>
              <w:pStyle w:val="EmptyCellLayoutStyle"/>
              <w:spacing w:after="0" w:line="240" w:lineRule="auto"/>
            </w:pPr>
          </w:p>
        </w:tc>
      </w:tr>
      <w:tr w:rsidR="00AD3B06" w14:paraId="0539DE3F" w14:textId="77777777" w:rsidTr="00DC79E3">
        <w:trPr>
          <w:trHeight w:val="680"/>
        </w:trPr>
        <w:tc>
          <w:tcPr>
            <w:tcW w:w="6" w:type="dxa"/>
          </w:tcPr>
          <w:p w14:paraId="69BA54FD" w14:textId="77777777" w:rsidR="00E16D79" w:rsidRDefault="00E16D79">
            <w:pPr>
              <w:pStyle w:val="EmptyCellLayoutStyle"/>
              <w:spacing w:after="0" w:line="240" w:lineRule="auto"/>
            </w:pPr>
          </w:p>
        </w:tc>
        <w:tc>
          <w:tcPr>
            <w:tcW w:w="18" w:type="dxa"/>
          </w:tcPr>
          <w:p w14:paraId="2C5B6C2A" w14:textId="77777777" w:rsidR="00E16D79" w:rsidRDefault="00E16D79">
            <w:pPr>
              <w:pStyle w:val="EmptyCellLayoutStyle"/>
              <w:spacing w:after="0" w:line="240" w:lineRule="auto"/>
            </w:pPr>
          </w:p>
        </w:tc>
        <w:tc>
          <w:tcPr>
            <w:tcW w:w="9" w:type="dxa"/>
          </w:tcPr>
          <w:p w14:paraId="4A516392" w14:textId="77777777" w:rsidR="00E16D79" w:rsidRDefault="00E16D79">
            <w:pPr>
              <w:pStyle w:val="EmptyCellLayoutStyle"/>
              <w:spacing w:after="0" w:line="240" w:lineRule="auto"/>
            </w:pPr>
          </w:p>
        </w:tc>
        <w:tc>
          <w:tcPr>
            <w:tcW w:w="11" w:type="dxa"/>
          </w:tcPr>
          <w:p w14:paraId="2F65A97D" w14:textId="77777777" w:rsidR="00E16D79" w:rsidRDefault="00E16D79">
            <w:pPr>
              <w:pStyle w:val="EmptyCellLayoutStyle"/>
              <w:spacing w:after="0" w:line="240" w:lineRule="auto"/>
            </w:pPr>
          </w:p>
        </w:tc>
        <w:tc>
          <w:tcPr>
            <w:tcW w:w="6" w:type="dxa"/>
          </w:tcPr>
          <w:p w14:paraId="6A23E4E4" w14:textId="77777777" w:rsidR="00E16D79" w:rsidRDefault="00E16D79">
            <w:pPr>
              <w:pStyle w:val="EmptyCellLayoutStyle"/>
              <w:spacing w:after="0" w:line="240" w:lineRule="auto"/>
            </w:pPr>
          </w:p>
        </w:tc>
        <w:tc>
          <w:tcPr>
            <w:tcW w:w="6" w:type="dxa"/>
          </w:tcPr>
          <w:p w14:paraId="7E10FFC7" w14:textId="77777777" w:rsidR="00E16D79" w:rsidRDefault="00E16D79">
            <w:pPr>
              <w:pStyle w:val="EmptyCellLayoutStyle"/>
              <w:spacing w:after="0" w:line="240" w:lineRule="auto"/>
            </w:pPr>
          </w:p>
        </w:tc>
        <w:tc>
          <w:tcPr>
            <w:tcW w:w="34" w:type="dxa"/>
          </w:tcPr>
          <w:p w14:paraId="6D316648" w14:textId="77777777" w:rsidR="00E16D79" w:rsidRDefault="00E16D79">
            <w:pPr>
              <w:pStyle w:val="EmptyCellLayoutStyle"/>
              <w:spacing w:after="0" w:line="240" w:lineRule="auto"/>
            </w:pPr>
          </w:p>
        </w:tc>
        <w:tc>
          <w:tcPr>
            <w:tcW w:w="6" w:type="dxa"/>
          </w:tcPr>
          <w:p w14:paraId="1B2DD510" w14:textId="77777777" w:rsidR="00E16D79" w:rsidRDefault="00E16D79">
            <w:pPr>
              <w:pStyle w:val="EmptyCellLayoutStyle"/>
              <w:spacing w:after="0" w:line="240" w:lineRule="auto"/>
            </w:pPr>
          </w:p>
        </w:tc>
        <w:tc>
          <w:tcPr>
            <w:tcW w:w="44" w:type="dxa"/>
          </w:tcPr>
          <w:p w14:paraId="485398DC" w14:textId="77777777" w:rsidR="00E16D79" w:rsidRDefault="00E16D79">
            <w:pPr>
              <w:pStyle w:val="EmptyCellLayoutStyle"/>
              <w:spacing w:after="0" w:line="240" w:lineRule="auto"/>
            </w:pPr>
          </w:p>
        </w:tc>
        <w:tc>
          <w:tcPr>
            <w:tcW w:w="36" w:type="dxa"/>
          </w:tcPr>
          <w:p w14:paraId="4A1C05CA" w14:textId="77777777" w:rsidR="00E16D79" w:rsidRDefault="00E16D79">
            <w:pPr>
              <w:pStyle w:val="EmptyCellLayoutStyle"/>
              <w:spacing w:after="0" w:line="240" w:lineRule="auto"/>
            </w:pPr>
          </w:p>
        </w:tc>
        <w:tc>
          <w:tcPr>
            <w:tcW w:w="191" w:type="dxa"/>
          </w:tcPr>
          <w:p w14:paraId="3016F65E" w14:textId="77777777" w:rsidR="00E16D79" w:rsidRDefault="00E16D79">
            <w:pPr>
              <w:pStyle w:val="EmptyCellLayoutStyle"/>
              <w:spacing w:after="0" w:line="240" w:lineRule="auto"/>
            </w:pPr>
          </w:p>
        </w:tc>
        <w:tc>
          <w:tcPr>
            <w:tcW w:w="334" w:type="dxa"/>
          </w:tcPr>
          <w:p w14:paraId="7BF641C5" w14:textId="77777777" w:rsidR="00E16D79" w:rsidRDefault="00E16D79">
            <w:pPr>
              <w:pStyle w:val="EmptyCellLayoutStyle"/>
              <w:spacing w:after="0" w:line="240" w:lineRule="auto"/>
            </w:pPr>
          </w:p>
        </w:tc>
        <w:tc>
          <w:tcPr>
            <w:tcW w:w="44" w:type="dxa"/>
          </w:tcPr>
          <w:p w14:paraId="314629AA" w14:textId="77777777" w:rsidR="00E16D79" w:rsidRDefault="00E16D79">
            <w:pPr>
              <w:pStyle w:val="EmptyCellLayoutStyle"/>
              <w:spacing w:after="0" w:line="240" w:lineRule="auto"/>
            </w:pPr>
          </w:p>
        </w:tc>
        <w:tc>
          <w:tcPr>
            <w:tcW w:w="51" w:type="dxa"/>
          </w:tcPr>
          <w:p w14:paraId="6BB9256A" w14:textId="77777777" w:rsidR="00E16D79" w:rsidRDefault="00E16D79">
            <w:pPr>
              <w:pStyle w:val="EmptyCellLayoutStyle"/>
              <w:spacing w:after="0" w:line="240" w:lineRule="auto"/>
            </w:pPr>
          </w:p>
        </w:tc>
        <w:tc>
          <w:tcPr>
            <w:tcW w:w="22" w:type="dxa"/>
          </w:tcPr>
          <w:p w14:paraId="38DD385D" w14:textId="77777777" w:rsidR="00E16D79" w:rsidRDefault="00E16D79">
            <w:pPr>
              <w:pStyle w:val="EmptyCellLayoutStyle"/>
              <w:spacing w:after="0" w:line="240" w:lineRule="auto"/>
            </w:pPr>
          </w:p>
        </w:tc>
        <w:tc>
          <w:tcPr>
            <w:tcW w:w="16" w:type="dxa"/>
          </w:tcPr>
          <w:p w14:paraId="19C80E25" w14:textId="77777777" w:rsidR="00E16D79" w:rsidRDefault="00E16D79">
            <w:pPr>
              <w:pStyle w:val="EmptyCellLayoutStyle"/>
              <w:spacing w:after="0" w:line="240" w:lineRule="auto"/>
            </w:pPr>
          </w:p>
        </w:tc>
        <w:tc>
          <w:tcPr>
            <w:tcW w:w="16" w:type="dxa"/>
          </w:tcPr>
          <w:p w14:paraId="2AD36A6C" w14:textId="77777777" w:rsidR="00E16D79" w:rsidRDefault="00E16D79">
            <w:pPr>
              <w:pStyle w:val="EmptyCellLayoutStyle"/>
              <w:spacing w:after="0" w:line="240" w:lineRule="auto"/>
            </w:pPr>
          </w:p>
        </w:tc>
        <w:tc>
          <w:tcPr>
            <w:tcW w:w="16" w:type="dxa"/>
          </w:tcPr>
          <w:p w14:paraId="0BA687EE" w14:textId="77777777" w:rsidR="00E16D79" w:rsidRDefault="00E16D79">
            <w:pPr>
              <w:pStyle w:val="EmptyCellLayoutStyle"/>
              <w:spacing w:after="0" w:line="240" w:lineRule="auto"/>
            </w:pPr>
          </w:p>
        </w:tc>
        <w:tc>
          <w:tcPr>
            <w:tcW w:w="42" w:type="dxa"/>
          </w:tcPr>
          <w:p w14:paraId="0EB96F02" w14:textId="77777777" w:rsidR="00E16D79" w:rsidRDefault="00E16D79">
            <w:pPr>
              <w:pStyle w:val="EmptyCellLayoutStyle"/>
              <w:spacing w:after="0" w:line="240" w:lineRule="auto"/>
            </w:pPr>
          </w:p>
        </w:tc>
        <w:tc>
          <w:tcPr>
            <w:tcW w:w="16" w:type="dxa"/>
          </w:tcPr>
          <w:p w14:paraId="7AE46661" w14:textId="77777777" w:rsidR="00E16D79" w:rsidRDefault="00E16D79">
            <w:pPr>
              <w:pStyle w:val="EmptyCellLayoutStyle"/>
              <w:spacing w:after="0" w:line="240" w:lineRule="auto"/>
            </w:pPr>
          </w:p>
        </w:tc>
        <w:tc>
          <w:tcPr>
            <w:tcW w:w="16" w:type="dxa"/>
          </w:tcPr>
          <w:p w14:paraId="2738A275" w14:textId="77777777" w:rsidR="00E16D79" w:rsidRDefault="00E16D79">
            <w:pPr>
              <w:pStyle w:val="EmptyCellLayoutStyle"/>
              <w:spacing w:after="0" w:line="240" w:lineRule="auto"/>
            </w:pPr>
          </w:p>
        </w:tc>
        <w:tc>
          <w:tcPr>
            <w:tcW w:w="24" w:type="dxa"/>
          </w:tcPr>
          <w:p w14:paraId="42BD28DD" w14:textId="77777777" w:rsidR="00E16D79" w:rsidRDefault="00E16D79">
            <w:pPr>
              <w:pStyle w:val="EmptyCellLayoutStyle"/>
              <w:spacing w:after="0" w:line="240" w:lineRule="auto"/>
            </w:pPr>
          </w:p>
        </w:tc>
        <w:tc>
          <w:tcPr>
            <w:tcW w:w="292" w:type="dxa"/>
          </w:tcPr>
          <w:p w14:paraId="6DD56F43" w14:textId="77777777" w:rsidR="00E16D79" w:rsidRDefault="00E16D79">
            <w:pPr>
              <w:pStyle w:val="EmptyCellLayoutStyle"/>
              <w:spacing w:after="0" w:line="240" w:lineRule="auto"/>
            </w:pPr>
          </w:p>
        </w:tc>
        <w:tc>
          <w:tcPr>
            <w:tcW w:w="24" w:type="dxa"/>
          </w:tcPr>
          <w:p w14:paraId="301A5A65" w14:textId="77777777" w:rsidR="00E16D79" w:rsidRDefault="00E16D79">
            <w:pPr>
              <w:pStyle w:val="EmptyCellLayoutStyle"/>
              <w:spacing w:after="0" w:line="240" w:lineRule="auto"/>
            </w:pPr>
          </w:p>
        </w:tc>
        <w:tc>
          <w:tcPr>
            <w:tcW w:w="16" w:type="dxa"/>
          </w:tcPr>
          <w:p w14:paraId="7E0AB4AC" w14:textId="77777777" w:rsidR="00E16D79" w:rsidRDefault="00E16D79">
            <w:pPr>
              <w:pStyle w:val="EmptyCellLayoutStyle"/>
              <w:spacing w:after="0" w:line="240" w:lineRule="auto"/>
            </w:pPr>
          </w:p>
        </w:tc>
        <w:tc>
          <w:tcPr>
            <w:tcW w:w="32" w:type="dxa"/>
          </w:tcPr>
          <w:p w14:paraId="7BC21E78" w14:textId="77777777" w:rsidR="00E16D79" w:rsidRDefault="00E16D79">
            <w:pPr>
              <w:pStyle w:val="EmptyCellLayoutStyle"/>
              <w:spacing w:after="0" w:line="240" w:lineRule="auto"/>
            </w:pPr>
          </w:p>
        </w:tc>
        <w:tc>
          <w:tcPr>
            <w:tcW w:w="85" w:type="dxa"/>
          </w:tcPr>
          <w:p w14:paraId="6117E8B0" w14:textId="77777777" w:rsidR="00E16D79" w:rsidRDefault="00E16D79">
            <w:pPr>
              <w:pStyle w:val="EmptyCellLayoutStyle"/>
              <w:spacing w:after="0" w:line="240" w:lineRule="auto"/>
            </w:pPr>
          </w:p>
        </w:tc>
        <w:tc>
          <w:tcPr>
            <w:tcW w:w="9666" w:type="dxa"/>
            <w:gridSpan w:val="14"/>
          </w:tcPr>
          <w:tbl>
            <w:tblPr>
              <w:tblW w:w="0" w:type="auto"/>
              <w:tblCellMar>
                <w:left w:w="0" w:type="dxa"/>
                <w:right w:w="0" w:type="dxa"/>
              </w:tblCellMar>
              <w:tblLook w:val="04A0" w:firstRow="1" w:lastRow="0" w:firstColumn="1" w:lastColumn="0" w:noHBand="0" w:noVBand="1"/>
            </w:tblPr>
            <w:tblGrid>
              <w:gridCol w:w="9645"/>
            </w:tblGrid>
            <w:tr w:rsidR="00E16D79" w14:paraId="47CD5FDB" w14:textId="77777777">
              <w:trPr>
                <w:trHeight w:val="680"/>
              </w:trPr>
              <w:tc>
                <w:tcPr>
                  <w:tcW w:w="10200" w:type="dxa"/>
                  <w:tcBorders>
                    <w:top w:val="nil"/>
                    <w:left w:val="nil"/>
                    <w:bottom w:val="nil"/>
                    <w:right w:val="nil"/>
                  </w:tcBorders>
                  <w:tcMar>
                    <w:top w:w="0" w:type="dxa"/>
                    <w:left w:w="39" w:type="dxa"/>
                    <w:bottom w:w="0" w:type="dxa"/>
                    <w:right w:w="39" w:type="dxa"/>
                  </w:tcMar>
                </w:tcPr>
                <w:p w14:paraId="6D4694F5" w14:textId="0209A263" w:rsidR="00E16D79" w:rsidRDefault="004F4E2D">
                  <w:pPr>
                    <w:spacing w:after="0" w:line="240" w:lineRule="auto"/>
                  </w:pPr>
                  <w:r>
                    <w:rPr>
                      <w:rFonts w:ascii="Segoe UI" w:eastAsia="Segoe UI" w:hAnsi="Segoe UI"/>
                      <w:color w:val="000000"/>
                      <w:sz w:val="16"/>
                    </w:rPr>
                    <w:t xml:space="preserve">DIPL or their </w:t>
                  </w:r>
                  <w:del w:id="16" w:author="Parulekar, Prutha" w:date="2023-07-05T09:40:00Z">
                    <w:r>
                      <w:rPr>
                        <w:rFonts w:ascii="Segoe UI" w:eastAsia="Segoe UI" w:hAnsi="Segoe UI"/>
                        <w:color w:val="000000"/>
                        <w:sz w:val="16"/>
                      </w:rPr>
                      <w:delText>Authorized Representation's</w:delText>
                    </w:r>
                  </w:del>
                  <w:ins w:id="17" w:author="Parulekar, Prutha" w:date="2023-07-05T09:40:00Z">
                    <w:r w:rsidR="00A14097">
                      <w:rPr>
                        <w:rFonts w:ascii="Segoe UI" w:eastAsia="Segoe UI" w:hAnsi="Segoe UI"/>
                        <w:color w:val="000000"/>
                        <w:sz w:val="16"/>
                      </w:rPr>
                      <w:t>a</w:t>
                    </w:r>
                    <w:r>
                      <w:rPr>
                        <w:rFonts w:ascii="Segoe UI" w:eastAsia="Segoe UI" w:hAnsi="Segoe UI"/>
                        <w:color w:val="000000"/>
                        <w:sz w:val="16"/>
                      </w:rPr>
                      <w:t xml:space="preserve">uthorized </w:t>
                    </w:r>
                    <w:r w:rsidR="00A14097">
                      <w:rPr>
                        <w:rFonts w:ascii="Segoe UI" w:eastAsia="Segoe UI" w:hAnsi="Segoe UI"/>
                        <w:color w:val="000000"/>
                        <w:sz w:val="16"/>
                      </w:rPr>
                      <w:t>r</w:t>
                    </w:r>
                    <w:r>
                      <w:rPr>
                        <w:rFonts w:ascii="Segoe UI" w:eastAsia="Segoe UI" w:hAnsi="Segoe UI"/>
                        <w:color w:val="000000"/>
                        <w:sz w:val="16"/>
                      </w:rPr>
                      <w:t>epresentati</w:t>
                    </w:r>
                    <w:r w:rsidR="00A14097">
                      <w:rPr>
                        <w:rFonts w:ascii="Segoe UI" w:eastAsia="Segoe UI" w:hAnsi="Segoe UI"/>
                        <w:color w:val="000000"/>
                        <w:sz w:val="16"/>
                      </w:rPr>
                      <w:t>ves</w:t>
                    </w:r>
                  </w:ins>
                  <w:r>
                    <w:rPr>
                      <w:rFonts w:ascii="Segoe UI" w:eastAsia="Segoe UI" w:hAnsi="Segoe UI"/>
                      <w:color w:val="000000"/>
                      <w:sz w:val="16"/>
                    </w:rPr>
                    <w:t xml:space="preserve"> hereby </w:t>
                  </w:r>
                  <w:r w:rsidRPr="00DB3BDC">
                    <w:rPr>
                      <w:rFonts w:ascii="Segoe UI" w:eastAsia="Segoe UI" w:hAnsi="Segoe UI"/>
                      <w:color w:val="000000"/>
                      <w:sz w:val="16"/>
                    </w:rPr>
                    <w:t xml:space="preserve">undertake to carry out </w:t>
                  </w:r>
                  <w:ins w:id="18" w:author="Parulekar, Prutha" w:date="2023-07-05T09:40:00Z">
                    <w:r w:rsidR="00A14097" w:rsidRPr="00DB3BDC">
                      <w:rPr>
                        <w:rFonts w:ascii="Segoe UI" w:eastAsia="Segoe UI" w:hAnsi="Segoe UI"/>
                        <w:color w:val="000000"/>
                        <w:sz w:val="16"/>
                      </w:rPr>
                      <w:t xml:space="preserve">the </w:t>
                    </w:r>
                  </w:ins>
                  <w:r w:rsidRPr="00E40D7F">
                    <w:rPr>
                      <w:rFonts w:ascii="Segoe UI" w:eastAsia="Segoe UI" w:hAnsi="Segoe UI"/>
                      <w:color w:val="000000"/>
                      <w:sz w:val="16"/>
                    </w:rPr>
                    <w:t xml:space="preserve">following technical maintenance services for </w:t>
                  </w:r>
                  <w:ins w:id="19" w:author="Parulekar, Prutha" w:date="2023-07-05T09:40:00Z">
                    <w:r w:rsidR="0027002A" w:rsidRPr="00E40D7F">
                      <w:rPr>
                        <w:rFonts w:ascii="Segoe UI" w:eastAsia="Segoe UI" w:hAnsi="Segoe UI"/>
                        <w:color w:val="000000"/>
                        <w:sz w:val="16"/>
                      </w:rPr>
                      <w:t xml:space="preserve">the </w:t>
                    </w:r>
                  </w:ins>
                  <w:r w:rsidRPr="00DC79E3">
                    <w:rPr>
                      <w:rFonts w:ascii="Segoe UI" w:eastAsia="Segoe UI" w:hAnsi="Segoe UI"/>
                      <w:color w:val="000000"/>
                      <w:sz w:val="16"/>
                    </w:rPr>
                    <w:t xml:space="preserve">equipment installed at </w:t>
                  </w:r>
                  <w:del w:id="20" w:author="Parulekar, Prutha" w:date="2023-07-05T09:40:00Z">
                    <w:r>
                      <w:rPr>
                        <w:rFonts w:ascii="Segoe UI" w:eastAsia="Segoe UI" w:hAnsi="Segoe UI"/>
                        <w:color w:val="000000"/>
                        <w:sz w:val="16"/>
                      </w:rPr>
                      <w:delText xml:space="preserve">" </w:delText>
                    </w:r>
                  </w:del>
                  <w:r w:rsidRPr="00DB3BDC">
                    <w:rPr>
                      <w:rFonts w:ascii="Segoe UI" w:eastAsia="Segoe UI" w:hAnsi="Segoe UI"/>
                      <w:color w:val="000000"/>
                      <w:sz w:val="16"/>
                    </w:rPr>
                    <w:t xml:space="preserve">the User </w:t>
                  </w:r>
                  <w:del w:id="21" w:author="Parulekar, Prutha" w:date="2023-07-05T09:40:00Z">
                    <w:r>
                      <w:rPr>
                        <w:rFonts w:ascii="Segoe UI" w:eastAsia="Segoe UI" w:hAnsi="Segoe UI"/>
                        <w:color w:val="000000"/>
                        <w:sz w:val="16"/>
                      </w:rPr>
                      <w:delText xml:space="preserve">"  </w:delText>
                    </w:r>
                  </w:del>
                  <w:r w:rsidR="00840FAD" w:rsidRPr="00DB3BDC">
                    <w:rPr>
                      <w:rFonts w:ascii="Segoe UI" w:eastAsia="Segoe UI" w:hAnsi="Segoe UI"/>
                      <w:color w:val="000000"/>
                      <w:sz w:val="16"/>
                    </w:rPr>
                    <w:t>premises</w:t>
                  </w:r>
                  <w:r w:rsidRPr="00DB3BDC">
                    <w:rPr>
                      <w:rFonts w:ascii="Segoe UI" w:eastAsia="Segoe UI" w:hAnsi="Segoe UI"/>
                      <w:color w:val="000000"/>
                      <w:sz w:val="16"/>
                    </w:rPr>
                    <w:t xml:space="preserve"> as per the </w:t>
                  </w:r>
                  <w:del w:id="22" w:author="Parulekar, Prutha" w:date="2023-07-05T09:40:00Z">
                    <w:r>
                      <w:rPr>
                        <w:rFonts w:ascii="Segoe UI" w:eastAsia="Segoe UI" w:hAnsi="Segoe UI"/>
                        <w:color w:val="000000"/>
                        <w:sz w:val="16"/>
                      </w:rPr>
                      <w:delText xml:space="preserve">specified </w:delText>
                    </w:r>
                  </w:del>
                  <w:r w:rsidRPr="00DB3BDC">
                    <w:rPr>
                      <w:rFonts w:ascii="Segoe UI" w:eastAsia="Segoe UI" w:hAnsi="Segoe UI"/>
                      <w:color w:val="000000"/>
                      <w:sz w:val="16"/>
                    </w:rPr>
                    <w:t>Schedule.</w:t>
                  </w:r>
                </w:p>
              </w:tc>
            </w:tr>
          </w:tbl>
          <w:p w14:paraId="2CE34148" w14:textId="77777777" w:rsidR="00E16D79" w:rsidRDefault="00E16D79">
            <w:pPr>
              <w:spacing w:after="0" w:line="240" w:lineRule="auto"/>
            </w:pPr>
          </w:p>
        </w:tc>
        <w:tc>
          <w:tcPr>
            <w:tcW w:w="149" w:type="dxa"/>
          </w:tcPr>
          <w:p w14:paraId="782A2E29" w14:textId="77777777" w:rsidR="00E16D79" w:rsidRDefault="00E16D79">
            <w:pPr>
              <w:pStyle w:val="EmptyCellLayoutStyle"/>
              <w:spacing w:after="0" w:line="240" w:lineRule="auto"/>
            </w:pPr>
          </w:p>
        </w:tc>
      </w:tr>
      <w:tr w:rsidR="00AD3B06" w14:paraId="0E91BDE1" w14:textId="77777777" w:rsidTr="00DC79E3">
        <w:trPr>
          <w:trHeight w:val="40"/>
        </w:trPr>
        <w:tc>
          <w:tcPr>
            <w:tcW w:w="6" w:type="dxa"/>
          </w:tcPr>
          <w:p w14:paraId="180FDA66" w14:textId="77777777" w:rsidR="00E16D79" w:rsidRDefault="00E16D79">
            <w:pPr>
              <w:pStyle w:val="EmptyCellLayoutStyle"/>
              <w:spacing w:after="0" w:line="240" w:lineRule="auto"/>
            </w:pPr>
          </w:p>
        </w:tc>
        <w:tc>
          <w:tcPr>
            <w:tcW w:w="18" w:type="dxa"/>
          </w:tcPr>
          <w:p w14:paraId="333A47C8" w14:textId="77777777" w:rsidR="00E16D79" w:rsidRDefault="00E16D79">
            <w:pPr>
              <w:pStyle w:val="EmptyCellLayoutStyle"/>
              <w:spacing w:after="0" w:line="240" w:lineRule="auto"/>
            </w:pPr>
          </w:p>
        </w:tc>
        <w:tc>
          <w:tcPr>
            <w:tcW w:w="9" w:type="dxa"/>
          </w:tcPr>
          <w:p w14:paraId="5DE09D7E" w14:textId="77777777" w:rsidR="00E16D79" w:rsidRDefault="00E16D79">
            <w:pPr>
              <w:pStyle w:val="EmptyCellLayoutStyle"/>
              <w:spacing w:after="0" w:line="240" w:lineRule="auto"/>
            </w:pPr>
          </w:p>
        </w:tc>
        <w:tc>
          <w:tcPr>
            <w:tcW w:w="11" w:type="dxa"/>
          </w:tcPr>
          <w:p w14:paraId="0D06E2D0" w14:textId="77777777" w:rsidR="00E16D79" w:rsidRDefault="00E16D79">
            <w:pPr>
              <w:pStyle w:val="EmptyCellLayoutStyle"/>
              <w:spacing w:after="0" w:line="240" w:lineRule="auto"/>
            </w:pPr>
          </w:p>
        </w:tc>
        <w:tc>
          <w:tcPr>
            <w:tcW w:w="6" w:type="dxa"/>
          </w:tcPr>
          <w:p w14:paraId="5C37F896" w14:textId="77777777" w:rsidR="00E16D79" w:rsidRDefault="00E16D79">
            <w:pPr>
              <w:pStyle w:val="EmptyCellLayoutStyle"/>
              <w:spacing w:after="0" w:line="240" w:lineRule="auto"/>
            </w:pPr>
          </w:p>
        </w:tc>
        <w:tc>
          <w:tcPr>
            <w:tcW w:w="6" w:type="dxa"/>
          </w:tcPr>
          <w:p w14:paraId="6A488714" w14:textId="77777777" w:rsidR="00E16D79" w:rsidRDefault="00E16D79">
            <w:pPr>
              <w:pStyle w:val="EmptyCellLayoutStyle"/>
              <w:spacing w:after="0" w:line="240" w:lineRule="auto"/>
            </w:pPr>
          </w:p>
        </w:tc>
        <w:tc>
          <w:tcPr>
            <w:tcW w:w="34" w:type="dxa"/>
          </w:tcPr>
          <w:p w14:paraId="7B72FC61" w14:textId="77777777" w:rsidR="00E16D79" w:rsidRDefault="00E16D79">
            <w:pPr>
              <w:pStyle w:val="EmptyCellLayoutStyle"/>
              <w:spacing w:after="0" w:line="240" w:lineRule="auto"/>
            </w:pPr>
          </w:p>
        </w:tc>
        <w:tc>
          <w:tcPr>
            <w:tcW w:w="6" w:type="dxa"/>
          </w:tcPr>
          <w:p w14:paraId="05490795" w14:textId="77777777" w:rsidR="00E16D79" w:rsidRDefault="00E16D79">
            <w:pPr>
              <w:pStyle w:val="EmptyCellLayoutStyle"/>
              <w:spacing w:after="0" w:line="240" w:lineRule="auto"/>
            </w:pPr>
          </w:p>
        </w:tc>
        <w:tc>
          <w:tcPr>
            <w:tcW w:w="44" w:type="dxa"/>
          </w:tcPr>
          <w:p w14:paraId="5DB499CC" w14:textId="77777777" w:rsidR="00E16D79" w:rsidRDefault="00E16D79">
            <w:pPr>
              <w:pStyle w:val="EmptyCellLayoutStyle"/>
              <w:spacing w:after="0" w:line="240" w:lineRule="auto"/>
            </w:pPr>
          </w:p>
        </w:tc>
        <w:tc>
          <w:tcPr>
            <w:tcW w:w="36" w:type="dxa"/>
          </w:tcPr>
          <w:p w14:paraId="747D0990" w14:textId="77777777" w:rsidR="00E16D79" w:rsidRDefault="00E16D79">
            <w:pPr>
              <w:pStyle w:val="EmptyCellLayoutStyle"/>
              <w:spacing w:after="0" w:line="240" w:lineRule="auto"/>
            </w:pPr>
          </w:p>
        </w:tc>
        <w:tc>
          <w:tcPr>
            <w:tcW w:w="191" w:type="dxa"/>
          </w:tcPr>
          <w:p w14:paraId="7BE4CD13" w14:textId="77777777" w:rsidR="00E16D79" w:rsidRDefault="00E16D79">
            <w:pPr>
              <w:pStyle w:val="EmptyCellLayoutStyle"/>
              <w:spacing w:after="0" w:line="240" w:lineRule="auto"/>
            </w:pPr>
          </w:p>
        </w:tc>
        <w:tc>
          <w:tcPr>
            <w:tcW w:w="334" w:type="dxa"/>
          </w:tcPr>
          <w:p w14:paraId="139C442C" w14:textId="77777777" w:rsidR="00E16D79" w:rsidRDefault="00E16D79">
            <w:pPr>
              <w:pStyle w:val="EmptyCellLayoutStyle"/>
              <w:spacing w:after="0" w:line="240" w:lineRule="auto"/>
            </w:pPr>
          </w:p>
        </w:tc>
        <w:tc>
          <w:tcPr>
            <w:tcW w:w="44" w:type="dxa"/>
          </w:tcPr>
          <w:p w14:paraId="6CEFFF9C" w14:textId="77777777" w:rsidR="00E16D79" w:rsidRDefault="00E16D79">
            <w:pPr>
              <w:pStyle w:val="EmptyCellLayoutStyle"/>
              <w:spacing w:after="0" w:line="240" w:lineRule="auto"/>
            </w:pPr>
          </w:p>
        </w:tc>
        <w:tc>
          <w:tcPr>
            <w:tcW w:w="51" w:type="dxa"/>
          </w:tcPr>
          <w:p w14:paraId="4E2DE348" w14:textId="77777777" w:rsidR="00E16D79" w:rsidRDefault="00E16D79">
            <w:pPr>
              <w:pStyle w:val="EmptyCellLayoutStyle"/>
              <w:spacing w:after="0" w:line="240" w:lineRule="auto"/>
            </w:pPr>
          </w:p>
        </w:tc>
        <w:tc>
          <w:tcPr>
            <w:tcW w:w="22" w:type="dxa"/>
          </w:tcPr>
          <w:p w14:paraId="5175124E" w14:textId="77777777" w:rsidR="00E16D79" w:rsidRDefault="00E16D79">
            <w:pPr>
              <w:pStyle w:val="EmptyCellLayoutStyle"/>
              <w:spacing w:after="0" w:line="240" w:lineRule="auto"/>
            </w:pPr>
          </w:p>
        </w:tc>
        <w:tc>
          <w:tcPr>
            <w:tcW w:w="16" w:type="dxa"/>
          </w:tcPr>
          <w:p w14:paraId="134C0950" w14:textId="77777777" w:rsidR="00E16D79" w:rsidRDefault="00E16D79">
            <w:pPr>
              <w:pStyle w:val="EmptyCellLayoutStyle"/>
              <w:spacing w:after="0" w:line="240" w:lineRule="auto"/>
            </w:pPr>
          </w:p>
        </w:tc>
        <w:tc>
          <w:tcPr>
            <w:tcW w:w="16" w:type="dxa"/>
          </w:tcPr>
          <w:p w14:paraId="670E06C5" w14:textId="77777777" w:rsidR="00E16D79" w:rsidRDefault="00E16D79">
            <w:pPr>
              <w:pStyle w:val="EmptyCellLayoutStyle"/>
              <w:spacing w:after="0" w:line="240" w:lineRule="auto"/>
            </w:pPr>
          </w:p>
        </w:tc>
        <w:tc>
          <w:tcPr>
            <w:tcW w:w="16" w:type="dxa"/>
          </w:tcPr>
          <w:p w14:paraId="2026A310" w14:textId="77777777" w:rsidR="00E16D79" w:rsidRDefault="00E16D79">
            <w:pPr>
              <w:pStyle w:val="EmptyCellLayoutStyle"/>
              <w:spacing w:after="0" w:line="240" w:lineRule="auto"/>
            </w:pPr>
          </w:p>
        </w:tc>
        <w:tc>
          <w:tcPr>
            <w:tcW w:w="42" w:type="dxa"/>
          </w:tcPr>
          <w:p w14:paraId="054A5B15" w14:textId="77777777" w:rsidR="00E16D79" w:rsidRDefault="00E16D79">
            <w:pPr>
              <w:pStyle w:val="EmptyCellLayoutStyle"/>
              <w:spacing w:after="0" w:line="240" w:lineRule="auto"/>
            </w:pPr>
          </w:p>
        </w:tc>
        <w:tc>
          <w:tcPr>
            <w:tcW w:w="16" w:type="dxa"/>
          </w:tcPr>
          <w:p w14:paraId="1094E5EF" w14:textId="77777777" w:rsidR="00E16D79" w:rsidRDefault="00E16D79">
            <w:pPr>
              <w:pStyle w:val="EmptyCellLayoutStyle"/>
              <w:spacing w:after="0" w:line="240" w:lineRule="auto"/>
            </w:pPr>
          </w:p>
        </w:tc>
        <w:tc>
          <w:tcPr>
            <w:tcW w:w="16" w:type="dxa"/>
          </w:tcPr>
          <w:p w14:paraId="3B45C93B" w14:textId="77777777" w:rsidR="00E16D79" w:rsidRDefault="00E16D79">
            <w:pPr>
              <w:pStyle w:val="EmptyCellLayoutStyle"/>
              <w:spacing w:after="0" w:line="240" w:lineRule="auto"/>
            </w:pPr>
          </w:p>
        </w:tc>
        <w:tc>
          <w:tcPr>
            <w:tcW w:w="24" w:type="dxa"/>
          </w:tcPr>
          <w:p w14:paraId="7F45BA3E" w14:textId="77777777" w:rsidR="00E16D79" w:rsidRDefault="00E16D79">
            <w:pPr>
              <w:pStyle w:val="EmptyCellLayoutStyle"/>
              <w:spacing w:after="0" w:line="240" w:lineRule="auto"/>
            </w:pPr>
          </w:p>
        </w:tc>
        <w:tc>
          <w:tcPr>
            <w:tcW w:w="292" w:type="dxa"/>
          </w:tcPr>
          <w:p w14:paraId="3106C640" w14:textId="77777777" w:rsidR="00E16D79" w:rsidRDefault="00E16D79">
            <w:pPr>
              <w:pStyle w:val="EmptyCellLayoutStyle"/>
              <w:spacing w:after="0" w:line="240" w:lineRule="auto"/>
            </w:pPr>
          </w:p>
        </w:tc>
        <w:tc>
          <w:tcPr>
            <w:tcW w:w="24" w:type="dxa"/>
          </w:tcPr>
          <w:p w14:paraId="6BF0441D" w14:textId="77777777" w:rsidR="00E16D79" w:rsidRDefault="00E16D79">
            <w:pPr>
              <w:pStyle w:val="EmptyCellLayoutStyle"/>
              <w:spacing w:after="0" w:line="240" w:lineRule="auto"/>
            </w:pPr>
          </w:p>
        </w:tc>
        <w:tc>
          <w:tcPr>
            <w:tcW w:w="16" w:type="dxa"/>
          </w:tcPr>
          <w:p w14:paraId="7B71F595" w14:textId="77777777" w:rsidR="00E16D79" w:rsidRDefault="00E16D79">
            <w:pPr>
              <w:pStyle w:val="EmptyCellLayoutStyle"/>
              <w:spacing w:after="0" w:line="240" w:lineRule="auto"/>
            </w:pPr>
          </w:p>
        </w:tc>
        <w:tc>
          <w:tcPr>
            <w:tcW w:w="32" w:type="dxa"/>
          </w:tcPr>
          <w:p w14:paraId="5DE74871" w14:textId="77777777" w:rsidR="00E16D79" w:rsidRDefault="00E16D79">
            <w:pPr>
              <w:pStyle w:val="EmptyCellLayoutStyle"/>
              <w:spacing w:after="0" w:line="240" w:lineRule="auto"/>
            </w:pPr>
          </w:p>
        </w:tc>
        <w:tc>
          <w:tcPr>
            <w:tcW w:w="85" w:type="dxa"/>
          </w:tcPr>
          <w:p w14:paraId="0CD305E0" w14:textId="77777777" w:rsidR="00E16D79" w:rsidRDefault="00E16D79">
            <w:pPr>
              <w:pStyle w:val="EmptyCellLayoutStyle"/>
              <w:spacing w:after="0" w:line="240" w:lineRule="auto"/>
            </w:pPr>
          </w:p>
        </w:tc>
        <w:tc>
          <w:tcPr>
            <w:tcW w:w="475" w:type="dxa"/>
          </w:tcPr>
          <w:p w14:paraId="1695084B" w14:textId="77777777" w:rsidR="00E16D79" w:rsidRDefault="00E16D79">
            <w:pPr>
              <w:pStyle w:val="EmptyCellLayoutStyle"/>
              <w:spacing w:after="0" w:line="240" w:lineRule="auto"/>
            </w:pPr>
          </w:p>
        </w:tc>
        <w:tc>
          <w:tcPr>
            <w:tcW w:w="36" w:type="dxa"/>
          </w:tcPr>
          <w:p w14:paraId="6E6BD546" w14:textId="77777777" w:rsidR="00E16D79" w:rsidRDefault="00E16D79">
            <w:pPr>
              <w:pStyle w:val="EmptyCellLayoutStyle"/>
              <w:spacing w:after="0" w:line="240" w:lineRule="auto"/>
            </w:pPr>
          </w:p>
        </w:tc>
        <w:tc>
          <w:tcPr>
            <w:tcW w:w="129" w:type="dxa"/>
          </w:tcPr>
          <w:p w14:paraId="39E1C8D4" w14:textId="77777777" w:rsidR="00E16D79" w:rsidRDefault="00E16D79">
            <w:pPr>
              <w:pStyle w:val="EmptyCellLayoutStyle"/>
              <w:spacing w:after="0" w:line="240" w:lineRule="auto"/>
            </w:pPr>
          </w:p>
        </w:tc>
        <w:tc>
          <w:tcPr>
            <w:tcW w:w="94" w:type="dxa"/>
          </w:tcPr>
          <w:p w14:paraId="25E24429" w14:textId="77777777" w:rsidR="00E16D79" w:rsidRDefault="00E16D79">
            <w:pPr>
              <w:pStyle w:val="EmptyCellLayoutStyle"/>
              <w:spacing w:after="0" w:line="240" w:lineRule="auto"/>
            </w:pPr>
          </w:p>
        </w:tc>
        <w:tc>
          <w:tcPr>
            <w:tcW w:w="57" w:type="dxa"/>
          </w:tcPr>
          <w:p w14:paraId="745D95E2" w14:textId="77777777" w:rsidR="00E16D79" w:rsidRDefault="00E16D79">
            <w:pPr>
              <w:pStyle w:val="EmptyCellLayoutStyle"/>
              <w:spacing w:after="0" w:line="240" w:lineRule="auto"/>
            </w:pPr>
          </w:p>
        </w:tc>
        <w:tc>
          <w:tcPr>
            <w:tcW w:w="685" w:type="dxa"/>
          </w:tcPr>
          <w:p w14:paraId="454BF9C2" w14:textId="77777777" w:rsidR="00E16D79" w:rsidRDefault="00E16D79">
            <w:pPr>
              <w:pStyle w:val="EmptyCellLayoutStyle"/>
              <w:spacing w:after="0" w:line="240" w:lineRule="auto"/>
            </w:pPr>
          </w:p>
        </w:tc>
        <w:tc>
          <w:tcPr>
            <w:tcW w:w="1241" w:type="dxa"/>
          </w:tcPr>
          <w:p w14:paraId="0EB96EA8" w14:textId="77777777" w:rsidR="00E16D79" w:rsidRDefault="00E16D79">
            <w:pPr>
              <w:pStyle w:val="EmptyCellLayoutStyle"/>
              <w:spacing w:after="0" w:line="240" w:lineRule="auto"/>
            </w:pPr>
          </w:p>
        </w:tc>
        <w:tc>
          <w:tcPr>
            <w:tcW w:w="131" w:type="dxa"/>
          </w:tcPr>
          <w:p w14:paraId="7AD6DB13" w14:textId="77777777" w:rsidR="00E16D79" w:rsidRDefault="00E16D79">
            <w:pPr>
              <w:pStyle w:val="EmptyCellLayoutStyle"/>
              <w:spacing w:after="0" w:line="240" w:lineRule="auto"/>
            </w:pPr>
          </w:p>
        </w:tc>
        <w:tc>
          <w:tcPr>
            <w:tcW w:w="1431" w:type="dxa"/>
          </w:tcPr>
          <w:p w14:paraId="1F9F6303" w14:textId="77777777" w:rsidR="00E16D79" w:rsidRDefault="00E16D79">
            <w:pPr>
              <w:pStyle w:val="EmptyCellLayoutStyle"/>
              <w:spacing w:after="0" w:line="240" w:lineRule="auto"/>
            </w:pPr>
          </w:p>
        </w:tc>
        <w:tc>
          <w:tcPr>
            <w:tcW w:w="2311" w:type="dxa"/>
          </w:tcPr>
          <w:p w14:paraId="40A62E5A" w14:textId="77777777" w:rsidR="00E16D79" w:rsidRDefault="00E16D79">
            <w:pPr>
              <w:pStyle w:val="EmptyCellLayoutStyle"/>
              <w:spacing w:after="0" w:line="240" w:lineRule="auto"/>
            </w:pPr>
          </w:p>
        </w:tc>
        <w:tc>
          <w:tcPr>
            <w:tcW w:w="1686" w:type="dxa"/>
          </w:tcPr>
          <w:p w14:paraId="424CF861" w14:textId="77777777" w:rsidR="00E16D79" w:rsidRDefault="00E16D79">
            <w:pPr>
              <w:pStyle w:val="EmptyCellLayoutStyle"/>
              <w:spacing w:after="0" w:line="240" w:lineRule="auto"/>
            </w:pPr>
          </w:p>
        </w:tc>
        <w:tc>
          <w:tcPr>
            <w:tcW w:w="1353" w:type="dxa"/>
          </w:tcPr>
          <w:p w14:paraId="1DE1783C" w14:textId="77777777" w:rsidR="00E16D79" w:rsidRDefault="00E16D79">
            <w:pPr>
              <w:pStyle w:val="EmptyCellLayoutStyle"/>
              <w:spacing w:after="0" w:line="240" w:lineRule="auto"/>
            </w:pPr>
          </w:p>
        </w:tc>
        <w:tc>
          <w:tcPr>
            <w:tcW w:w="16" w:type="dxa"/>
          </w:tcPr>
          <w:p w14:paraId="6DCE44D9" w14:textId="77777777" w:rsidR="00E16D79" w:rsidRDefault="00E16D79">
            <w:pPr>
              <w:pStyle w:val="EmptyCellLayoutStyle"/>
              <w:spacing w:after="0" w:line="240" w:lineRule="auto"/>
            </w:pPr>
          </w:p>
        </w:tc>
        <w:tc>
          <w:tcPr>
            <w:tcW w:w="21" w:type="dxa"/>
          </w:tcPr>
          <w:p w14:paraId="1D343BBC" w14:textId="77777777" w:rsidR="00E16D79" w:rsidRDefault="00E16D79">
            <w:pPr>
              <w:pStyle w:val="EmptyCellLayoutStyle"/>
              <w:spacing w:after="0" w:line="240" w:lineRule="auto"/>
            </w:pPr>
          </w:p>
        </w:tc>
        <w:tc>
          <w:tcPr>
            <w:tcW w:w="149" w:type="dxa"/>
          </w:tcPr>
          <w:p w14:paraId="77E45B5C" w14:textId="77777777" w:rsidR="00E16D79" w:rsidRDefault="00E16D79">
            <w:pPr>
              <w:pStyle w:val="EmptyCellLayoutStyle"/>
              <w:spacing w:after="0" w:line="240" w:lineRule="auto"/>
            </w:pPr>
          </w:p>
        </w:tc>
      </w:tr>
      <w:tr w:rsidR="00AD3B06" w14:paraId="640987E7" w14:textId="77777777" w:rsidTr="00DC79E3">
        <w:tc>
          <w:tcPr>
            <w:tcW w:w="6" w:type="dxa"/>
          </w:tcPr>
          <w:p w14:paraId="082E121F" w14:textId="77777777" w:rsidR="00E16D79" w:rsidRDefault="00E16D79">
            <w:pPr>
              <w:pStyle w:val="EmptyCellLayoutStyle"/>
              <w:spacing w:after="0" w:line="240" w:lineRule="auto"/>
            </w:pPr>
          </w:p>
        </w:tc>
        <w:tc>
          <w:tcPr>
            <w:tcW w:w="18" w:type="dxa"/>
          </w:tcPr>
          <w:p w14:paraId="6A79D745" w14:textId="77777777" w:rsidR="00E16D79" w:rsidRDefault="00E16D79">
            <w:pPr>
              <w:pStyle w:val="EmptyCellLayoutStyle"/>
              <w:spacing w:after="0" w:line="240" w:lineRule="auto"/>
            </w:pPr>
          </w:p>
        </w:tc>
        <w:tc>
          <w:tcPr>
            <w:tcW w:w="9" w:type="dxa"/>
          </w:tcPr>
          <w:p w14:paraId="5F44721E" w14:textId="77777777" w:rsidR="00E16D79" w:rsidRDefault="00E16D79">
            <w:pPr>
              <w:pStyle w:val="EmptyCellLayoutStyle"/>
              <w:spacing w:after="0" w:line="240" w:lineRule="auto"/>
            </w:pPr>
          </w:p>
        </w:tc>
        <w:tc>
          <w:tcPr>
            <w:tcW w:w="11" w:type="dxa"/>
          </w:tcPr>
          <w:p w14:paraId="5FDAD2FF" w14:textId="77777777" w:rsidR="00E16D79" w:rsidRDefault="00E16D79">
            <w:pPr>
              <w:pStyle w:val="EmptyCellLayoutStyle"/>
              <w:spacing w:after="0" w:line="240" w:lineRule="auto"/>
            </w:pPr>
          </w:p>
        </w:tc>
        <w:tc>
          <w:tcPr>
            <w:tcW w:w="6" w:type="dxa"/>
          </w:tcPr>
          <w:p w14:paraId="68DD6244" w14:textId="77777777" w:rsidR="00E16D79" w:rsidRDefault="00E16D79">
            <w:pPr>
              <w:pStyle w:val="EmptyCellLayoutStyle"/>
              <w:spacing w:after="0" w:line="240" w:lineRule="auto"/>
            </w:pPr>
          </w:p>
        </w:tc>
        <w:tc>
          <w:tcPr>
            <w:tcW w:w="6" w:type="dxa"/>
          </w:tcPr>
          <w:p w14:paraId="100FBE8C" w14:textId="77777777" w:rsidR="00E16D79" w:rsidRDefault="00E16D79">
            <w:pPr>
              <w:pStyle w:val="EmptyCellLayoutStyle"/>
              <w:spacing w:after="0" w:line="240" w:lineRule="auto"/>
            </w:pPr>
          </w:p>
        </w:tc>
        <w:tc>
          <w:tcPr>
            <w:tcW w:w="34" w:type="dxa"/>
          </w:tcPr>
          <w:p w14:paraId="470DAD4B" w14:textId="77777777" w:rsidR="00E16D79" w:rsidRDefault="00E16D79">
            <w:pPr>
              <w:pStyle w:val="EmptyCellLayoutStyle"/>
              <w:spacing w:after="0" w:line="240" w:lineRule="auto"/>
            </w:pPr>
          </w:p>
        </w:tc>
        <w:tc>
          <w:tcPr>
            <w:tcW w:w="6" w:type="dxa"/>
          </w:tcPr>
          <w:p w14:paraId="72BDE511" w14:textId="77777777" w:rsidR="00E16D79" w:rsidRDefault="00E16D79">
            <w:pPr>
              <w:pStyle w:val="EmptyCellLayoutStyle"/>
              <w:spacing w:after="0" w:line="240" w:lineRule="auto"/>
            </w:pPr>
          </w:p>
        </w:tc>
        <w:tc>
          <w:tcPr>
            <w:tcW w:w="44" w:type="dxa"/>
          </w:tcPr>
          <w:p w14:paraId="7A09C0AC" w14:textId="77777777" w:rsidR="00E16D79" w:rsidRDefault="00E16D79">
            <w:pPr>
              <w:pStyle w:val="EmptyCellLayoutStyle"/>
              <w:spacing w:after="0" w:line="240" w:lineRule="auto"/>
            </w:pPr>
          </w:p>
        </w:tc>
        <w:tc>
          <w:tcPr>
            <w:tcW w:w="36" w:type="dxa"/>
          </w:tcPr>
          <w:p w14:paraId="63317E4B" w14:textId="77777777" w:rsidR="00E16D79" w:rsidRDefault="00E16D79">
            <w:pPr>
              <w:pStyle w:val="EmptyCellLayoutStyle"/>
              <w:spacing w:after="0" w:line="240" w:lineRule="auto"/>
            </w:pPr>
          </w:p>
        </w:tc>
        <w:tc>
          <w:tcPr>
            <w:tcW w:w="191" w:type="dxa"/>
          </w:tcPr>
          <w:p w14:paraId="7CC6EE2A" w14:textId="77777777" w:rsidR="00E16D79" w:rsidRDefault="00E16D79">
            <w:pPr>
              <w:pStyle w:val="EmptyCellLayoutStyle"/>
              <w:spacing w:after="0" w:line="240" w:lineRule="auto"/>
            </w:pPr>
          </w:p>
        </w:tc>
        <w:tc>
          <w:tcPr>
            <w:tcW w:w="334" w:type="dxa"/>
          </w:tcPr>
          <w:p w14:paraId="76ABC92D" w14:textId="77777777" w:rsidR="00E16D79" w:rsidRDefault="00E16D79">
            <w:pPr>
              <w:pStyle w:val="EmptyCellLayoutStyle"/>
              <w:spacing w:after="0" w:line="240" w:lineRule="auto"/>
            </w:pPr>
          </w:p>
        </w:tc>
        <w:tc>
          <w:tcPr>
            <w:tcW w:w="44" w:type="dxa"/>
          </w:tcPr>
          <w:p w14:paraId="3751B05F" w14:textId="77777777" w:rsidR="00E16D79" w:rsidRDefault="00E16D79">
            <w:pPr>
              <w:pStyle w:val="EmptyCellLayoutStyle"/>
              <w:spacing w:after="0" w:line="240" w:lineRule="auto"/>
            </w:pPr>
          </w:p>
        </w:tc>
        <w:tc>
          <w:tcPr>
            <w:tcW w:w="51" w:type="dxa"/>
          </w:tcPr>
          <w:p w14:paraId="53E7EB13" w14:textId="77777777" w:rsidR="00E16D79" w:rsidRDefault="00E16D79">
            <w:pPr>
              <w:pStyle w:val="EmptyCellLayoutStyle"/>
              <w:spacing w:after="0" w:line="240" w:lineRule="auto"/>
            </w:pPr>
          </w:p>
        </w:tc>
        <w:tc>
          <w:tcPr>
            <w:tcW w:w="22" w:type="dxa"/>
          </w:tcPr>
          <w:p w14:paraId="03322B72" w14:textId="77777777" w:rsidR="00E16D79" w:rsidRDefault="00E16D79">
            <w:pPr>
              <w:pStyle w:val="EmptyCellLayoutStyle"/>
              <w:spacing w:after="0" w:line="240" w:lineRule="auto"/>
            </w:pPr>
          </w:p>
        </w:tc>
        <w:tc>
          <w:tcPr>
            <w:tcW w:w="16" w:type="dxa"/>
          </w:tcPr>
          <w:p w14:paraId="36B96B56" w14:textId="77777777" w:rsidR="00E16D79" w:rsidRDefault="00E16D79">
            <w:pPr>
              <w:pStyle w:val="EmptyCellLayoutStyle"/>
              <w:spacing w:after="0" w:line="240" w:lineRule="auto"/>
            </w:pPr>
          </w:p>
        </w:tc>
        <w:tc>
          <w:tcPr>
            <w:tcW w:w="16" w:type="dxa"/>
          </w:tcPr>
          <w:p w14:paraId="0257A18F" w14:textId="77777777" w:rsidR="00E16D79" w:rsidRDefault="00E16D79">
            <w:pPr>
              <w:pStyle w:val="EmptyCellLayoutStyle"/>
              <w:spacing w:after="0" w:line="240" w:lineRule="auto"/>
            </w:pPr>
          </w:p>
        </w:tc>
        <w:tc>
          <w:tcPr>
            <w:tcW w:w="16" w:type="dxa"/>
          </w:tcPr>
          <w:p w14:paraId="76DD90DC" w14:textId="77777777" w:rsidR="00E16D79" w:rsidRDefault="00E16D79">
            <w:pPr>
              <w:pStyle w:val="EmptyCellLayoutStyle"/>
              <w:spacing w:after="0" w:line="240" w:lineRule="auto"/>
            </w:pPr>
          </w:p>
        </w:tc>
        <w:tc>
          <w:tcPr>
            <w:tcW w:w="42" w:type="dxa"/>
          </w:tcPr>
          <w:p w14:paraId="2D0B44AE" w14:textId="77777777" w:rsidR="00E16D79" w:rsidRDefault="00E16D79">
            <w:pPr>
              <w:pStyle w:val="EmptyCellLayoutStyle"/>
              <w:spacing w:after="0" w:line="240" w:lineRule="auto"/>
            </w:pPr>
          </w:p>
        </w:tc>
        <w:tc>
          <w:tcPr>
            <w:tcW w:w="16" w:type="dxa"/>
          </w:tcPr>
          <w:p w14:paraId="2456A240" w14:textId="77777777" w:rsidR="00E16D79" w:rsidRDefault="00E16D79">
            <w:pPr>
              <w:pStyle w:val="EmptyCellLayoutStyle"/>
              <w:spacing w:after="0" w:line="240" w:lineRule="auto"/>
            </w:pPr>
          </w:p>
        </w:tc>
        <w:tc>
          <w:tcPr>
            <w:tcW w:w="16" w:type="dxa"/>
          </w:tcPr>
          <w:p w14:paraId="2A9B3F54" w14:textId="77777777" w:rsidR="00E16D79" w:rsidRDefault="00E16D79">
            <w:pPr>
              <w:pStyle w:val="EmptyCellLayoutStyle"/>
              <w:spacing w:after="0" w:line="240" w:lineRule="auto"/>
            </w:pPr>
          </w:p>
        </w:tc>
        <w:tc>
          <w:tcPr>
            <w:tcW w:w="24" w:type="dxa"/>
          </w:tcPr>
          <w:p w14:paraId="20D93755" w14:textId="77777777" w:rsidR="00E16D79" w:rsidRDefault="00E16D79">
            <w:pPr>
              <w:pStyle w:val="EmptyCellLayoutStyle"/>
              <w:spacing w:after="0" w:line="240" w:lineRule="auto"/>
            </w:pPr>
          </w:p>
        </w:tc>
        <w:tc>
          <w:tcPr>
            <w:tcW w:w="292" w:type="dxa"/>
          </w:tcPr>
          <w:p w14:paraId="482C8C19" w14:textId="77777777" w:rsidR="00E16D79" w:rsidRDefault="00E16D79">
            <w:pPr>
              <w:pStyle w:val="EmptyCellLayoutStyle"/>
              <w:spacing w:after="0" w:line="240" w:lineRule="auto"/>
            </w:pPr>
          </w:p>
        </w:tc>
        <w:tc>
          <w:tcPr>
            <w:tcW w:w="24" w:type="dxa"/>
          </w:tcPr>
          <w:p w14:paraId="70077B36" w14:textId="77777777" w:rsidR="00E16D79" w:rsidRDefault="00E16D79">
            <w:pPr>
              <w:pStyle w:val="EmptyCellLayoutStyle"/>
              <w:spacing w:after="0" w:line="240" w:lineRule="auto"/>
            </w:pPr>
          </w:p>
        </w:tc>
        <w:tc>
          <w:tcPr>
            <w:tcW w:w="16" w:type="dxa"/>
          </w:tcPr>
          <w:p w14:paraId="6A0EC88A" w14:textId="77777777" w:rsidR="00E16D79" w:rsidRDefault="00E16D79">
            <w:pPr>
              <w:pStyle w:val="EmptyCellLayoutStyle"/>
              <w:spacing w:after="0" w:line="240" w:lineRule="auto"/>
            </w:pPr>
          </w:p>
        </w:tc>
        <w:tc>
          <w:tcPr>
            <w:tcW w:w="32" w:type="dxa"/>
          </w:tcPr>
          <w:p w14:paraId="54305523" w14:textId="77777777" w:rsidR="00E16D79" w:rsidRDefault="00E16D79">
            <w:pPr>
              <w:pStyle w:val="EmptyCellLayoutStyle"/>
              <w:spacing w:after="0" w:line="240" w:lineRule="auto"/>
            </w:pPr>
          </w:p>
        </w:tc>
        <w:tc>
          <w:tcPr>
            <w:tcW w:w="85" w:type="dxa"/>
          </w:tcPr>
          <w:p w14:paraId="5D3EF4FB" w14:textId="77777777" w:rsidR="00E16D79" w:rsidRDefault="00E16D79">
            <w:pPr>
              <w:pStyle w:val="EmptyCellLayoutStyle"/>
              <w:spacing w:after="0" w:line="240" w:lineRule="auto"/>
            </w:pPr>
          </w:p>
        </w:tc>
        <w:tc>
          <w:tcPr>
            <w:tcW w:w="734" w:type="dxa"/>
            <w:gridSpan w:val="4"/>
            <w:vMerge w:val="restart"/>
          </w:tcPr>
          <w:tbl>
            <w:tblPr>
              <w:tblW w:w="0" w:type="auto"/>
              <w:tblCellMar>
                <w:left w:w="0" w:type="dxa"/>
                <w:right w:w="0" w:type="dxa"/>
              </w:tblCellMar>
              <w:tblLook w:val="04A0" w:firstRow="1" w:lastRow="0" w:firstColumn="1" w:lastColumn="0" w:noHBand="0" w:noVBand="1"/>
            </w:tblPr>
            <w:tblGrid>
              <w:gridCol w:w="507"/>
            </w:tblGrid>
            <w:tr w:rsidR="00E16D79" w14:paraId="3AAF1809" w14:textId="77777777">
              <w:trPr>
                <w:trHeight w:val="226"/>
              </w:trPr>
              <w:tc>
                <w:tcPr>
                  <w:tcW w:w="507" w:type="dxa"/>
                  <w:tcBorders>
                    <w:top w:val="nil"/>
                    <w:left w:val="nil"/>
                    <w:bottom w:val="nil"/>
                    <w:right w:val="nil"/>
                  </w:tcBorders>
                  <w:tcMar>
                    <w:top w:w="0" w:type="dxa"/>
                    <w:left w:w="39" w:type="dxa"/>
                    <w:bottom w:w="0" w:type="dxa"/>
                    <w:right w:w="39" w:type="dxa"/>
                  </w:tcMar>
                </w:tcPr>
                <w:p w14:paraId="53493625" w14:textId="77777777" w:rsidR="00E16D79" w:rsidRDefault="004F4E2D">
                  <w:pPr>
                    <w:spacing w:after="0" w:line="240" w:lineRule="auto"/>
                  </w:pPr>
                  <w:r>
                    <w:rPr>
                      <w:rFonts w:ascii="Segoe UI" w:eastAsia="Segoe UI" w:hAnsi="Segoe UI"/>
                      <w:color w:val="000000"/>
                      <w:sz w:val="16"/>
                    </w:rPr>
                    <w:t xml:space="preserve">(a)  </w:t>
                  </w:r>
                </w:p>
              </w:tc>
            </w:tr>
          </w:tbl>
          <w:p w14:paraId="6A39EF01" w14:textId="77777777" w:rsidR="00E16D79" w:rsidRDefault="00E16D79">
            <w:pPr>
              <w:spacing w:after="0" w:line="240" w:lineRule="auto"/>
            </w:pPr>
          </w:p>
        </w:tc>
        <w:tc>
          <w:tcPr>
            <w:tcW w:w="57" w:type="dxa"/>
          </w:tcPr>
          <w:p w14:paraId="116143C0" w14:textId="77777777" w:rsidR="00E16D79" w:rsidRDefault="00E16D79">
            <w:pPr>
              <w:pStyle w:val="EmptyCellLayoutStyle"/>
              <w:spacing w:after="0" w:line="240" w:lineRule="auto"/>
            </w:pPr>
          </w:p>
        </w:tc>
        <w:tc>
          <w:tcPr>
            <w:tcW w:w="685" w:type="dxa"/>
          </w:tcPr>
          <w:p w14:paraId="5B70C523" w14:textId="77777777" w:rsidR="00E16D79" w:rsidRDefault="00E16D79">
            <w:pPr>
              <w:pStyle w:val="EmptyCellLayoutStyle"/>
              <w:spacing w:after="0" w:line="240" w:lineRule="auto"/>
            </w:pPr>
          </w:p>
        </w:tc>
        <w:tc>
          <w:tcPr>
            <w:tcW w:w="1241" w:type="dxa"/>
          </w:tcPr>
          <w:p w14:paraId="1047A5E3" w14:textId="77777777" w:rsidR="00E16D79" w:rsidRDefault="00E16D79">
            <w:pPr>
              <w:pStyle w:val="EmptyCellLayoutStyle"/>
              <w:spacing w:after="0" w:line="240" w:lineRule="auto"/>
            </w:pPr>
          </w:p>
        </w:tc>
        <w:tc>
          <w:tcPr>
            <w:tcW w:w="131" w:type="dxa"/>
          </w:tcPr>
          <w:p w14:paraId="27B3A499" w14:textId="77777777" w:rsidR="00E16D79" w:rsidRDefault="00E16D79">
            <w:pPr>
              <w:pStyle w:val="EmptyCellLayoutStyle"/>
              <w:spacing w:after="0" w:line="240" w:lineRule="auto"/>
            </w:pPr>
          </w:p>
        </w:tc>
        <w:tc>
          <w:tcPr>
            <w:tcW w:w="1431" w:type="dxa"/>
          </w:tcPr>
          <w:p w14:paraId="31BE3EBA" w14:textId="77777777" w:rsidR="00E16D79" w:rsidRDefault="00E16D79">
            <w:pPr>
              <w:pStyle w:val="EmptyCellLayoutStyle"/>
              <w:spacing w:after="0" w:line="240" w:lineRule="auto"/>
            </w:pPr>
          </w:p>
        </w:tc>
        <w:tc>
          <w:tcPr>
            <w:tcW w:w="2311" w:type="dxa"/>
          </w:tcPr>
          <w:p w14:paraId="6A792170" w14:textId="77777777" w:rsidR="00E16D79" w:rsidRDefault="00E16D79">
            <w:pPr>
              <w:pStyle w:val="EmptyCellLayoutStyle"/>
              <w:spacing w:after="0" w:line="240" w:lineRule="auto"/>
            </w:pPr>
          </w:p>
        </w:tc>
        <w:tc>
          <w:tcPr>
            <w:tcW w:w="1686" w:type="dxa"/>
          </w:tcPr>
          <w:p w14:paraId="4404A48C" w14:textId="77777777" w:rsidR="00E16D79" w:rsidRDefault="00E16D79">
            <w:pPr>
              <w:pStyle w:val="EmptyCellLayoutStyle"/>
              <w:spacing w:after="0" w:line="240" w:lineRule="auto"/>
            </w:pPr>
          </w:p>
        </w:tc>
        <w:tc>
          <w:tcPr>
            <w:tcW w:w="1353" w:type="dxa"/>
          </w:tcPr>
          <w:p w14:paraId="0129670E" w14:textId="77777777" w:rsidR="00E16D79" w:rsidRDefault="00E16D79">
            <w:pPr>
              <w:pStyle w:val="EmptyCellLayoutStyle"/>
              <w:spacing w:after="0" w:line="240" w:lineRule="auto"/>
            </w:pPr>
          </w:p>
        </w:tc>
        <w:tc>
          <w:tcPr>
            <w:tcW w:w="16" w:type="dxa"/>
          </w:tcPr>
          <w:p w14:paraId="2C632F8C" w14:textId="77777777" w:rsidR="00E16D79" w:rsidRDefault="00E16D79">
            <w:pPr>
              <w:pStyle w:val="EmptyCellLayoutStyle"/>
              <w:spacing w:after="0" w:line="240" w:lineRule="auto"/>
            </w:pPr>
          </w:p>
        </w:tc>
        <w:tc>
          <w:tcPr>
            <w:tcW w:w="21" w:type="dxa"/>
          </w:tcPr>
          <w:p w14:paraId="7423CED2" w14:textId="77777777" w:rsidR="00E16D79" w:rsidRDefault="00E16D79">
            <w:pPr>
              <w:pStyle w:val="EmptyCellLayoutStyle"/>
              <w:spacing w:after="0" w:line="240" w:lineRule="auto"/>
            </w:pPr>
          </w:p>
        </w:tc>
        <w:tc>
          <w:tcPr>
            <w:tcW w:w="149" w:type="dxa"/>
          </w:tcPr>
          <w:p w14:paraId="1CC24624" w14:textId="77777777" w:rsidR="00E16D79" w:rsidRDefault="00E16D79">
            <w:pPr>
              <w:pStyle w:val="EmptyCellLayoutStyle"/>
              <w:spacing w:after="0" w:line="240" w:lineRule="auto"/>
            </w:pPr>
          </w:p>
        </w:tc>
      </w:tr>
      <w:tr w:rsidR="00AD3B06" w14:paraId="2B02218E" w14:textId="77777777" w:rsidTr="00DC79E3">
        <w:trPr>
          <w:trHeight w:val="226"/>
        </w:trPr>
        <w:tc>
          <w:tcPr>
            <w:tcW w:w="6" w:type="dxa"/>
          </w:tcPr>
          <w:p w14:paraId="5CAF84EE" w14:textId="77777777" w:rsidR="00E16D79" w:rsidRDefault="00E16D79">
            <w:pPr>
              <w:pStyle w:val="EmptyCellLayoutStyle"/>
              <w:spacing w:after="0" w:line="240" w:lineRule="auto"/>
            </w:pPr>
          </w:p>
        </w:tc>
        <w:tc>
          <w:tcPr>
            <w:tcW w:w="18" w:type="dxa"/>
          </w:tcPr>
          <w:p w14:paraId="548B7A66" w14:textId="77777777" w:rsidR="00E16D79" w:rsidRDefault="00E16D79">
            <w:pPr>
              <w:pStyle w:val="EmptyCellLayoutStyle"/>
              <w:spacing w:after="0" w:line="240" w:lineRule="auto"/>
            </w:pPr>
          </w:p>
        </w:tc>
        <w:tc>
          <w:tcPr>
            <w:tcW w:w="9" w:type="dxa"/>
          </w:tcPr>
          <w:p w14:paraId="05E37007" w14:textId="77777777" w:rsidR="00E16D79" w:rsidRDefault="00E16D79">
            <w:pPr>
              <w:pStyle w:val="EmptyCellLayoutStyle"/>
              <w:spacing w:after="0" w:line="240" w:lineRule="auto"/>
            </w:pPr>
          </w:p>
        </w:tc>
        <w:tc>
          <w:tcPr>
            <w:tcW w:w="11" w:type="dxa"/>
          </w:tcPr>
          <w:p w14:paraId="014D6F46" w14:textId="77777777" w:rsidR="00E16D79" w:rsidRDefault="00E16D79">
            <w:pPr>
              <w:pStyle w:val="EmptyCellLayoutStyle"/>
              <w:spacing w:after="0" w:line="240" w:lineRule="auto"/>
            </w:pPr>
          </w:p>
        </w:tc>
        <w:tc>
          <w:tcPr>
            <w:tcW w:w="6" w:type="dxa"/>
          </w:tcPr>
          <w:p w14:paraId="12B282C9" w14:textId="77777777" w:rsidR="00E16D79" w:rsidRDefault="00E16D79">
            <w:pPr>
              <w:pStyle w:val="EmptyCellLayoutStyle"/>
              <w:spacing w:after="0" w:line="240" w:lineRule="auto"/>
            </w:pPr>
          </w:p>
        </w:tc>
        <w:tc>
          <w:tcPr>
            <w:tcW w:w="6" w:type="dxa"/>
          </w:tcPr>
          <w:p w14:paraId="65500EE4" w14:textId="77777777" w:rsidR="00E16D79" w:rsidRDefault="00E16D79">
            <w:pPr>
              <w:pStyle w:val="EmptyCellLayoutStyle"/>
              <w:spacing w:after="0" w:line="240" w:lineRule="auto"/>
            </w:pPr>
          </w:p>
        </w:tc>
        <w:tc>
          <w:tcPr>
            <w:tcW w:w="34" w:type="dxa"/>
          </w:tcPr>
          <w:p w14:paraId="4B583D2C" w14:textId="77777777" w:rsidR="00E16D79" w:rsidRDefault="00E16D79">
            <w:pPr>
              <w:pStyle w:val="EmptyCellLayoutStyle"/>
              <w:spacing w:after="0" w:line="240" w:lineRule="auto"/>
            </w:pPr>
          </w:p>
        </w:tc>
        <w:tc>
          <w:tcPr>
            <w:tcW w:w="6" w:type="dxa"/>
          </w:tcPr>
          <w:p w14:paraId="132F9834" w14:textId="77777777" w:rsidR="00E16D79" w:rsidRDefault="00E16D79">
            <w:pPr>
              <w:pStyle w:val="EmptyCellLayoutStyle"/>
              <w:spacing w:after="0" w:line="240" w:lineRule="auto"/>
            </w:pPr>
          </w:p>
        </w:tc>
        <w:tc>
          <w:tcPr>
            <w:tcW w:w="44" w:type="dxa"/>
          </w:tcPr>
          <w:p w14:paraId="23EEC6DA" w14:textId="77777777" w:rsidR="00E16D79" w:rsidRDefault="00E16D79">
            <w:pPr>
              <w:pStyle w:val="EmptyCellLayoutStyle"/>
              <w:spacing w:after="0" w:line="240" w:lineRule="auto"/>
            </w:pPr>
          </w:p>
        </w:tc>
        <w:tc>
          <w:tcPr>
            <w:tcW w:w="36" w:type="dxa"/>
          </w:tcPr>
          <w:p w14:paraId="1A4F695F" w14:textId="77777777" w:rsidR="00E16D79" w:rsidRDefault="00E16D79">
            <w:pPr>
              <w:pStyle w:val="EmptyCellLayoutStyle"/>
              <w:spacing w:after="0" w:line="240" w:lineRule="auto"/>
            </w:pPr>
          </w:p>
        </w:tc>
        <w:tc>
          <w:tcPr>
            <w:tcW w:w="191" w:type="dxa"/>
          </w:tcPr>
          <w:p w14:paraId="738A229F" w14:textId="77777777" w:rsidR="00E16D79" w:rsidRDefault="00E16D79">
            <w:pPr>
              <w:pStyle w:val="EmptyCellLayoutStyle"/>
              <w:spacing w:after="0" w:line="240" w:lineRule="auto"/>
            </w:pPr>
          </w:p>
        </w:tc>
        <w:tc>
          <w:tcPr>
            <w:tcW w:w="334" w:type="dxa"/>
          </w:tcPr>
          <w:p w14:paraId="155F280C" w14:textId="77777777" w:rsidR="00E16D79" w:rsidRDefault="00E16D79">
            <w:pPr>
              <w:pStyle w:val="EmptyCellLayoutStyle"/>
              <w:spacing w:after="0" w:line="240" w:lineRule="auto"/>
            </w:pPr>
          </w:p>
        </w:tc>
        <w:tc>
          <w:tcPr>
            <w:tcW w:w="44" w:type="dxa"/>
          </w:tcPr>
          <w:p w14:paraId="7E90189E" w14:textId="77777777" w:rsidR="00E16D79" w:rsidRDefault="00E16D79">
            <w:pPr>
              <w:pStyle w:val="EmptyCellLayoutStyle"/>
              <w:spacing w:after="0" w:line="240" w:lineRule="auto"/>
            </w:pPr>
          </w:p>
        </w:tc>
        <w:tc>
          <w:tcPr>
            <w:tcW w:w="51" w:type="dxa"/>
          </w:tcPr>
          <w:p w14:paraId="790D5171" w14:textId="77777777" w:rsidR="00E16D79" w:rsidRDefault="00E16D79">
            <w:pPr>
              <w:pStyle w:val="EmptyCellLayoutStyle"/>
              <w:spacing w:after="0" w:line="240" w:lineRule="auto"/>
            </w:pPr>
          </w:p>
        </w:tc>
        <w:tc>
          <w:tcPr>
            <w:tcW w:w="22" w:type="dxa"/>
          </w:tcPr>
          <w:p w14:paraId="0EFA598F" w14:textId="77777777" w:rsidR="00E16D79" w:rsidRDefault="00E16D79">
            <w:pPr>
              <w:pStyle w:val="EmptyCellLayoutStyle"/>
              <w:spacing w:after="0" w:line="240" w:lineRule="auto"/>
            </w:pPr>
          </w:p>
        </w:tc>
        <w:tc>
          <w:tcPr>
            <w:tcW w:w="16" w:type="dxa"/>
          </w:tcPr>
          <w:p w14:paraId="354A8004" w14:textId="77777777" w:rsidR="00E16D79" w:rsidRDefault="00E16D79">
            <w:pPr>
              <w:pStyle w:val="EmptyCellLayoutStyle"/>
              <w:spacing w:after="0" w:line="240" w:lineRule="auto"/>
            </w:pPr>
          </w:p>
        </w:tc>
        <w:tc>
          <w:tcPr>
            <w:tcW w:w="16" w:type="dxa"/>
          </w:tcPr>
          <w:p w14:paraId="061DF4B8" w14:textId="77777777" w:rsidR="00E16D79" w:rsidRDefault="00E16D79">
            <w:pPr>
              <w:pStyle w:val="EmptyCellLayoutStyle"/>
              <w:spacing w:after="0" w:line="240" w:lineRule="auto"/>
            </w:pPr>
          </w:p>
        </w:tc>
        <w:tc>
          <w:tcPr>
            <w:tcW w:w="16" w:type="dxa"/>
          </w:tcPr>
          <w:p w14:paraId="4641F376" w14:textId="77777777" w:rsidR="00E16D79" w:rsidRDefault="00E16D79">
            <w:pPr>
              <w:pStyle w:val="EmptyCellLayoutStyle"/>
              <w:spacing w:after="0" w:line="240" w:lineRule="auto"/>
            </w:pPr>
          </w:p>
        </w:tc>
        <w:tc>
          <w:tcPr>
            <w:tcW w:w="42" w:type="dxa"/>
          </w:tcPr>
          <w:p w14:paraId="6B25CDAE" w14:textId="77777777" w:rsidR="00E16D79" w:rsidRDefault="00E16D79">
            <w:pPr>
              <w:pStyle w:val="EmptyCellLayoutStyle"/>
              <w:spacing w:after="0" w:line="240" w:lineRule="auto"/>
            </w:pPr>
          </w:p>
        </w:tc>
        <w:tc>
          <w:tcPr>
            <w:tcW w:w="16" w:type="dxa"/>
          </w:tcPr>
          <w:p w14:paraId="245087EB" w14:textId="77777777" w:rsidR="00E16D79" w:rsidRDefault="00E16D79">
            <w:pPr>
              <w:pStyle w:val="EmptyCellLayoutStyle"/>
              <w:spacing w:after="0" w:line="240" w:lineRule="auto"/>
            </w:pPr>
          </w:p>
        </w:tc>
        <w:tc>
          <w:tcPr>
            <w:tcW w:w="16" w:type="dxa"/>
          </w:tcPr>
          <w:p w14:paraId="407B1804" w14:textId="77777777" w:rsidR="00E16D79" w:rsidRDefault="00E16D79">
            <w:pPr>
              <w:pStyle w:val="EmptyCellLayoutStyle"/>
              <w:spacing w:after="0" w:line="240" w:lineRule="auto"/>
            </w:pPr>
          </w:p>
        </w:tc>
        <w:tc>
          <w:tcPr>
            <w:tcW w:w="24" w:type="dxa"/>
          </w:tcPr>
          <w:p w14:paraId="4D551C88" w14:textId="77777777" w:rsidR="00E16D79" w:rsidRDefault="00E16D79">
            <w:pPr>
              <w:pStyle w:val="EmptyCellLayoutStyle"/>
              <w:spacing w:after="0" w:line="240" w:lineRule="auto"/>
            </w:pPr>
          </w:p>
        </w:tc>
        <w:tc>
          <w:tcPr>
            <w:tcW w:w="292" w:type="dxa"/>
          </w:tcPr>
          <w:p w14:paraId="55346765" w14:textId="77777777" w:rsidR="00E16D79" w:rsidRDefault="00E16D79">
            <w:pPr>
              <w:pStyle w:val="EmptyCellLayoutStyle"/>
              <w:spacing w:after="0" w:line="240" w:lineRule="auto"/>
            </w:pPr>
          </w:p>
        </w:tc>
        <w:tc>
          <w:tcPr>
            <w:tcW w:w="24" w:type="dxa"/>
          </w:tcPr>
          <w:p w14:paraId="566F6D4D" w14:textId="77777777" w:rsidR="00E16D79" w:rsidRDefault="00E16D79">
            <w:pPr>
              <w:pStyle w:val="EmptyCellLayoutStyle"/>
              <w:spacing w:after="0" w:line="240" w:lineRule="auto"/>
            </w:pPr>
          </w:p>
        </w:tc>
        <w:tc>
          <w:tcPr>
            <w:tcW w:w="16" w:type="dxa"/>
          </w:tcPr>
          <w:p w14:paraId="0BC0F420" w14:textId="77777777" w:rsidR="00E16D79" w:rsidRDefault="00E16D79">
            <w:pPr>
              <w:pStyle w:val="EmptyCellLayoutStyle"/>
              <w:spacing w:after="0" w:line="240" w:lineRule="auto"/>
            </w:pPr>
          </w:p>
        </w:tc>
        <w:tc>
          <w:tcPr>
            <w:tcW w:w="32" w:type="dxa"/>
          </w:tcPr>
          <w:p w14:paraId="0462183D" w14:textId="77777777" w:rsidR="00E16D79" w:rsidRDefault="00E16D79">
            <w:pPr>
              <w:pStyle w:val="EmptyCellLayoutStyle"/>
              <w:spacing w:after="0" w:line="240" w:lineRule="auto"/>
            </w:pPr>
          </w:p>
        </w:tc>
        <w:tc>
          <w:tcPr>
            <w:tcW w:w="85" w:type="dxa"/>
          </w:tcPr>
          <w:p w14:paraId="4248A0DF" w14:textId="77777777" w:rsidR="00E16D79" w:rsidRDefault="00E16D79">
            <w:pPr>
              <w:pStyle w:val="EmptyCellLayoutStyle"/>
              <w:spacing w:after="0" w:line="240" w:lineRule="auto"/>
            </w:pPr>
          </w:p>
        </w:tc>
        <w:tc>
          <w:tcPr>
            <w:tcW w:w="734" w:type="dxa"/>
            <w:gridSpan w:val="4"/>
            <w:vMerge/>
          </w:tcPr>
          <w:p w14:paraId="77505424" w14:textId="77777777" w:rsidR="00E16D79" w:rsidRDefault="00E16D79">
            <w:pPr>
              <w:pStyle w:val="EmptyCellLayoutStyle"/>
              <w:spacing w:after="0" w:line="240" w:lineRule="auto"/>
            </w:pPr>
          </w:p>
        </w:tc>
        <w:tc>
          <w:tcPr>
            <w:tcW w:w="57" w:type="dxa"/>
          </w:tcPr>
          <w:p w14:paraId="01F52948" w14:textId="77777777" w:rsidR="00E16D79" w:rsidRDefault="00E16D79">
            <w:pPr>
              <w:pStyle w:val="EmptyCellLayoutStyle"/>
              <w:spacing w:after="0" w:line="240" w:lineRule="auto"/>
            </w:pPr>
          </w:p>
        </w:tc>
        <w:tc>
          <w:tcPr>
            <w:tcW w:w="8875" w:type="dxa"/>
            <w:gridSpan w:val="9"/>
          </w:tcPr>
          <w:tbl>
            <w:tblPr>
              <w:tblW w:w="0" w:type="auto"/>
              <w:tblCellMar>
                <w:left w:w="0" w:type="dxa"/>
                <w:right w:w="0" w:type="dxa"/>
              </w:tblCellMar>
              <w:tblLook w:val="04A0" w:firstRow="1" w:lastRow="0" w:firstColumn="1" w:lastColumn="0" w:noHBand="0" w:noVBand="1"/>
            </w:tblPr>
            <w:tblGrid>
              <w:gridCol w:w="8854"/>
            </w:tblGrid>
            <w:tr w:rsidR="00E16D79" w14:paraId="11705656" w14:textId="77777777">
              <w:trPr>
                <w:trHeight w:val="226"/>
              </w:trPr>
              <w:tc>
                <w:tcPr>
                  <w:tcW w:w="9630" w:type="dxa"/>
                  <w:tcBorders>
                    <w:top w:val="nil"/>
                    <w:left w:val="nil"/>
                    <w:bottom w:val="nil"/>
                    <w:right w:val="nil"/>
                  </w:tcBorders>
                  <w:tcMar>
                    <w:top w:w="0" w:type="dxa"/>
                    <w:left w:w="39" w:type="dxa"/>
                    <w:bottom w:w="0" w:type="dxa"/>
                    <w:right w:w="39" w:type="dxa"/>
                  </w:tcMar>
                </w:tcPr>
                <w:p w14:paraId="353D72F8" w14:textId="77777777" w:rsidR="00E16D79" w:rsidRDefault="004F4E2D" w:rsidP="00AD3B06">
                  <w:pPr>
                    <w:spacing w:after="0" w:line="240" w:lineRule="auto"/>
                    <w:jc w:val="both"/>
                  </w:pPr>
                  <w:r>
                    <w:rPr>
                      <w:rFonts w:ascii="Segoe UI" w:eastAsia="Segoe UI" w:hAnsi="Segoe UI"/>
                      <w:color w:val="000000"/>
                      <w:sz w:val="16"/>
                      <w:u w:val="single"/>
                    </w:rPr>
                    <w:t>Planned Preventive maintenance</w:t>
                  </w:r>
                </w:p>
              </w:tc>
            </w:tr>
          </w:tbl>
          <w:p w14:paraId="1DACDB3D" w14:textId="77777777" w:rsidR="00E16D79" w:rsidRDefault="00E16D79" w:rsidP="00AD3B06">
            <w:pPr>
              <w:spacing w:after="0" w:line="240" w:lineRule="auto"/>
              <w:jc w:val="both"/>
            </w:pPr>
          </w:p>
        </w:tc>
        <w:tc>
          <w:tcPr>
            <w:tcW w:w="149" w:type="dxa"/>
          </w:tcPr>
          <w:p w14:paraId="2943D9AA" w14:textId="77777777" w:rsidR="00E16D79" w:rsidRDefault="00E16D79">
            <w:pPr>
              <w:pStyle w:val="EmptyCellLayoutStyle"/>
              <w:spacing w:after="0" w:line="240" w:lineRule="auto"/>
            </w:pPr>
          </w:p>
        </w:tc>
      </w:tr>
      <w:tr w:rsidR="00AD3B06" w14:paraId="6E1BF9AA" w14:textId="77777777" w:rsidTr="00DC79E3">
        <w:trPr>
          <w:trHeight w:val="41"/>
        </w:trPr>
        <w:tc>
          <w:tcPr>
            <w:tcW w:w="6" w:type="dxa"/>
          </w:tcPr>
          <w:p w14:paraId="0BCE136A" w14:textId="77777777" w:rsidR="00E16D79" w:rsidRDefault="00E16D79">
            <w:pPr>
              <w:pStyle w:val="EmptyCellLayoutStyle"/>
              <w:spacing w:after="0" w:line="240" w:lineRule="auto"/>
            </w:pPr>
          </w:p>
        </w:tc>
        <w:tc>
          <w:tcPr>
            <w:tcW w:w="18" w:type="dxa"/>
          </w:tcPr>
          <w:p w14:paraId="7BCB8047" w14:textId="77777777" w:rsidR="00E16D79" w:rsidRDefault="00E16D79">
            <w:pPr>
              <w:pStyle w:val="EmptyCellLayoutStyle"/>
              <w:spacing w:after="0" w:line="240" w:lineRule="auto"/>
            </w:pPr>
          </w:p>
        </w:tc>
        <w:tc>
          <w:tcPr>
            <w:tcW w:w="9" w:type="dxa"/>
          </w:tcPr>
          <w:p w14:paraId="49051B87" w14:textId="77777777" w:rsidR="00E16D79" w:rsidRDefault="00E16D79">
            <w:pPr>
              <w:pStyle w:val="EmptyCellLayoutStyle"/>
              <w:spacing w:after="0" w:line="240" w:lineRule="auto"/>
            </w:pPr>
          </w:p>
        </w:tc>
        <w:tc>
          <w:tcPr>
            <w:tcW w:w="11" w:type="dxa"/>
          </w:tcPr>
          <w:p w14:paraId="63FDEE12" w14:textId="77777777" w:rsidR="00E16D79" w:rsidRDefault="00E16D79">
            <w:pPr>
              <w:pStyle w:val="EmptyCellLayoutStyle"/>
              <w:spacing w:after="0" w:line="240" w:lineRule="auto"/>
            </w:pPr>
          </w:p>
        </w:tc>
        <w:tc>
          <w:tcPr>
            <w:tcW w:w="6" w:type="dxa"/>
          </w:tcPr>
          <w:p w14:paraId="1FA31530" w14:textId="77777777" w:rsidR="00E16D79" w:rsidRDefault="00E16D79">
            <w:pPr>
              <w:pStyle w:val="EmptyCellLayoutStyle"/>
              <w:spacing w:after="0" w:line="240" w:lineRule="auto"/>
            </w:pPr>
          </w:p>
        </w:tc>
        <w:tc>
          <w:tcPr>
            <w:tcW w:w="6" w:type="dxa"/>
          </w:tcPr>
          <w:p w14:paraId="4E709473" w14:textId="77777777" w:rsidR="00E16D79" w:rsidRDefault="00E16D79">
            <w:pPr>
              <w:pStyle w:val="EmptyCellLayoutStyle"/>
              <w:spacing w:after="0" w:line="240" w:lineRule="auto"/>
            </w:pPr>
          </w:p>
        </w:tc>
        <w:tc>
          <w:tcPr>
            <w:tcW w:w="34" w:type="dxa"/>
          </w:tcPr>
          <w:p w14:paraId="4FFBDA97" w14:textId="77777777" w:rsidR="00E16D79" w:rsidRDefault="00E16D79">
            <w:pPr>
              <w:pStyle w:val="EmptyCellLayoutStyle"/>
              <w:spacing w:after="0" w:line="240" w:lineRule="auto"/>
            </w:pPr>
          </w:p>
        </w:tc>
        <w:tc>
          <w:tcPr>
            <w:tcW w:w="6" w:type="dxa"/>
          </w:tcPr>
          <w:p w14:paraId="0BFDB264" w14:textId="77777777" w:rsidR="00E16D79" w:rsidRDefault="00E16D79">
            <w:pPr>
              <w:pStyle w:val="EmptyCellLayoutStyle"/>
              <w:spacing w:after="0" w:line="240" w:lineRule="auto"/>
            </w:pPr>
          </w:p>
        </w:tc>
        <w:tc>
          <w:tcPr>
            <w:tcW w:w="44" w:type="dxa"/>
          </w:tcPr>
          <w:p w14:paraId="1EB17082" w14:textId="77777777" w:rsidR="00E16D79" w:rsidRDefault="00E16D79">
            <w:pPr>
              <w:pStyle w:val="EmptyCellLayoutStyle"/>
              <w:spacing w:after="0" w:line="240" w:lineRule="auto"/>
            </w:pPr>
          </w:p>
        </w:tc>
        <w:tc>
          <w:tcPr>
            <w:tcW w:w="36" w:type="dxa"/>
          </w:tcPr>
          <w:p w14:paraId="1835FE53" w14:textId="77777777" w:rsidR="00E16D79" w:rsidRDefault="00E16D79">
            <w:pPr>
              <w:pStyle w:val="EmptyCellLayoutStyle"/>
              <w:spacing w:after="0" w:line="240" w:lineRule="auto"/>
            </w:pPr>
          </w:p>
        </w:tc>
        <w:tc>
          <w:tcPr>
            <w:tcW w:w="191" w:type="dxa"/>
          </w:tcPr>
          <w:p w14:paraId="6A6A7A7C" w14:textId="77777777" w:rsidR="00E16D79" w:rsidRDefault="00E16D79">
            <w:pPr>
              <w:pStyle w:val="EmptyCellLayoutStyle"/>
              <w:spacing w:after="0" w:line="240" w:lineRule="auto"/>
            </w:pPr>
          </w:p>
        </w:tc>
        <w:tc>
          <w:tcPr>
            <w:tcW w:w="334" w:type="dxa"/>
          </w:tcPr>
          <w:p w14:paraId="11E9DA11" w14:textId="77777777" w:rsidR="00E16D79" w:rsidRDefault="00E16D79">
            <w:pPr>
              <w:pStyle w:val="EmptyCellLayoutStyle"/>
              <w:spacing w:after="0" w:line="240" w:lineRule="auto"/>
            </w:pPr>
          </w:p>
        </w:tc>
        <w:tc>
          <w:tcPr>
            <w:tcW w:w="44" w:type="dxa"/>
          </w:tcPr>
          <w:p w14:paraId="535F6AAF" w14:textId="77777777" w:rsidR="00E16D79" w:rsidRDefault="00E16D79">
            <w:pPr>
              <w:pStyle w:val="EmptyCellLayoutStyle"/>
              <w:spacing w:after="0" w:line="240" w:lineRule="auto"/>
            </w:pPr>
          </w:p>
        </w:tc>
        <w:tc>
          <w:tcPr>
            <w:tcW w:w="51" w:type="dxa"/>
          </w:tcPr>
          <w:p w14:paraId="0E8C915F" w14:textId="77777777" w:rsidR="00E16D79" w:rsidRDefault="00E16D79">
            <w:pPr>
              <w:pStyle w:val="EmptyCellLayoutStyle"/>
              <w:spacing w:after="0" w:line="240" w:lineRule="auto"/>
            </w:pPr>
          </w:p>
        </w:tc>
        <w:tc>
          <w:tcPr>
            <w:tcW w:w="22" w:type="dxa"/>
          </w:tcPr>
          <w:p w14:paraId="41B19C2A" w14:textId="77777777" w:rsidR="00E16D79" w:rsidRDefault="00E16D79">
            <w:pPr>
              <w:pStyle w:val="EmptyCellLayoutStyle"/>
              <w:spacing w:after="0" w:line="240" w:lineRule="auto"/>
            </w:pPr>
          </w:p>
        </w:tc>
        <w:tc>
          <w:tcPr>
            <w:tcW w:w="16" w:type="dxa"/>
          </w:tcPr>
          <w:p w14:paraId="55C0C901" w14:textId="77777777" w:rsidR="00E16D79" w:rsidRDefault="00E16D79">
            <w:pPr>
              <w:pStyle w:val="EmptyCellLayoutStyle"/>
              <w:spacing w:after="0" w:line="240" w:lineRule="auto"/>
            </w:pPr>
          </w:p>
        </w:tc>
        <w:tc>
          <w:tcPr>
            <w:tcW w:w="16" w:type="dxa"/>
          </w:tcPr>
          <w:p w14:paraId="5FEC0BB8" w14:textId="77777777" w:rsidR="00E16D79" w:rsidRDefault="00E16D79">
            <w:pPr>
              <w:pStyle w:val="EmptyCellLayoutStyle"/>
              <w:spacing w:after="0" w:line="240" w:lineRule="auto"/>
            </w:pPr>
          </w:p>
        </w:tc>
        <w:tc>
          <w:tcPr>
            <w:tcW w:w="16" w:type="dxa"/>
          </w:tcPr>
          <w:p w14:paraId="7D8A824F" w14:textId="77777777" w:rsidR="00E16D79" w:rsidRDefault="00E16D79">
            <w:pPr>
              <w:pStyle w:val="EmptyCellLayoutStyle"/>
              <w:spacing w:after="0" w:line="240" w:lineRule="auto"/>
            </w:pPr>
          </w:p>
        </w:tc>
        <w:tc>
          <w:tcPr>
            <w:tcW w:w="42" w:type="dxa"/>
          </w:tcPr>
          <w:p w14:paraId="45B60331" w14:textId="77777777" w:rsidR="00E16D79" w:rsidRDefault="00E16D79">
            <w:pPr>
              <w:pStyle w:val="EmptyCellLayoutStyle"/>
              <w:spacing w:after="0" w:line="240" w:lineRule="auto"/>
            </w:pPr>
          </w:p>
        </w:tc>
        <w:tc>
          <w:tcPr>
            <w:tcW w:w="16" w:type="dxa"/>
          </w:tcPr>
          <w:p w14:paraId="72A53741" w14:textId="77777777" w:rsidR="00E16D79" w:rsidRDefault="00E16D79">
            <w:pPr>
              <w:pStyle w:val="EmptyCellLayoutStyle"/>
              <w:spacing w:after="0" w:line="240" w:lineRule="auto"/>
            </w:pPr>
          </w:p>
        </w:tc>
        <w:tc>
          <w:tcPr>
            <w:tcW w:w="16" w:type="dxa"/>
          </w:tcPr>
          <w:p w14:paraId="4745AB41" w14:textId="77777777" w:rsidR="00E16D79" w:rsidRDefault="00E16D79">
            <w:pPr>
              <w:pStyle w:val="EmptyCellLayoutStyle"/>
              <w:spacing w:after="0" w:line="240" w:lineRule="auto"/>
            </w:pPr>
          </w:p>
        </w:tc>
        <w:tc>
          <w:tcPr>
            <w:tcW w:w="24" w:type="dxa"/>
          </w:tcPr>
          <w:p w14:paraId="56C7B328" w14:textId="77777777" w:rsidR="00E16D79" w:rsidRDefault="00E16D79">
            <w:pPr>
              <w:pStyle w:val="EmptyCellLayoutStyle"/>
              <w:spacing w:after="0" w:line="240" w:lineRule="auto"/>
            </w:pPr>
          </w:p>
        </w:tc>
        <w:tc>
          <w:tcPr>
            <w:tcW w:w="292" w:type="dxa"/>
          </w:tcPr>
          <w:p w14:paraId="4630D781" w14:textId="77777777" w:rsidR="00E16D79" w:rsidRDefault="00E16D79">
            <w:pPr>
              <w:pStyle w:val="EmptyCellLayoutStyle"/>
              <w:spacing w:after="0" w:line="240" w:lineRule="auto"/>
            </w:pPr>
          </w:p>
        </w:tc>
        <w:tc>
          <w:tcPr>
            <w:tcW w:w="24" w:type="dxa"/>
          </w:tcPr>
          <w:p w14:paraId="5AC83EC3" w14:textId="77777777" w:rsidR="00E16D79" w:rsidRDefault="00E16D79">
            <w:pPr>
              <w:pStyle w:val="EmptyCellLayoutStyle"/>
              <w:spacing w:after="0" w:line="240" w:lineRule="auto"/>
            </w:pPr>
          </w:p>
        </w:tc>
        <w:tc>
          <w:tcPr>
            <w:tcW w:w="16" w:type="dxa"/>
          </w:tcPr>
          <w:p w14:paraId="4F1CA2F2" w14:textId="77777777" w:rsidR="00E16D79" w:rsidRDefault="00E16D79">
            <w:pPr>
              <w:pStyle w:val="EmptyCellLayoutStyle"/>
              <w:spacing w:after="0" w:line="240" w:lineRule="auto"/>
            </w:pPr>
          </w:p>
        </w:tc>
        <w:tc>
          <w:tcPr>
            <w:tcW w:w="32" w:type="dxa"/>
          </w:tcPr>
          <w:p w14:paraId="18A3EB2B" w14:textId="77777777" w:rsidR="00E16D79" w:rsidRDefault="00E16D79">
            <w:pPr>
              <w:pStyle w:val="EmptyCellLayoutStyle"/>
              <w:spacing w:after="0" w:line="240" w:lineRule="auto"/>
            </w:pPr>
          </w:p>
        </w:tc>
        <w:tc>
          <w:tcPr>
            <w:tcW w:w="85" w:type="dxa"/>
          </w:tcPr>
          <w:p w14:paraId="63818E83" w14:textId="77777777" w:rsidR="00E16D79" w:rsidRDefault="00E16D79">
            <w:pPr>
              <w:pStyle w:val="EmptyCellLayoutStyle"/>
              <w:spacing w:after="0" w:line="240" w:lineRule="auto"/>
            </w:pPr>
          </w:p>
        </w:tc>
        <w:tc>
          <w:tcPr>
            <w:tcW w:w="475" w:type="dxa"/>
          </w:tcPr>
          <w:p w14:paraId="7C4512C6" w14:textId="77777777" w:rsidR="00E16D79" w:rsidRDefault="00E16D79">
            <w:pPr>
              <w:pStyle w:val="EmptyCellLayoutStyle"/>
              <w:spacing w:after="0" w:line="240" w:lineRule="auto"/>
            </w:pPr>
          </w:p>
        </w:tc>
        <w:tc>
          <w:tcPr>
            <w:tcW w:w="36" w:type="dxa"/>
          </w:tcPr>
          <w:p w14:paraId="00EE384F" w14:textId="77777777" w:rsidR="00E16D79" w:rsidRDefault="00E16D79">
            <w:pPr>
              <w:pStyle w:val="EmptyCellLayoutStyle"/>
              <w:spacing w:after="0" w:line="240" w:lineRule="auto"/>
            </w:pPr>
          </w:p>
        </w:tc>
        <w:tc>
          <w:tcPr>
            <w:tcW w:w="129" w:type="dxa"/>
          </w:tcPr>
          <w:p w14:paraId="4DF2E446" w14:textId="77777777" w:rsidR="00E16D79" w:rsidRDefault="00E16D79">
            <w:pPr>
              <w:pStyle w:val="EmptyCellLayoutStyle"/>
              <w:spacing w:after="0" w:line="240" w:lineRule="auto"/>
            </w:pPr>
          </w:p>
        </w:tc>
        <w:tc>
          <w:tcPr>
            <w:tcW w:w="94" w:type="dxa"/>
          </w:tcPr>
          <w:p w14:paraId="7A2C2665" w14:textId="77777777" w:rsidR="00E16D79" w:rsidRDefault="00E16D79">
            <w:pPr>
              <w:pStyle w:val="EmptyCellLayoutStyle"/>
              <w:spacing w:after="0" w:line="240" w:lineRule="auto"/>
            </w:pPr>
          </w:p>
        </w:tc>
        <w:tc>
          <w:tcPr>
            <w:tcW w:w="57" w:type="dxa"/>
          </w:tcPr>
          <w:p w14:paraId="0AC9FB9D" w14:textId="77777777" w:rsidR="00E16D79" w:rsidRDefault="00E16D79">
            <w:pPr>
              <w:pStyle w:val="EmptyCellLayoutStyle"/>
              <w:spacing w:after="0" w:line="240" w:lineRule="auto"/>
            </w:pPr>
          </w:p>
        </w:tc>
        <w:tc>
          <w:tcPr>
            <w:tcW w:w="685" w:type="dxa"/>
          </w:tcPr>
          <w:p w14:paraId="01C66086" w14:textId="77777777" w:rsidR="00E16D79" w:rsidRDefault="00E16D79" w:rsidP="00AD3B06">
            <w:pPr>
              <w:pStyle w:val="EmptyCellLayoutStyle"/>
              <w:spacing w:after="0" w:line="240" w:lineRule="auto"/>
              <w:jc w:val="both"/>
            </w:pPr>
          </w:p>
        </w:tc>
        <w:tc>
          <w:tcPr>
            <w:tcW w:w="1241" w:type="dxa"/>
          </w:tcPr>
          <w:p w14:paraId="3271A7C8" w14:textId="77777777" w:rsidR="00E16D79" w:rsidRDefault="00E16D79" w:rsidP="00AD3B06">
            <w:pPr>
              <w:pStyle w:val="EmptyCellLayoutStyle"/>
              <w:spacing w:after="0" w:line="240" w:lineRule="auto"/>
              <w:jc w:val="both"/>
            </w:pPr>
          </w:p>
        </w:tc>
        <w:tc>
          <w:tcPr>
            <w:tcW w:w="131" w:type="dxa"/>
          </w:tcPr>
          <w:p w14:paraId="4D3E78DA" w14:textId="77777777" w:rsidR="00E16D79" w:rsidRDefault="00E16D79" w:rsidP="00AD3B06">
            <w:pPr>
              <w:pStyle w:val="EmptyCellLayoutStyle"/>
              <w:spacing w:after="0" w:line="240" w:lineRule="auto"/>
              <w:jc w:val="both"/>
            </w:pPr>
          </w:p>
        </w:tc>
        <w:tc>
          <w:tcPr>
            <w:tcW w:w="1431" w:type="dxa"/>
          </w:tcPr>
          <w:p w14:paraId="70AF21D4" w14:textId="77777777" w:rsidR="00E16D79" w:rsidRDefault="00E16D79" w:rsidP="00AD3B06">
            <w:pPr>
              <w:pStyle w:val="EmptyCellLayoutStyle"/>
              <w:spacing w:after="0" w:line="240" w:lineRule="auto"/>
              <w:jc w:val="both"/>
            </w:pPr>
          </w:p>
        </w:tc>
        <w:tc>
          <w:tcPr>
            <w:tcW w:w="2311" w:type="dxa"/>
          </w:tcPr>
          <w:p w14:paraId="09B1ABAB" w14:textId="77777777" w:rsidR="00E16D79" w:rsidRDefault="00E16D79" w:rsidP="00AD3B06">
            <w:pPr>
              <w:pStyle w:val="EmptyCellLayoutStyle"/>
              <w:spacing w:after="0" w:line="240" w:lineRule="auto"/>
              <w:jc w:val="both"/>
            </w:pPr>
          </w:p>
        </w:tc>
        <w:tc>
          <w:tcPr>
            <w:tcW w:w="1686" w:type="dxa"/>
          </w:tcPr>
          <w:p w14:paraId="00137719" w14:textId="77777777" w:rsidR="00E16D79" w:rsidRDefault="00E16D79" w:rsidP="00AD3B06">
            <w:pPr>
              <w:pStyle w:val="EmptyCellLayoutStyle"/>
              <w:spacing w:after="0" w:line="240" w:lineRule="auto"/>
              <w:jc w:val="both"/>
            </w:pPr>
          </w:p>
        </w:tc>
        <w:tc>
          <w:tcPr>
            <w:tcW w:w="1353" w:type="dxa"/>
          </w:tcPr>
          <w:p w14:paraId="05CCA180" w14:textId="77777777" w:rsidR="00E16D79" w:rsidRDefault="00E16D79" w:rsidP="00AD3B06">
            <w:pPr>
              <w:pStyle w:val="EmptyCellLayoutStyle"/>
              <w:spacing w:after="0" w:line="240" w:lineRule="auto"/>
              <w:jc w:val="both"/>
            </w:pPr>
          </w:p>
        </w:tc>
        <w:tc>
          <w:tcPr>
            <w:tcW w:w="16" w:type="dxa"/>
          </w:tcPr>
          <w:p w14:paraId="165C4D72" w14:textId="77777777" w:rsidR="00E16D79" w:rsidRDefault="00E16D79" w:rsidP="00AD3B06">
            <w:pPr>
              <w:pStyle w:val="EmptyCellLayoutStyle"/>
              <w:spacing w:after="0" w:line="240" w:lineRule="auto"/>
              <w:jc w:val="both"/>
            </w:pPr>
          </w:p>
        </w:tc>
        <w:tc>
          <w:tcPr>
            <w:tcW w:w="21" w:type="dxa"/>
          </w:tcPr>
          <w:p w14:paraId="6E13DA68" w14:textId="77777777" w:rsidR="00E16D79" w:rsidRDefault="00E16D79" w:rsidP="00AD3B06">
            <w:pPr>
              <w:pStyle w:val="EmptyCellLayoutStyle"/>
              <w:spacing w:after="0" w:line="240" w:lineRule="auto"/>
              <w:jc w:val="both"/>
            </w:pPr>
          </w:p>
        </w:tc>
        <w:tc>
          <w:tcPr>
            <w:tcW w:w="149" w:type="dxa"/>
          </w:tcPr>
          <w:p w14:paraId="0AAEC72F" w14:textId="77777777" w:rsidR="00E16D79" w:rsidRDefault="00E16D79">
            <w:pPr>
              <w:pStyle w:val="EmptyCellLayoutStyle"/>
              <w:spacing w:after="0" w:line="240" w:lineRule="auto"/>
            </w:pPr>
          </w:p>
        </w:tc>
      </w:tr>
      <w:tr w:rsidR="00AD3B06" w14:paraId="43DDE530" w14:textId="77777777" w:rsidTr="00DC79E3">
        <w:trPr>
          <w:trHeight w:val="907"/>
        </w:trPr>
        <w:tc>
          <w:tcPr>
            <w:tcW w:w="6" w:type="dxa"/>
          </w:tcPr>
          <w:p w14:paraId="4245D350" w14:textId="77777777" w:rsidR="00E16D79" w:rsidRDefault="00E16D79">
            <w:pPr>
              <w:pStyle w:val="EmptyCellLayoutStyle"/>
              <w:spacing w:after="0" w:line="240" w:lineRule="auto"/>
            </w:pPr>
          </w:p>
        </w:tc>
        <w:tc>
          <w:tcPr>
            <w:tcW w:w="18" w:type="dxa"/>
          </w:tcPr>
          <w:p w14:paraId="0BC874EA" w14:textId="77777777" w:rsidR="00E16D79" w:rsidRDefault="00E16D79">
            <w:pPr>
              <w:pStyle w:val="EmptyCellLayoutStyle"/>
              <w:spacing w:after="0" w:line="240" w:lineRule="auto"/>
            </w:pPr>
          </w:p>
        </w:tc>
        <w:tc>
          <w:tcPr>
            <w:tcW w:w="9" w:type="dxa"/>
          </w:tcPr>
          <w:p w14:paraId="2439E81C" w14:textId="77777777" w:rsidR="00E16D79" w:rsidRDefault="00E16D79">
            <w:pPr>
              <w:pStyle w:val="EmptyCellLayoutStyle"/>
              <w:spacing w:after="0" w:line="240" w:lineRule="auto"/>
            </w:pPr>
          </w:p>
        </w:tc>
        <w:tc>
          <w:tcPr>
            <w:tcW w:w="11" w:type="dxa"/>
          </w:tcPr>
          <w:p w14:paraId="5C8A4F5D" w14:textId="77777777" w:rsidR="00E16D79" w:rsidRDefault="00E16D79">
            <w:pPr>
              <w:pStyle w:val="EmptyCellLayoutStyle"/>
              <w:spacing w:after="0" w:line="240" w:lineRule="auto"/>
            </w:pPr>
          </w:p>
        </w:tc>
        <w:tc>
          <w:tcPr>
            <w:tcW w:w="6" w:type="dxa"/>
          </w:tcPr>
          <w:p w14:paraId="411390C8" w14:textId="77777777" w:rsidR="00E16D79" w:rsidRDefault="00E16D79">
            <w:pPr>
              <w:pStyle w:val="EmptyCellLayoutStyle"/>
              <w:spacing w:after="0" w:line="240" w:lineRule="auto"/>
            </w:pPr>
          </w:p>
        </w:tc>
        <w:tc>
          <w:tcPr>
            <w:tcW w:w="6" w:type="dxa"/>
          </w:tcPr>
          <w:p w14:paraId="26A61503" w14:textId="77777777" w:rsidR="00E16D79" w:rsidRDefault="00E16D79">
            <w:pPr>
              <w:pStyle w:val="EmptyCellLayoutStyle"/>
              <w:spacing w:after="0" w:line="240" w:lineRule="auto"/>
            </w:pPr>
          </w:p>
        </w:tc>
        <w:tc>
          <w:tcPr>
            <w:tcW w:w="34" w:type="dxa"/>
          </w:tcPr>
          <w:p w14:paraId="4C80CB16" w14:textId="77777777" w:rsidR="00E16D79" w:rsidRDefault="00E16D79">
            <w:pPr>
              <w:pStyle w:val="EmptyCellLayoutStyle"/>
              <w:spacing w:after="0" w:line="240" w:lineRule="auto"/>
            </w:pPr>
          </w:p>
        </w:tc>
        <w:tc>
          <w:tcPr>
            <w:tcW w:w="6" w:type="dxa"/>
          </w:tcPr>
          <w:p w14:paraId="03FBF146" w14:textId="77777777" w:rsidR="00E16D79" w:rsidRDefault="00E16D79">
            <w:pPr>
              <w:pStyle w:val="EmptyCellLayoutStyle"/>
              <w:spacing w:after="0" w:line="240" w:lineRule="auto"/>
            </w:pPr>
          </w:p>
        </w:tc>
        <w:tc>
          <w:tcPr>
            <w:tcW w:w="44" w:type="dxa"/>
          </w:tcPr>
          <w:p w14:paraId="7363BB94" w14:textId="77777777" w:rsidR="00E16D79" w:rsidRDefault="00E16D79">
            <w:pPr>
              <w:pStyle w:val="EmptyCellLayoutStyle"/>
              <w:spacing w:after="0" w:line="240" w:lineRule="auto"/>
            </w:pPr>
          </w:p>
        </w:tc>
        <w:tc>
          <w:tcPr>
            <w:tcW w:w="36" w:type="dxa"/>
          </w:tcPr>
          <w:p w14:paraId="542022F6" w14:textId="77777777" w:rsidR="00E16D79" w:rsidRDefault="00E16D79">
            <w:pPr>
              <w:pStyle w:val="EmptyCellLayoutStyle"/>
              <w:spacing w:after="0" w:line="240" w:lineRule="auto"/>
            </w:pPr>
          </w:p>
        </w:tc>
        <w:tc>
          <w:tcPr>
            <w:tcW w:w="191" w:type="dxa"/>
          </w:tcPr>
          <w:p w14:paraId="6FEA1D7E" w14:textId="77777777" w:rsidR="00E16D79" w:rsidRDefault="00E16D79">
            <w:pPr>
              <w:pStyle w:val="EmptyCellLayoutStyle"/>
              <w:spacing w:after="0" w:line="240" w:lineRule="auto"/>
            </w:pPr>
          </w:p>
        </w:tc>
        <w:tc>
          <w:tcPr>
            <w:tcW w:w="334" w:type="dxa"/>
          </w:tcPr>
          <w:p w14:paraId="037A5AB8" w14:textId="77777777" w:rsidR="00E16D79" w:rsidRDefault="00E16D79">
            <w:pPr>
              <w:pStyle w:val="EmptyCellLayoutStyle"/>
              <w:spacing w:after="0" w:line="240" w:lineRule="auto"/>
            </w:pPr>
          </w:p>
        </w:tc>
        <w:tc>
          <w:tcPr>
            <w:tcW w:w="44" w:type="dxa"/>
          </w:tcPr>
          <w:p w14:paraId="07F706B6" w14:textId="77777777" w:rsidR="00E16D79" w:rsidRDefault="00E16D79">
            <w:pPr>
              <w:pStyle w:val="EmptyCellLayoutStyle"/>
              <w:spacing w:after="0" w:line="240" w:lineRule="auto"/>
            </w:pPr>
          </w:p>
        </w:tc>
        <w:tc>
          <w:tcPr>
            <w:tcW w:w="51" w:type="dxa"/>
          </w:tcPr>
          <w:p w14:paraId="2AC91AA2" w14:textId="77777777" w:rsidR="00E16D79" w:rsidRDefault="00E16D79">
            <w:pPr>
              <w:pStyle w:val="EmptyCellLayoutStyle"/>
              <w:spacing w:after="0" w:line="240" w:lineRule="auto"/>
            </w:pPr>
          </w:p>
        </w:tc>
        <w:tc>
          <w:tcPr>
            <w:tcW w:w="22" w:type="dxa"/>
          </w:tcPr>
          <w:p w14:paraId="000F7A45" w14:textId="77777777" w:rsidR="00E16D79" w:rsidRDefault="00E16D79">
            <w:pPr>
              <w:pStyle w:val="EmptyCellLayoutStyle"/>
              <w:spacing w:after="0" w:line="240" w:lineRule="auto"/>
            </w:pPr>
          </w:p>
        </w:tc>
        <w:tc>
          <w:tcPr>
            <w:tcW w:w="16" w:type="dxa"/>
          </w:tcPr>
          <w:p w14:paraId="6CD24C21" w14:textId="77777777" w:rsidR="00E16D79" w:rsidRDefault="00E16D79">
            <w:pPr>
              <w:pStyle w:val="EmptyCellLayoutStyle"/>
              <w:spacing w:after="0" w:line="240" w:lineRule="auto"/>
            </w:pPr>
          </w:p>
        </w:tc>
        <w:tc>
          <w:tcPr>
            <w:tcW w:w="16" w:type="dxa"/>
          </w:tcPr>
          <w:p w14:paraId="5ABF8E7E" w14:textId="77777777" w:rsidR="00E16D79" w:rsidRDefault="00E16D79">
            <w:pPr>
              <w:pStyle w:val="EmptyCellLayoutStyle"/>
              <w:spacing w:after="0" w:line="240" w:lineRule="auto"/>
            </w:pPr>
          </w:p>
        </w:tc>
        <w:tc>
          <w:tcPr>
            <w:tcW w:w="16" w:type="dxa"/>
          </w:tcPr>
          <w:p w14:paraId="01CA4CAC" w14:textId="77777777" w:rsidR="00E16D79" w:rsidRDefault="00E16D79">
            <w:pPr>
              <w:pStyle w:val="EmptyCellLayoutStyle"/>
              <w:spacing w:after="0" w:line="240" w:lineRule="auto"/>
            </w:pPr>
          </w:p>
        </w:tc>
        <w:tc>
          <w:tcPr>
            <w:tcW w:w="42" w:type="dxa"/>
          </w:tcPr>
          <w:p w14:paraId="48EC0E3E" w14:textId="77777777" w:rsidR="00E16D79" w:rsidRDefault="00E16D79">
            <w:pPr>
              <w:pStyle w:val="EmptyCellLayoutStyle"/>
              <w:spacing w:after="0" w:line="240" w:lineRule="auto"/>
            </w:pPr>
          </w:p>
        </w:tc>
        <w:tc>
          <w:tcPr>
            <w:tcW w:w="16" w:type="dxa"/>
          </w:tcPr>
          <w:p w14:paraId="22EB3D5D" w14:textId="77777777" w:rsidR="00E16D79" w:rsidRDefault="00E16D79">
            <w:pPr>
              <w:pStyle w:val="EmptyCellLayoutStyle"/>
              <w:spacing w:after="0" w:line="240" w:lineRule="auto"/>
            </w:pPr>
          </w:p>
        </w:tc>
        <w:tc>
          <w:tcPr>
            <w:tcW w:w="16" w:type="dxa"/>
          </w:tcPr>
          <w:p w14:paraId="359DE54A" w14:textId="77777777" w:rsidR="00E16D79" w:rsidRDefault="00E16D79">
            <w:pPr>
              <w:pStyle w:val="EmptyCellLayoutStyle"/>
              <w:spacing w:after="0" w:line="240" w:lineRule="auto"/>
            </w:pPr>
          </w:p>
        </w:tc>
        <w:tc>
          <w:tcPr>
            <w:tcW w:w="24" w:type="dxa"/>
          </w:tcPr>
          <w:p w14:paraId="05720CD2" w14:textId="77777777" w:rsidR="00E16D79" w:rsidRDefault="00E16D79">
            <w:pPr>
              <w:pStyle w:val="EmptyCellLayoutStyle"/>
              <w:spacing w:after="0" w:line="240" w:lineRule="auto"/>
            </w:pPr>
          </w:p>
        </w:tc>
        <w:tc>
          <w:tcPr>
            <w:tcW w:w="292" w:type="dxa"/>
          </w:tcPr>
          <w:p w14:paraId="03628BF7" w14:textId="77777777" w:rsidR="00E16D79" w:rsidRDefault="00E16D79">
            <w:pPr>
              <w:pStyle w:val="EmptyCellLayoutStyle"/>
              <w:spacing w:after="0" w:line="240" w:lineRule="auto"/>
            </w:pPr>
          </w:p>
        </w:tc>
        <w:tc>
          <w:tcPr>
            <w:tcW w:w="24" w:type="dxa"/>
          </w:tcPr>
          <w:p w14:paraId="76A034A1" w14:textId="77777777" w:rsidR="00E16D79" w:rsidRDefault="00E16D79">
            <w:pPr>
              <w:pStyle w:val="EmptyCellLayoutStyle"/>
              <w:spacing w:after="0" w:line="240" w:lineRule="auto"/>
            </w:pPr>
          </w:p>
        </w:tc>
        <w:tc>
          <w:tcPr>
            <w:tcW w:w="16" w:type="dxa"/>
          </w:tcPr>
          <w:p w14:paraId="7B1003A3" w14:textId="77777777" w:rsidR="00E16D79" w:rsidRDefault="00E16D79">
            <w:pPr>
              <w:pStyle w:val="EmptyCellLayoutStyle"/>
              <w:spacing w:after="0" w:line="240" w:lineRule="auto"/>
            </w:pPr>
          </w:p>
        </w:tc>
        <w:tc>
          <w:tcPr>
            <w:tcW w:w="32" w:type="dxa"/>
          </w:tcPr>
          <w:p w14:paraId="30688DDC" w14:textId="77777777" w:rsidR="00E16D79" w:rsidRDefault="00E16D79">
            <w:pPr>
              <w:pStyle w:val="EmptyCellLayoutStyle"/>
              <w:spacing w:after="0" w:line="240" w:lineRule="auto"/>
            </w:pPr>
          </w:p>
        </w:tc>
        <w:tc>
          <w:tcPr>
            <w:tcW w:w="85" w:type="dxa"/>
          </w:tcPr>
          <w:p w14:paraId="3616FE53" w14:textId="77777777" w:rsidR="00E16D79" w:rsidRDefault="00E16D79">
            <w:pPr>
              <w:pStyle w:val="EmptyCellLayoutStyle"/>
              <w:spacing w:after="0" w:line="240" w:lineRule="auto"/>
            </w:pPr>
          </w:p>
        </w:tc>
        <w:tc>
          <w:tcPr>
            <w:tcW w:w="475" w:type="dxa"/>
          </w:tcPr>
          <w:p w14:paraId="2B2781FB" w14:textId="77777777" w:rsidR="00E16D79" w:rsidRDefault="00E16D79">
            <w:pPr>
              <w:pStyle w:val="EmptyCellLayoutStyle"/>
              <w:spacing w:after="0" w:line="240" w:lineRule="auto"/>
            </w:pPr>
          </w:p>
        </w:tc>
        <w:tc>
          <w:tcPr>
            <w:tcW w:w="36" w:type="dxa"/>
          </w:tcPr>
          <w:p w14:paraId="25B24D22" w14:textId="77777777" w:rsidR="00E16D79" w:rsidRDefault="00E16D79">
            <w:pPr>
              <w:pStyle w:val="EmptyCellLayoutStyle"/>
              <w:spacing w:after="0" w:line="240" w:lineRule="auto"/>
            </w:pPr>
          </w:p>
        </w:tc>
        <w:tc>
          <w:tcPr>
            <w:tcW w:w="129" w:type="dxa"/>
          </w:tcPr>
          <w:p w14:paraId="4445C7C0" w14:textId="77777777" w:rsidR="00E16D79" w:rsidRDefault="00E16D79">
            <w:pPr>
              <w:pStyle w:val="EmptyCellLayoutStyle"/>
              <w:spacing w:after="0" w:line="240" w:lineRule="auto"/>
            </w:pPr>
          </w:p>
        </w:tc>
        <w:tc>
          <w:tcPr>
            <w:tcW w:w="94" w:type="dxa"/>
          </w:tcPr>
          <w:p w14:paraId="440CE5A5" w14:textId="77777777" w:rsidR="00E16D79" w:rsidRDefault="00E16D79">
            <w:pPr>
              <w:pStyle w:val="EmptyCellLayoutStyle"/>
              <w:spacing w:after="0" w:line="240" w:lineRule="auto"/>
            </w:pPr>
          </w:p>
        </w:tc>
        <w:tc>
          <w:tcPr>
            <w:tcW w:w="57" w:type="dxa"/>
          </w:tcPr>
          <w:p w14:paraId="3DD2BD10" w14:textId="77777777" w:rsidR="00E16D79" w:rsidRDefault="00E16D79">
            <w:pPr>
              <w:pStyle w:val="EmptyCellLayoutStyle"/>
              <w:spacing w:after="0" w:line="240" w:lineRule="auto"/>
            </w:pPr>
          </w:p>
        </w:tc>
        <w:tc>
          <w:tcPr>
            <w:tcW w:w="8875" w:type="dxa"/>
            <w:gridSpan w:val="9"/>
          </w:tcPr>
          <w:tbl>
            <w:tblPr>
              <w:tblW w:w="0" w:type="auto"/>
              <w:tblCellMar>
                <w:left w:w="0" w:type="dxa"/>
                <w:right w:w="0" w:type="dxa"/>
              </w:tblCellMar>
              <w:tblLook w:val="04A0" w:firstRow="1" w:lastRow="0" w:firstColumn="1" w:lastColumn="0" w:noHBand="0" w:noVBand="1"/>
            </w:tblPr>
            <w:tblGrid>
              <w:gridCol w:w="8854"/>
            </w:tblGrid>
            <w:tr w:rsidR="00E16D79" w14:paraId="567C1B2A" w14:textId="77777777">
              <w:trPr>
                <w:trHeight w:val="907"/>
              </w:trPr>
              <w:tc>
                <w:tcPr>
                  <w:tcW w:w="9630" w:type="dxa"/>
                  <w:tcBorders>
                    <w:top w:val="nil"/>
                    <w:left w:val="nil"/>
                    <w:bottom w:val="nil"/>
                    <w:right w:val="nil"/>
                  </w:tcBorders>
                  <w:tcMar>
                    <w:top w:w="0" w:type="dxa"/>
                    <w:left w:w="39" w:type="dxa"/>
                    <w:bottom w:w="0" w:type="dxa"/>
                    <w:right w:w="39" w:type="dxa"/>
                  </w:tcMar>
                </w:tcPr>
                <w:p w14:paraId="58ABEBA6" w14:textId="59351588" w:rsidR="00E16D79" w:rsidRDefault="004F4E2D" w:rsidP="00AD3B06">
                  <w:pPr>
                    <w:spacing w:after="0" w:line="240" w:lineRule="auto"/>
                    <w:jc w:val="both"/>
                  </w:pPr>
                  <w:r>
                    <w:rPr>
                      <w:rFonts w:ascii="Segoe UI" w:eastAsia="Segoe UI" w:hAnsi="Segoe UI"/>
                      <w:color w:val="000000"/>
                      <w:sz w:val="16"/>
                    </w:rPr>
                    <w:t xml:space="preserve">DIPL will carry out </w:t>
                  </w:r>
                  <w:del w:id="23" w:author="Parulekar, Prutha" w:date="2023-07-05T09:40:00Z">
                    <w:r>
                      <w:rPr>
                        <w:rFonts w:ascii="Segoe UI" w:eastAsia="Segoe UI" w:hAnsi="Segoe UI"/>
                        <w:color w:val="000000"/>
                        <w:sz w:val="16"/>
                      </w:rPr>
                      <w:delText>Planned Preventive</w:delText>
                    </w:r>
                  </w:del>
                  <w:ins w:id="24" w:author="Parulekar, Prutha" w:date="2023-07-05T09:40:00Z">
                    <w:r w:rsidR="0027002A">
                      <w:rPr>
                        <w:rFonts w:ascii="Segoe UI" w:eastAsia="Segoe UI" w:hAnsi="Segoe UI"/>
                        <w:color w:val="000000"/>
                        <w:sz w:val="16"/>
                      </w:rPr>
                      <w:t>p</w:t>
                    </w:r>
                    <w:r>
                      <w:rPr>
                        <w:rFonts w:ascii="Segoe UI" w:eastAsia="Segoe UI" w:hAnsi="Segoe UI"/>
                        <w:color w:val="000000"/>
                        <w:sz w:val="16"/>
                      </w:rPr>
                      <w:t xml:space="preserve">lanned </w:t>
                    </w:r>
                    <w:r w:rsidR="0027002A">
                      <w:rPr>
                        <w:rFonts w:ascii="Segoe UI" w:eastAsia="Segoe UI" w:hAnsi="Segoe UI"/>
                        <w:color w:val="000000"/>
                        <w:sz w:val="16"/>
                      </w:rPr>
                      <w:t>p</w:t>
                    </w:r>
                    <w:r>
                      <w:rPr>
                        <w:rFonts w:ascii="Segoe UI" w:eastAsia="Segoe UI" w:hAnsi="Segoe UI"/>
                        <w:color w:val="000000"/>
                        <w:sz w:val="16"/>
                      </w:rPr>
                      <w:t>reventive</w:t>
                    </w:r>
                  </w:ins>
                  <w:r>
                    <w:rPr>
                      <w:rFonts w:ascii="Segoe UI" w:eastAsia="Segoe UI" w:hAnsi="Segoe UI"/>
                      <w:color w:val="000000"/>
                      <w:sz w:val="16"/>
                    </w:rPr>
                    <w:t xml:space="preserve"> maintenance services </w:t>
                  </w:r>
                  <w:del w:id="25" w:author="Parulekar, Prutha" w:date="2023-07-05T09:40:00Z">
                    <w:r>
                      <w:rPr>
                        <w:rFonts w:ascii="Segoe UI" w:eastAsia="Segoe UI" w:hAnsi="Segoe UI"/>
                        <w:color w:val="000000"/>
                        <w:sz w:val="16"/>
                      </w:rPr>
                      <w:delText>One</w:delText>
                    </w:r>
                  </w:del>
                  <w:ins w:id="26" w:author="Parulekar, Prutha" w:date="2023-07-05T09:40:00Z">
                    <w:r w:rsidR="0027002A">
                      <w:rPr>
                        <w:rFonts w:ascii="Segoe UI" w:eastAsia="Segoe UI" w:hAnsi="Segoe UI"/>
                        <w:color w:val="000000"/>
                        <w:sz w:val="16"/>
                      </w:rPr>
                      <w:t>o</w:t>
                    </w:r>
                    <w:r>
                      <w:rPr>
                        <w:rFonts w:ascii="Segoe UI" w:eastAsia="Segoe UI" w:hAnsi="Segoe UI"/>
                        <w:color w:val="000000"/>
                        <w:sz w:val="16"/>
                      </w:rPr>
                      <w:t>ne</w:t>
                    </w:r>
                  </w:ins>
                  <w:r>
                    <w:rPr>
                      <w:rFonts w:ascii="Segoe UI" w:eastAsia="Segoe UI" w:hAnsi="Segoe UI"/>
                      <w:color w:val="000000"/>
                      <w:sz w:val="16"/>
                    </w:rPr>
                    <w:t>/two times in a year at predetermined intervals,</w:t>
                  </w:r>
                  <w:ins w:id="27" w:author="Parulekar, Prutha" w:date="2023-07-05T09:40:00Z">
                    <w:r w:rsidR="0027002A">
                      <w:rPr>
                        <w:rFonts w:ascii="Segoe UI" w:eastAsia="Segoe UI" w:hAnsi="Segoe UI"/>
                        <w:color w:val="000000"/>
                        <w:sz w:val="16"/>
                      </w:rPr>
                      <w:t xml:space="preserve"> </w:t>
                    </w:r>
                  </w:ins>
                  <w:r>
                    <w:rPr>
                      <w:rFonts w:ascii="Segoe UI" w:eastAsia="Segoe UI" w:hAnsi="Segoe UI"/>
                      <w:color w:val="000000"/>
                      <w:sz w:val="16"/>
                    </w:rPr>
                    <w:t xml:space="preserve">as to ensure optimal performance of the equipment </w:t>
                  </w:r>
                  <w:del w:id="28" w:author="Parulekar, Prutha" w:date="2023-07-05T09:40:00Z">
                    <w:r>
                      <w:rPr>
                        <w:rFonts w:ascii="Segoe UI" w:eastAsia="Segoe UI" w:hAnsi="Segoe UI"/>
                        <w:color w:val="000000"/>
                        <w:sz w:val="16"/>
                      </w:rPr>
                      <w:delText>&amp;</w:delText>
                    </w:r>
                  </w:del>
                  <w:ins w:id="29" w:author="Parulekar, Prutha" w:date="2023-07-05T09:40:00Z">
                    <w:r w:rsidR="0027002A">
                      <w:rPr>
                        <w:rFonts w:ascii="Segoe UI" w:eastAsia="Segoe UI" w:hAnsi="Segoe UI"/>
                        <w:color w:val="000000"/>
                        <w:sz w:val="16"/>
                      </w:rPr>
                      <w:t xml:space="preserve">and </w:t>
                    </w:r>
                  </w:ins>
                  <w:r>
                    <w:rPr>
                      <w:rFonts w:ascii="Segoe UI" w:eastAsia="Segoe UI" w:hAnsi="Segoe UI"/>
                      <w:color w:val="000000"/>
                      <w:sz w:val="16"/>
                    </w:rPr>
                    <w:t>reduce the probability of failure.</w:t>
                  </w:r>
                  <w:ins w:id="30" w:author="Parulekar, Prutha" w:date="2023-07-05T09:40:00Z">
                    <w:r w:rsidR="0027002A">
                      <w:rPr>
                        <w:rFonts w:ascii="Segoe UI" w:eastAsia="Segoe UI" w:hAnsi="Segoe UI"/>
                        <w:color w:val="000000"/>
                        <w:sz w:val="16"/>
                      </w:rPr>
                      <w:t xml:space="preserve"> </w:t>
                    </w:r>
                  </w:ins>
                  <w:r>
                    <w:rPr>
                      <w:rFonts w:ascii="Segoe UI" w:eastAsia="Segoe UI" w:hAnsi="Segoe UI"/>
                      <w:color w:val="000000"/>
                      <w:sz w:val="16"/>
                    </w:rPr>
                    <w:t xml:space="preserve">The user will ensure that the equipment </w:t>
                  </w:r>
                  <w:del w:id="31" w:author="Parulekar, Prutha" w:date="2023-07-05T09:40:00Z">
                    <w:r>
                      <w:rPr>
                        <w:rFonts w:ascii="Segoe UI" w:eastAsia="Segoe UI" w:hAnsi="Segoe UI"/>
                        <w:color w:val="000000"/>
                        <w:sz w:val="16"/>
                      </w:rPr>
                      <w:delText>are</w:delText>
                    </w:r>
                  </w:del>
                  <w:ins w:id="32" w:author="Parulekar, Prutha" w:date="2023-07-05T09:40:00Z">
                    <w:r w:rsidR="0027002A">
                      <w:rPr>
                        <w:rFonts w:ascii="Segoe UI" w:eastAsia="Segoe UI" w:hAnsi="Segoe UI"/>
                        <w:color w:val="000000"/>
                        <w:sz w:val="16"/>
                      </w:rPr>
                      <w:t>is</w:t>
                    </w:r>
                  </w:ins>
                  <w:r>
                    <w:rPr>
                      <w:rFonts w:ascii="Segoe UI" w:eastAsia="Segoe UI" w:hAnsi="Segoe UI"/>
                      <w:color w:val="000000"/>
                      <w:sz w:val="16"/>
                    </w:rPr>
                    <w:t xml:space="preserve"> available to carry out the </w:t>
                  </w:r>
                  <w:del w:id="33" w:author="Parulekar, Prutha" w:date="2023-07-05T09:40:00Z">
                    <w:r>
                      <w:rPr>
                        <w:rFonts w:ascii="Segoe UI" w:eastAsia="Segoe UI" w:hAnsi="Segoe UI"/>
                        <w:color w:val="000000"/>
                        <w:sz w:val="16"/>
                      </w:rPr>
                      <w:delText>Planned Preventive Maintenance</w:delText>
                    </w:r>
                  </w:del>
                  <w:ins w:id="34" w:author="Parulekar, Prutha" w:date="2023-07-05T09:40:00Z">
                    <w:r w:rsidR="0027002A">
                      <w:rPr>
                        <w:rFonts w:ascii="Segoe UI" w:eastAsia="Segoe UI" w:hAnsi="Segoe UI"/>
                        <w:color w:val="000000"/>
                        <w:sz w:val="16"/>
                      </w:rPr>
                      <w:t>p</w:t>
                    </w:r>
                    <w:r>
                      <w:rPr>
                        <w:rFonts w:ascii="Segoe UI" w:eastAsia="Segoe UI" w:hAnsi="Segoe UI"/>
                        <w:color w:val="000000"/>
                        <w:sz w:val="16"/>
                      </w:rPr>
                      <w:t xml:space="preserve">lanned </w:t>
                    </w:r>
                    <w:r w:rsidR="0027002A">
                      <w:rPr>
                        <w:rFonts w:ascii="Segoe UI" w:eastAsia="Segoe UI" w:hAnsi="Segoe UI"/>
                        <w:color w:val="000000"/>
                        <w:sz w:val="16"/>
                      </w:rPr>
                      <w:t>p</w:t>
                    </w:r>
                    <w:r>
                      <w:rPr>
                        <w:rFonts w:ascii="Segoe UI" w:eastAsia="Segoe UI" w:hAnsi="Segoe UI"/>
                        <w:color w:val="000000"/>
                        <w:sz w:val="16"/>
                      </w:rPr>
                      <w:t xml:space="preserve">reventive </w:t>
                    </w:r>
                    <w:r w:rsidR="0027002A">
                      <w:rPr>
                        <w:rFonts w:ascii="Segoe UI" w:eastAsia="Segoe UI" w:hAnsi="Segoe UI"/>
                        <w:color w:val="000000"/>
                        <w:sz w:val="16"/>
                      </w:rPr>
                      <w:t>m</w:t>
                    </w:r>
                    <w:r>
                      <w:rPr>
                        <w:rFonts w:ascii="Segoe UI" w:eastAsia="Segoe UI" w:hAnsi="Segoe UI"/>
                        <w:color w:val="000000"/>
                        <w:sz w:val="16"/>
                      </w:rPr>
                      <w:t>aintenance</w:t>
                    </w:r>
                  </w:ins>
                  <w:r>
                    <w:rPr>
                      <w:rFonts w:ascii="Segoe UI" w:eastAsia="Segoe UI" w:hAnsi="Segoe UI"/>
                      <w:color w:val="000000"/>
                      <w:sz w:val="16"/>
                    </w:rPr>
                    <w:t xml:space="preserve"> services.</w:t>
                  </w:r>
                </w:p>
              </w:tc>
            </w:tr>
          </w:tbl>
          <w:p w14:paraId="722B0E9E" w14:textId="77777777" w:rsidR="00E16D79" w:rsidRDefault="00E16D79" w:rsidP="00AD3B06">
            <w:pPr>
              <w:spacing w:after="0" w:line="240" w:lineRule="auto"/>
              <w:jc w:val="both"/>
            </w:pPr>
          </w:p>
        </w:tc>
        <w:tc>
          <w:tcPr>
            <w:tcW w:w="149" w:type="dxa"/>
          </w:tcPr>
          <w:p w14:paraId="1FDEDD56" w14:textId="77777777" w:rsidR="00E16D79" w:rsidRDefault="00E16D79">
            <w:pPr>
              <w:pStyle w:val="EmptyCellLayoutStyle"/>
              <w:spacing w:after="0" w:line="240" w:lineRule="auto"/>
            </w:pPr>
          </w:p>
        </w:tc>
      </w:tr>
      <w:tr w:rsidR="00AD3B06" w14:paraId="7C128B7C" w14:textId="77777777" w:rsidTr="00DC79E3">
        <w:trPr>
          <w:trHeight w:val="41"/>
        </w:trPr>
        <w:tc>
          <w:tcPr>
            <w:tcW w:w="6" w:type="dxa"/>
          </w:tcPr>
          <w:p w14:paraId="32AE3E13" w14:textId="77777777" w:rsidR="00E16D79" w:rsidRDefault="00E16D79">
            <w:pPr>
              <w:pStyle w:val="EmptyCellLayoutStyle"/>
              <w:spacing w:after="0" w:line="240" w:lineRule="auto"/>
            </w:pPr>
          </w:p>
        </w:tc>
        <w:tc>
          <w:tcPr>
            <w:tcW w:w="18" w:type="dxa"/>
          </w:tcPr>
          <w:p w14:paraId="61903E5C" w14:textId="77777777" w:rsidR="00E16D79" w:rsidRDefault="00E16D79">
            <w:pPr>
              <w:pStyle w:val="EmptyCellLayoutStyle"/>
              <w:spacing w:after="0" w:line="240" w:lineRule="auto"/>
            </w:pPr>
          </w:p>
        </w:tc>
        <w:tc>
          <w:tcPr>
            <w:tcW w:w="9" w:type="dxa"/>
          </w:tcPr>
          <w:p w14:paraId="75B538FE" w14:textId="77777777" w:rsidR="00E16D79" w:rsidRDefault="00E16D79">
            <w:pPr>
              <w:pStyle w:val="EmptyCellLayoutStyle"/>
              <w:spacing w:after="0" w:line="240" w:lineRule="auto"/>
            </w:pPr>
          </w:p>
        </w:tc>
        <w:tc>
          <w:tcPr>
            <w:tcW w:w="11" w:type="dxa"/>
          </w:tcPr>
          <w:p w14:paraId="445865DA" w14:textId="77777777" w:rsidR="00E16D79" w:rsidRDefault="00E16D79">
            <w:pPr>
              <w:pStyle w:val="EmptyCellLayoutStyle"/>
              <w:spacing w:after="0" w:line="240" w:lineRule="auto"/>
            </w:pPr>
          </w:p>
        </w:tc>
        <w:tc>
          <w:tcPr>
            <w:tcW w:w="6" w:type="dxa"/>
          </w:tcPr>
          <w:p w14:paraId="0E484686" w14:textId="77777777" w:rsidR="00E16D79" w:rsidRDefault="00E16D79">
            <w:pPr>
              <w:pStyle w:val="EmptyCellLayoutStyle"/>
              <w:spacing w:after="0" w:line="240" w:lineRule="auto"/>
            </w:pPr>
          </w:p>
        </w:tc>
        <w:tc>
          <w:tcPr>
            <w:tcW w:w="6" w:type="dxa"/>
          </w:tcPr>
          <w:p w14:paraId="05C62C7E" w14:textId="77777777" w:rsidR="00E16D79" w:rsidRDefault="00E16D79">
            <w:pPr>
              <w:pStyle w:val="EmptyCellLayoutStyle"/>
              <w:spacing w:after="0" w:line="240" w:lineRule="auto"/>
            </w:pPr>
          </w:p>
        </w:tc>
        <w:tc>
          <w:tcPr>
            <w:tcW w:w="34" w:type="dxa"/>
          </w:tcPr>
          <w:p w14:paraId="1EA59EE3" w14:textId="77777777" w:rsidR="00E16D79" w:rsidRDefault="00E16D79">
            <w:pPr>
              <w:pStyle w:val="EmptyCellLayoutStyle"/>
              <w:spacing w:after="0" w:line="240" w:lineRule="auto"/>
            </w:pPr>
          </w:p>
        </w:tc>
        <w:tc>
          <w:tcPr>
            <w:tcW w:w="6" w:type="dxa"/>
          </w:tcPr>
          <w:p w14:paraId="52CD3E62" w14:textId="77777777" w:rsidR="00E16D79" w:rsidRDefault="00E16D79">
            <w:pPr>
              <w:pStyle w:val="EmptyCellLayoutStyle"/>
              <w:spacing w:after="0" w:line="240" w:lineRule="auto"/>
            </w:pPr>
          </w:p>
        </w:tc>
        <w:tc>
          <w:tcPr>
            <w:tcW w:w="44" w:type="dxa"/>
          </w:tcPr>
          <w:p w14:paraId="26DF203A" w14:textId="77777777" w:rsidR="00E16D79" w:rsidRDefault="00E16D79">
            <w:pPr>
              <w:pStyle w:val="EmptyCellLayoutStyle"/>
              <w:spacing w:after="0" w:line="240" w:lineRule="auto"/>
            </w:pPr>
          </w:p>
        </w:tc>
        <w:tc>
          <w:tcPr>
            <w:tcW w:w="36" w:type="dxa"/>
          </w:tcPr>
          <w:p w14:paraId="58E416C1" w14:textId="77777777" w:rsidR="00E16D79" w:rsidRDefault="00E16D79">
            <w:pPr>
              <w:pStyle w:val="EmptyCellLayoutStyle"/>
              <w:spacing w:after="0" w:line="240" w:lineRule="auto"/>
            </w:pPr>
          </w:p>
        </w:tc>
        <w:tc>
          <w:tcPr>
            <w:tcW w:w="191" w:type="dxa"/>
          </w:tcPr>
          <w:p w14:paraId="4149C11B" w14:textId="77777777" w:rsidR="00E16D79" w:rsidRDefault="00E16D79">
            <w:pPr>
              <w:pStyle w:val="EmptyCellLayoutStyle"/>
              <w:spacing w:after="0" w:line="240" w:lineRule="auto"/>
            </w:pPr>
          </w:p>
        </w:tc>
        <w:tc>
          <w:tcPr>
            <w:tcW w:w="334" w:type="dxa"/>
          </w:tcPr>
          <w:p w14:paraId="4581FE3A" w14:textId="77777777" w:rsidR="00E16D79" w:rsidRDefault="00E16D79">
            <w:pPr>
              <w:pStyle w:val="EmptyCellLayoutStyle"/>
              <w:spacing w:after="0" w:line="240" w:lineRule="auto"/>
            </w:pPr>
          </w:p>
        </w:tc>
        <w:tc>
          <w:tcPr>
            <w:tcW w:w="44" w:type="dxa"/>
          </w:tcPr>
          <w:p w14:paraId="2702D39C" w14:textId="77777777" w:rsidR="00E16D79" w:rsidRDefault="00E16D79">
            <w:pPr>
              <w:pStyle w:val="EmptyCellLayoutStyle"/>
              <w:spacing w:after="0" w:line="240" w:lineRule="auto"/>
            </w:pPr>
          </w:p>
        </w:tc>
        <w:tc>
          <w:tcPr>
            <w:tcW w:w="51" w:type="dxa"/>
          </w:tcPr>
          <w:p w14:paraId="327CC7A9" w14:textId="77777777" w:rsidR="00E16D79" w:rsidRDefault="00E16D79">
            <w:pPr>
              <w:pStyle w:val="EmptyCellLayoutStyle"/>
              <w:spacing w:after="0" w:line="240" w:lineRule="auto"/>
            </w:pPr>
          </w:p>
        </w:tc>
        <w:tc>
          <w:tcPr>
            <w:tcW w:w="22" w:type="dxa"/>
          </w:tcPr>
          <w:p w14:paraId="78047CE0" w14:textId="77777777" w:rsidR="00E16D79" w:rsidRDefault="00E16D79">
            <w:pPr>
              <w:pStyle w:val="EmptyCellLayoutStyle"/>
              <w:spacing w:after="0" w:line="240" w:lineRule="auto"/>
            </w:pPr>
          </w:p>
        </w:tc>
        <w:tc>
          <w:tcPr>
            <w:tcW w:w="16" w:type="dxa"/>
          </w:tcPr>
          <w:p w14:paraId="5F379F73" w14:textId="77777777" w:rsidR="00E16D79" w:rsidRDefault="00E16D79">
            <w:pPr>
              <w:pStyle w:val="EmptyCellLayoutStyle"/>
              <w:spacing w:after="0" w:line="240" w:lineRule="auto"/>
            </w:pPr>
          </w:p>
        </w:tc>
        <w:tc>
          <w:tcPr>
            <w:tcW w:w="16" w:type="dxa"/>
          </w:tcPr>
          <w:p w14:paraId="73ECE534" w14:textId="77777777" w:rsidR="00E16D79" w:rsidRDefault="00E16D79">
            <w:pPr>
              <w:pStyle w:val="EmptyCellLayoutStyle"/>
              <w:spacing w:after="0" w:line="240" w:lineRule="auto"/>
            </w:pPr>
          </w:p>
        </w:tc>
        <w:tc>
          <w:tcPr>
            <w:tcW w:w="16" w:type="dxa"/>
          </w:tcPr>
          <w:p w14:paraId="6221E157" w14:textId="77777777" w:rsidR="00E16D79" w:rsidRDefault="00E16D79">
            <w:pPr>
              <w:pStyle w:val="EmptyCellLayoutStyle"/>
              <w:spacing w:after="0" w:line="240" w:lineRule="auto"/>
            </w:pPr>
          </w:p>
        </w:tc>
        <w:tc>
          <w:tcPr>
            <w:tcW w:w="42" w:type="dxa"/>
          </w:tcPr>
          <w:p w14:paraId="48CEC4B6" w14:textId="77777777" w:rsidR="00E16D79" w:rsidRDefault="00E16D79">
            <w:pPr>
              <w:pStyle w:val="EmptyCellLayoutStyle"/>
              <w:spacing w:after="0" w:line="240" w:lineRule="auto"/>
            </w:pPr>
          </w:p>
        </w:tc>
        <w:tc>
          <w:tcPr>
            <w:tcW w:w="16" w:type="dxa"/>
          </w:tcPr>
          <w:p w14:paraId="3F5D487E" w14:textId="77777777" w:rsidR="00E16D79" w:rsidRDefault="00E16D79">
            <w:pPr>
              <w:pStyle w:val="EmptyCellLayoutStyle"/>
              <w:spacing w:after="0" w:line="240" w:lineRule="auto"/>
            </w:pPr>
          </w:p>
        </w:tc>
        <w:tc>
          <w:tcPr>
            <w:tcW w:w="16" w:type="dxa"/>
          </w:tcPr>
          <w:p w14:paraId="78B2E376" w14:textId="77777777" w:rsidR="00E16D79" w:rsidRDefault="00E16D79">
            <w:pPr>
              <w:pStyle w:val="EmptyCellLayoutStyle"/>
              <w:spacing w:after="0" w:line="240" w:lineRule="auto"/>
            </w:pPr>
          </w:p>
        </w:tc>
        <w:tc>
          <w:tcPr>
            <w:tcW w:w="24" w:type="dxa"/>
          </w:tcPr>
          <w:p w14:paraId="01CD0FF8" w14:textId="77777777" w:rsidR="00E16D79" w:rsidRDefault="00E16D79">
            <w:pPr>
              <w:pStyle w:val="EmptyCellLayoutStyle"/>
              <w:spacing w:after="0" w:line="240" w:lineRule="auto"/>
            </w:pPr>
          </w:p>
        </w:tc>
        <w:tc>
          <w:tcPr>
            <w:tcW w:w="292" w:type="dxa"/>
          </w:tcPr>
          <w:p w14:paraId="32EA585D" w14:textId="77777777" w:rsidR="00E16D79" w:rsidRDefault="00E16D79">
            <w:pPr>
              <w:pStyle w:val="EmptyCellLayoutStyle"/>
              <w:spacing w:after="0" w:line="240" w:lineRule="auto"/>
            </w:pPr>
          </w:p>
        </w:tc>
        <w:tc>
          <w:tcPr>
            <w:tcW w:w="24" w:type="dxa"/>
          </w:tcPr>
          <w:p w14:paraId="634CB543" w14:textId="77777777" w:rsidR="00E16D79" w:rsidRDefault="00E16D79">
            <w:pPr>
              <w:pStyle w:val="EmptyCellLayoutStyle"/>
              <w:spacing w:after="0" w:line="240" w:lineRule="auto"/>
            </w:pPr>
          </w:p>
        </w:tc>
        <w:tc>
          <w:tcPr>
            <w:tcW w:w="16" w:type="dxa"/>
          </w:tcPr>
          <w:p w14:paraId="10D2B524" w14:textId="77777777" w:rsidR="00E16D79" w:rsidRDefault="00E16D79">
            <w:pPr>
              <w:pStyle w:val="EmptyCellLayoutStyle"/>
              <w:spacing w:after="0" w:line="240" w:lineRule="auto"/>
            </w:pPr>
          </w:p>
        </w:tc>
        <w:tc>
          <w:tcPr>
            <w:tcW w:w="32" w:type="dxa"/>
          </w:tcPr>
          <w:p w14:paraId="7E7BEBD5" w14:textId="77777777" w:rsidR="00E16D79" w:rsidRDefault="00E16D79">
            <w:pPr>
              <w:pStyle w:val="EmptyCellLayoutStyle"/>
              <w:spacing w:after="0" w:line="240" w:lineRule="auto"/>
            </w:pPr>
          </w:p>
        </w:tc>
        <w:tc>
          <w:tcPr>
            <w:tcW w:w="85" w:type="dxa"/>
          </w:tcPr>
          <w:p w14:paraId="73134EB3" w14:textId="77777777" w:rsidR="00E16D79" w:rsidRDefault="00E16D79">
            <w:pPr>
              <w:pStyle w:val="EmptyCellLayoutStyle"/>
              <w:spacing w:after="0" w:line="240" w:lineRule="auto"/>
            </w:pPr>
          </w:p>
        </w:tc>
        <w:tc>
          <w:tcPr>
            <w:tcW w:w="475" w:type="dxa"/>
          </w:tcPr>
          <w:p w14:paraId="46BF20D6" w14:textId="77777777" w:rsidR="00E16D79" w:rsidRDefault="00E16D79">
            <w:pPr>
              <w:pStyle w:val="EmptyCellLayoutStyle"/>
              <w:spacing w:after="0" w:line="240" w:lineRule="auto"/>
            </w:pPr>
          </w:p>
        </w:tc>
        <w:tc>
          <w:tcPr>
            <w:tcW w:w="36" w:type="dxa"/>
          </w:tcPr>
          <w:p w14:paraId="2D5B9CAB" w14:textId="77777777" w:rsidR="00E16D79" w:rsidRDefault="00E16D79">
            <w:pPr>
              <w:pStyle w:val="EmptyCellLayoutStyle"/>
              <w:spacing w:after="0" w:line="240" w:lineRule="auto"/>
            </w:pPr>
          </w:p>
        </w:tc>
        <w:tc>
          <w:tcPr>
            <w:tcW w:w="129" w:type="dxa"/>
          </w:tcPr>
          <w:p w14:paraId="2E960751" w14:textId="77777777" w:rsidR="00E16D79" w:rsidRDefault="00E16D79">
            <w:pPr>
              <w:pStyle w:val="EmptyCellLayoutStyle"/>
              <w:spacing w:after="0" w:line="240" w:lineRule="auto"/>
            </w:pPr>
          </w:p>
        </w:tc>
        <w:tc>
          <w:tcPr>
            <w:tcW w:w="94" w:type="dxa"/>
          </w:tcPr>
          <w:p w14:paraId="4CA374EF" w14:textId="77777777" w:rsidR="00E16D79" w:rsidRDefault="00E16D79">
            <w:pPr>
              <w:pStyle w:val="EmptyCellLayoutStyle"/>
              <w:spacing w:after="0" w:line="240" w:lineRule="auto"/>
            </w:pPr>
          </w:p>
        </w:tc>
        <w:tc>
          <w:tcPr>
            <w:tcW w:w="57" w:type="dxa"/>
          </w:tcPr>
          <w:p w14:paraId="35C9CBBE" w14:textId="77777777" w:rsidR="00E16D79" w:rsidRDefault="00E16D79">
            <w:pPr>
              <w:pStyle w:val="EmptyCellLayoutStyle"/>
              <w:spacing w:after="0" w:line="240" w:lineRule="auto"/>
            </w:pPr>
          </w:p>
        </w:tc>
        <w:tc>
          <w:tcPr>
            <w:tcW w:w="685" w:type="dxa"/>
          </w:tcPr>
          <w:p w14:paraId="199A067A" w14:textId="77777777" w:rsidR="00E16D79" w:rsidRDefault="00E16D79" w:rsidP="00AD3B06">
            <w:pPr>
              <w:pStyle w:val="EmptyCellLayoutStyle"/>
              <w:spacing w:after="0" w:line="240" w:lineRule="auto"/>
              <w:jc w:val="both"/>
            </w:pPr>
          </w:p>
        </w:tc>
        <w:tc>
          <w:tcPr>
            <w:tcW w:w="1241" w:type="dxa"/>
          </w:tcPr>
          <w:p w14:paraId="44F7309D" w14:textId="77777777" w:rsidR="00E16D79" w:rsidRDefault="00E16D79" w:rsidP="00AD3B06">
            <w:pPr>
              <w:pStyle w:val="EmptyCellLayoutStyle"/>
              <w:spacing w:after="0" w:line="240" w:lineRule="auto"/>
              <w:jc w:val="both"/>
            </w:pPr>
          </w:p>
        </w:tc>
        <w:tc>
          <w:tcPr>
            <w:tcW w:w="131" w:type="dxa"/>
          </w:tcPr>
          <w:p w14:paraId="5A10DD03" w14:textId="77777777" w:rsidR="00E16D79" w:rsidRDefault="00E16D79" w:rsidP="00AD3B06">
            <w:pPr>
              <w:pStyle w:val="EmptyCellLayoutStyle"/>
              <w:spacing w:after="0" w:line="240" w:lineRule="auto"/>
              <w:jc w:val="both"/>
            </w:pPr>
          </w:p>
        </w:tc>
        <w:tc>
          <w:tcPr>
            <w:tcW w:w="1431" w:type="dxa"/>
          </w:tcPr>
          <w:p w14:paraId="53FB9E18" w14:textId="77777777" w:rsidR="00E16D79" w:rsidRDefault="00E16D79" w:rsidP="00AD3B06">
            <w:pPr>
              <w:pStyle w:val="EmptyCellLayoutStyle"/>
              <w:spacing w:after="0" w:line="240" w:lineRule="auto"/>
              <w:jc w:val="both"/>
            </w:pPr>
          </w:p>
        </w:tc>
        <w:tc>
          <w:tcPr>
            <w:tcW w:w="2311" w:type="dxa"/>
          </w:tcPr>
          <w:p w14:paraId="76ECEF09" w14:textId="77777777" w:rsidR="00E16D79" w:rsidRDefault="00E16D79" w:rsidP="00AD3B06">
            <w:pPr>
              <w:pStyle w:val="EmptyCellLayoutStyle"/>
              <w:spacing w:after="0" w:line="240" w:lineRule="auto"/>
              <w:jc w:val="both"/>
            </w:pPr>
          </w:p>
        </w:tc>
        <w:tc>
          <w:tcPr>
            <w:tcW w:w="1686" w:type="dxa"/>
          </w:tcPr>
          <w:p w14:paraId="7A9B10D2" w14:textId="77777777" w:rsidR="00E16D79" w:rsidRDefault="00E16D79" w:rsidP="00AD3B06">
            <w:pPr>
              <w:pStyle w:val="EmptyCellLayoutStyle"/>
              <w:spacing w:after="0" w:line="240" w:lineRule="auto"/>
              <w:jc w:val="both"/>
            </w:pPr>
          </w:p>
        </w:tc>
        <w:tc>
          <w:tcPr>
            <w:tcW w:w="1353" w:type="dxa"/>
          </w:tcPr>
          <w:p w14:paraId="29E13F80" w14:textId="77777777" w:rsidR="00E16D79" w:rsidRDefault="00E16D79" w:rsidP="00AD3B06">
            <w:pPr>
              <w:pStyle w:val="EmptyCellLayoutStyle"/>
              <w:spacing w:after="0" w:line="240" w:lineRule="auto"/>
              <w:jc w:val="both"/>
            </w:pPr>
          </w:p>
        </w:tc>
        <w:tc>
          <w:tcPr>
            <w:tcW w:w="16" w:type="dxa"/>
          </w:tcPr>
          <w:p w14:paraId="414DEB0A" w14:textId="77777777" w:rsidR="00E16D79" w:rsidRDefault="00E16D79" w:rsidP="00AD3B06">
            <w:pPr>
              <w:pStyle w:val="EmptyCellLayoutStyle"/>
              <w:spacing w:after="0" w:line="240" w:lineRule="auto"/>
              <w:jc w:val="both"/>
            </w:pPr>
          </w:p>
        </w:tc>
        <w:tc>
          <w:tcPr>
            <w:tcW w:w="21" w:type="dxa"/>
          </w:tcPr>
          <w:p w14:paraId="653EBACB" w14:textId="77777777" w:rsidR="00E16D79" w:rsidRDefault="00E16D79" w:rsidP="00AD3B06">
            <w:pPr>
              <w:pStyle w:val="EmptyCellLayoutStyle"/>
              <w:spacing w:after="0" w:line="240" w:lineRule="auto"/>
              <w:jc w:val="both"/>
            </w:pPr>
          </w:p>
        </w:tc>
        <w:tc>
          <w:tcPr>
            <w:tcW w:w="149" w:type="dxa"/>
          </w:tcPr>
          <w:p w14:paraId="3290E79F" w14:textId="77777777" w:rsidR="00E16D79" w:rsidRDefault="00E16D79">
            <w:pPr>
              <w:pStyle w:val="EmptyCellLayoutStyle"/>
              <w:spacing w:after="0" w:line="240" w:lineRule="auto"/>
            </w:pPr>
          </w:p>
        </w:tc>
      </w:tr>
      <w:tr w:rsidR="00AD3B06" w14:paraId="019140FF" w14:textId="77777777" w:rsidTr="00DC79E3">
        <w:trPr>
          <w:trHeight w:val="226"/>
        </w:trPr>
        <w:tc>
          <w:tcPr>
            <w:tcW w:w="6" w:type="dxa"/>
          </w:tcPr>
          <w:p w14:paraId="6E7E143F" w14:textId="77777777" w:rsidR="00E16D79" w:rsidRDefault="00E16D79">
            <w:pPr>
              <w:pStyle w:val="EmptyCellLayoutStyle"/>
              <w:spacing w:after="0" w:line="240" w:lineRule="auto"/>
            </w:pPr>
          </w:p>
        </w:tc>
        <w:tc>
          <w:tcPr>
            <w:tcW w:w="18" w:type="dxa"/>
          </w:tcPr>
          <w:p w14:paraId="75DBACFE" w14:textId="77777777" w:rsidR="00E16D79" w:rsidRDefault="00E16D79">
            <w:pPr>
              <w:pStyle w:val="EmptyCellLayoutStyle"/>
              <w:spacing w:after="0" w:line="240" w:lineRule="auto"/>
            </w:pPr>
          </w:p>
        </w:tc>
        <w:tc>
          <w:tcPr>
            <w:tcW w:w="9" w:type="dxa"/>
          </w:tcPr>
          <w:p w14:paraId="07889313" w14:textId="77777777" w:rsidR="00E16D79" w:rsidRDefault="00E16D79">
            <w:pPr>
              <w:pStyle w:val="EmptyCellLayoutStyle"/>
              <w:spacing w:after="0" w:line="240" w:lineRule="auto"/>
            </w:pPr>
          </w:p>
        </w:tc>
        <w:tc>
          <w:tcPr>
            <w:tcW w:w="11" w:type="dxa"/>
          </w:tcPr>
          <w:p w14:paraId="1D7EEAB0" w14:textId="77777777" w:rsidR="00E16D79" w:rsidRDefault="00E16D79">
            <w:pPr>
              <w:pStyle w:val="EmptyCellLayoutStyle"/>
              <w:spacing w:after="0" w:line="240" w:lineRule="auto"/>
            </w:pPr>
          </w:p>
        </w:tc>
        <w:tc>
          <w:tcPr>
            <w:tcW w:w="6" w:type="dxa"/>
          </w:tcPr>
          <w:p w14:paraId="28FE30EA" w14:textId="77777777" w:rsidR="00E16D79" w:rsidRDefault="00E16D79">
            <w:pPr>
              <w:pStyle w:val="EmptyCellLayoutStyle"/>
              <w:spacing w:after="0" w:line="240" w:lineRule="auto"/>
            </w:pPr>
          </w:p>
        </w:tc>
        <w:tc>
          <w:tcPr>
            <w:tcW w:w="6" w:type="dxa"/>
          </w:tcPr>
          <w:p w14:paraId="3AA745B8" w14:textId="77777777" w:rsidR="00E16D79" w:rsidRDefault="00E16D79">
            <w:pPr>
              <w:pStyle w:val="EmptyCellLayoutStyle"/>
              <w:spacing w:after="0" w:line="240" w:lineRule="auto"/>
            </w:pPr>
          </w:p>
        </w:tc>
        <w:tc>
          <w:tcPr>
            <w:tcW w:w="34" w:type="dxa"/>
          </w:tcPr>
          <w:p w14:paraId="3E2A6CF9" w14:textId="77777777" w:rsidR="00E16D79" w:rsidRDefault="00E16D79">
            <w:pPr>
              <w:pStyle w:val="EmptyCellLayoutStyle"/>
              <w:spacing w:after="0" w:line="240" w:lineRule="auto"/>
            </w:pPr>
          </w:p>
        </w:tc>
        <w:tc>
          <w:tcPr>
            <w:tcW w:w="6" w:type="dxa"/>
          </w:tcPr>
          <w:p w14:paraId="7CA37115" w14:textId="77777777" w:rsidR="00E16D79" w:rsidRDefault="00E16D79">
            <w:pPr>
              <w:pStyle w:val="EmptyCellLayoutStyle"/>
              <w:spacing w:after="0" w:line="240" w:lineRule="auto"/>
            </w:pPr>
          </w:p>
        </w:tc>
        <w:tc>
          <w:tcPr>
            <w:tcW w:w="44" w:type="dxa"/>
          </w:tcPr>
          <w:p w14:paraId="253630A9" w14:textId="77777777" w:rsidR="00E16D79" w:rsidRDefault="00E16D79">
            <w:pPr>
              <w:pStyle w:val="EmptyCellLayoutStyle"/>
              <w:spacing w:after="0" w:line="240" w:lineRule="auto"/>
            </w:pPr>
          </w:p>
        </w:tc>
        <w:tc>
          <w:tcPr>
            <w:tcW w:w="36" w:type="dxa"/>
          </w:tcPr>
          <w:p w14:paraId="2AF58AF4" w14:textId="77777777" w:rsidR="00E16D79" w:rsidRDefault="00E16D79">
            <w:pPr>
              <w:pStyle w:val="EmptyCellLayoutStyle"/>
              <w:spacing w:after="0" w:line="240" w:lineRule="auto"/>
            </w:pPr>
          </w:p>
        </w:tc>
        <w:tc>
          <w:tcPr>
            <w:tcW w:w="191" w:type="dxa"/>
          </w:tcPr>
          <w:p w14:paraId="28E07807" w14:textId="77777777" w:rsidR="00E16D79" w:rsidRDefault="00E16D79">
            <w:pPr>
              <w:pStyle w:val="EmptyCellLayoutStyle"/>
              <w:spacing w:after="0" w:line="240" w:lineRule="auto"/>
            </w:pPr>
          </w:p>
        </w:tc>
        <w:tc>
          <w:tcPr>
            <w:tcW w:w="334" w:type="dxa"/>
          </w:tcPr>
          <w:p w14:paraId="46695FA9" w14:textId="77777777" w:rsidR="00E16D79" w:rsidRDefault="00E16D79">
            <w:pPr>
              <w:pStyle w:val="EmptyCellLayoutStyle"/>
              <w:spacing w:after="0" w:line="240" w:lineRule="auto"/>
            </w:pPr>
          </w:p>
        </w:tc>
        <w:tc>
          <w:tcPr>
            <w:tcW w:w="44" w:type="dxa"/>
          </w:tcPr>
          <w:p w14:paraId="5387BC4C" w14:textId="77777777" w:rsidR="00E16D79" w:rsidRDefault="00E16D79">
            <w:pPr>
              <w:pStyle w:val="EmptyCellLayoutStyle"/>
              <w:spacing w:after="0" w:line="240" w:lineRule="auto"/>
            </w:pPr>
          </w:p>
        </w:tc>
        <w:tc>
          <w:tcPr>
            <w:tcW w:w="51" w:type="dxa"/>
          </w:tcPr>
          <w:p w14:paraId="194F8AA6" w14:textId="77777777" w:rsidR="00E16D79" w:rsidRDefault="00E16D79">
            <w:pPr>
              <w:pStyle w:val="EmptyCellLayoutStyle"/>
              <w:spacing w:after="0" w:line="240" w:lineRule="auto"/>
            </w:pPr>
          </w:p>
        </w:tc>
        <w:tc>
          <w:tcPr>
            <w:tcW w:w="22" w:type="dxa"/>
          </w:tcPr>
          <w:p w14:paraId="1B86D062" w14:textId="77777777" w:rsidR="00E16D79" w:rsidRDefault="00E16D79">
            <w:pPr>
              <w:pStyle w:val="EmptyCellLayoutStyle"/>
              <w:spacing w:after="0" w:line="240" w:lineRule="auto"/>
            </w:pPr>
          </w:p>
        </w:tc>
        <w:tc>
          <w:tcPr>
            <w:tcW w:w="16" w:type="dxa"/>
          </w:tcPr>
          <w:p w14:paraId="1DF4FD6B" w14:textId="77777777" w:rsidR="00E16D79" w:rsidRDefault="00E16D79">
            <w:pPr>
              <w:pStyle w:val="EmptyCellLayoutStyle"/>
              <w:spacing w:after="0" w:line="240" w:lineRule="auto"/>
            </w:pPr>
          </w:p>
        </w:tc>
        <w:tc>
          <w:tcPr>
            <w:tcW w:w="16" w:type="dxa"/>
          </w:tcPr>
          <w:p w14:paraId="5AAAC617" w14:textId="77777777" w:rsidR="00E16D79" w:rsidRDefault="00E16D79">
            <w:pPr>
              <w:pStyle w:val="EmptyCellLayoutStyle"/>
              <w:spacing w:after="0" w:line="240" w:lineRule="auto"/>
            </w:pPr>
          </w:p>
        </w:tc>
        <w:tc>
          <w:tcPr>
            <w:tcW w:w="16" w:type="dxa"/>
          </w:tcPr>
          <w:p w14:paraId="647E407D" w14:textId="77777777" w:rsidR="00E16D79" w:rsidRDefault="00E16D79">
            <w:pPr>
              <w:pStyle w:val="EmptyCellLayoutStyle"/>
              <w:spacing w:after="0" w:line="240" w:lineRule="auto"/>
            </w:pPr>
          </w:p>
        </w:tc>
        <w:tc>
          <w:tcPr>
            <w:tcW w:w="42" w:type="dxa"/>
          </w:tcPr>
          <w:p w14:paraId="5A7CD6F9" w14:textId="77777777" w:rsidR="00E16D79" w:rsidRDefault="00E16D79">
            <w:pPr>
              <w:pStyle w:val="EmptyCellLayoutStyle"/>
              <w:spacing w:after="0" w:line="240" w:lineRule="auto"/>
            </w:pPr>
          </w:p>
        </w:tc>
        <w:tc>
          <w:tcPr>
            <w:tcW w:w="16" w:type="dxa"/>
          </w:tcPr>
          <w:p w14:paraId="024FE6F4" w14:textId="77777777" w:rsidR="00E16D79" w:rsidRDefault="00E16D79">
            <w:pPr>
              <w:pStyle w:val="EmptyCellLayoutStyle"/>
              <w:spacing w:after="0" w:line="240" w:lineRule="auto"/>
            </w:pPr>
          </w:p>
        </w:tc>
        <w:tc>
          <w:tcPr>
            <w:tcW w:w="16" w:type="dxa"/>
          </w:tcPr>
          <w:p w14:paraId="4E5BBF9C" w14:textId="77777777" w:rsidR="00E16D79" w:rsidRDefault="00E16D79">
            <w:pPr>
              <w:pStyle w:val="EmptyCellLayoutStyle"/>
              <w:spacing w:after="0" w:line="240" w:lineRule="auto"/>
            </w:pPr>
          </w:p>
        </w:tc>
        <w:tc>
          <w:tcPr>
            <w:tcW w:w="24" w:type="dxa"/>
          </w:tcPr>
          <w:p w14:paraId="30D29A84" w14:textId="77777777" w:rsidR="00E16D79" w:rsidRDefault="00E16D79">
            <w:pPr>
              <w:pStyle w:val="EmptyCellLayoutStyle"/>
              <w:spacing w:after="0" w:line="240" w:lineRule="auto"/>
            </w:pPr>
          </w:p>
        </w:tc>
        <w:tc>
          <w:tcPr>
            <w:tcW w:w="292" w:type="dxa"/>
          </w:tcPr>
          <w:p w14:paraId="1A7E9871" w14:textId="77777777" w:rsidR="00E16D79" w:rsidRDefault="00E16D79">
            <w:pPr>
              <w:pStyle w:val="EmptyCellLayoutStyle"/>
              <w:spacing w:after="0" w:line="240" w:lineRule="auto"/>
            </w:pPr>
          </w:p>
        </w:tc>
        <w:tc>
          <w:tcPr>
            <w:tcW w:w="24" w:type="dxa"/>
          </w:tcPr>
          <w:p w14:paraId="05AADC67" w14:textId="77777777" w:rsidR="00E16D79" w:rsidRDefault="00E16D79">
            <w:pPr>
              <w:pStyle w:val="EmptyCellLayoutStyle"/>
              <w:spacing w:after="0" w:line="240" w:lineRule="auto"/>
            </w:pPr>
          </w:p>
        </w:tc>
        <w:tc>
          <w:tcPr>
            <w:tcW w:w="16" w:type="dxa"/>
          </w:tcPr>
          <w:p w14:paraId="06D61B7C" w14:textId="77777777" w:rsidR="00E16D79" w:rsidRDefault="00E16D79">
            <w:pPr>
              <w:pStyle w:val="EmptyCellLayoutStyle"/>
              <w:spacing w:after="0" w:line="240" w:lineRule="auto"/>
            </w:pPr>
          </w:p>
        </w:tc>
        <w:tc>
          <w:tcPr>
            <w:tcW w:w="32" w:type="dxa"/>
          </w:tcPr>
          <w:p w14:paraId="5EE92323" w14:textId="77777777" w:rsidR="00E16D79" w:rsidRDefault="00E16D79">
            <w:pPr>
              <w:pStyle w:val="EmptyCellLayoutStyle"/>
              <w:spacing w:after="0" w:line="240" w:lineRule="auto"/>
            </w:pPr>
          </w:p>
        </w:tc>
        <w:tc>
          <w:tcPr>
            <w:tcW w:w="85" w:type="dxa"/>
          </w:tcPr>
          <w:p w14:paraId="30F5CD4F" w14:textId="77777777" w:rsidR="00E16D79" w:rsidRDefault="00E16D79">
            <w:pPr>
              <w:pStyle w:val="EmptyCellLayoutStyle"/>
              <w:spacing w:after="0" w:line="240" w:lineRule="auto"/>
            </w:pPr>
          </w:p>
        </w:tc>
        <w:tc>
          <w:tcPr>
            <w:tcW w:w="734" w:type="dxa"/>
            <w:gridSpan w:val="4"/>
          </w:tcPr>
          <w:tbl>
            <w:tblPr>
              <w:tblW w:w="0" w:type="auto"/>
              <w:tblCellMar>
                <w:left w:w="0" w:type="dxa"/>
                <w:right w:w="0" w:type="dxa"/>
              </w:tblCellMar>
              <w:tblLook w:val="04A0" w:firstRow="1" w:lastRow="0" w:firstColumn="1" w:lastColumn="0" w:noHBand="0" w:noVBand="1"/>
            </w:tblPr>
            <w:tblGrid>
              <w:gridCol w:w="507"/>
            </w:tblGrid>
            <w:tr w:rsidR="00E16D79" w14:paraId="75C1F0A5" w14:textId="77777777">
              <w:trPr>
                <w:trHeight w:val="226"/>
              </w:trPr>
              <w:tc>
                <w:tcPr>
                  <w:tcW w:w="507" w:type="dxa"/>
                  <w:tcBorders>
                    <w:top w:val="nil"/>
                    <w:left w:val="nil"/>
                    <w:bottom w:val="nil"/>
                    <w:right w:val="nil"/>
                  </w:tcBorders>
                  <w:tcMar>
                    <w:top w:w="0" w:type="dxa"/>
                    <w:left w:w="39" w:type="dxa"/>
                    <w:bottom w:w="0" w:type="dxa"/>
                    <w:right w:w="39" w:type="dxa"/>
                  </w:tcMar>
                </w:tcPr>
                <w:p w14:paraId="60D21023" w14:textId="77777777" w:rsidR="00E16D79" w:rsidRDefault="004F4E2D">
                  <w:pPr>
                    <w:spacing w:after="0" w:line="240" w:lineRule="auto"/>
                  </w:pPr>
                  <w:r>
                    <w:rPr>
                      <w:rFonts w:ascii="Segoe UI" w:eastAsia="Segoe UI" w:hAnsi="Segoe UI"/>
                      <w:color w:val="000000"/>
                      <w:sz w:val="16"/>
                    </w:rPr>
                    <w:t xml:space="preserve">(b)  </w:t>
                  </w:r>
                </w:p>
              </w:tc>
            </w:tr>
          </w:tbl>
          <w:p w14:paraId="2C39D34B" w14:textId="77777777" w:rsidR="00E16D79" w:rsidRDefault="00E16D79">
            <w:pPr>
              <w:spacing w:after="0" w:line="240" w:lineRule="auto"/>
            </w:pPr>
          </w:p>
        </w:tc>
        <w:tc>
          <w:tcPr>
            <w:tcW w:w="57" w:type="dxa"/>
          </w:tcPr>
          <w:p w14:paraId="78E962C3" w14:textId="77777777" w:rsidR="00E16D79" w:rsidRDefault="00E16D79">
            <w:pPr>
              <w:pStyle w:val="EmptyCellLayoutStyle"/>
              <w:spacing w:after="0" w:line="240" w:lineRule="auto"/>
            </w:pPr>
          </w:p>
        </w:tc>
        <w:tc>
          <w:tcPr>
            <w:tcW w:w="8875" w:type="dxa"/>
            <w:gridSpan w:val="9"/>
          </w:tcPr>
          <w:tbl>
            <w:tblPr>
              <w:tblW w:w="0" w:type="auto"/>
              <w:tblCellMar>
                <w:left w:w="0" w:type="dxa"/>
                <w:right w:w="0" w:type="dxa"/>
              </w:tblCellMar>
              <w:tblLook w:val="04A0" w:firstRow="1" w:lastRow="0" w:firstColumn="1" w:lastColumn="0" w:noHBand="0" w:noVBand="1"/>
            </w:tblPr>
            <w:tblGrid>
              <w:gridCol w:w="8854"/>
            </w:tblGrid>
            <w:tr w:rsidR="00E16D79" w14:paraId="1A058CA4" w14:textId="77777777">
              <w:trPr>
                <w:trHeight w:val="226"/>
              </w:trPr>
              <w:tc>
                <w:tcPr>
                  <w:tcW w:w="9630" w:type="dxa"/>
                  <w:tcBorders>
                    <w:top w:val="nil"/>
                    <w:left w:val="nil"/>
                    <w:bottom w:val="nil"/>
                    <w:right w:val="nil"/>
                  </w:tcBorders>
                  <w:tcMar>
                    <w:top w:w="0" w:type="dxa"/>
                    <w:left w:w="39" w:type="dxa"/>
                    <w:bottom w:w="0" w:type="dxa"/>
                    <w:right w:w="39" w:type="dxa"/>
                  </w:tcMar>
                </w:tcPr>
                <w:p w14:paraId="2C7EDD89" w14:textId="77777777" w:rsidR="00E16D79" w:rsidRDefault="004F4E2D" w:rsidP="00AD3B06">
                  <w:pPr>
                    <w:spacing w:after="0" w:line="240" w:lineRule="auto"/>
                    <w:jc w:val="both"/>
                  </w:pPr>
                  <w:r>
                    <w:rPr>
                      <w:rFonts w:ascii="Segoe UI" w:eastAsia="Segoe UI" w:hAnsi="Segoe UI"/>
                      <w:color w:val="000000"/>
                      <w:sz w:val="16"/>
                      <w:u w:val="single"/>
                    </w:rPr>
                    <w:t>Corrective maintenance</w:t>
                  </w:r>
                </w:p>
              </w:tc>
            </w:tr>
          </w:tbl>
          <w:p w14:paraId="61F12813" w14:textId="77777777" w:rsidR="00E16D79" w:rsidRDefault="00E16D79" w:rsidP="00AD3B06">
            <w:pPr>
              <w:spacing w:after="0" w:line="240" w:lineRule="auto"/>
              <w:jc w:val="both"/>
            </w:pPr>
          </w:p>
        </w:tc>
        <w:tc>
          <w:tcPr>
            <w:tcW w:w="149" w:type="dxa"/>
          </w:tcPr>
          <w:p w14:paraId="7A4D465C" w14:textId="77777777" w:rsidR="00E16D79" w:rsidRDefault="00E16D79">
            <w:pPr>
              <w:pStyle w:val="EmptyCellLayoutStyle"/>
              <w:spacing w:after="0" w:line="240" w:lineRule="auto"/>
            </w:pPr>
          </w:p>
        </w:tc>
      </w:tr>
      <w:tr w:rsidR="00AD3B06" w14:paraId="518C39DC" w14:textId="77777777" w:rsidTr="00DC79E3">
        <w:trPr>
          <w:trHeight w:val="41"/>
        </w:trPr>
        <w:tc>
          <w:tcPr>
            <w:tcW w:w="6" w:type="dxa"/>
          </w:tcPr>
          <w:p w14:paraId="3C7716A2" w14:textId="77777777" w:rsidR="00E16D79" w:rsidRDefault="00E16D79">
            <w:pPr>
              <w:pStyle w:val="EmptyCellLayoutStyle"/>
              <w:spacing w:after="0" w:line="240" w:lineRule="auto"/>
            </w:pPr>
          </w:p>
        </w:tc>
        <w:tc>
          <w:tcPr>
            <w:tcW w:w="18" w:type="dxa"/>
          </w:tcPr>
          <w:p w14:paraId="3FAC0DD5" w14:textId="77777777" w:rsidR="00E16D79" w:rsidRDefault="00E16D79">
            <w:pPr>
              <w:pStyle w:val="EmptyCellLayoutStyle"/>
              <w:spacing w:after="0" w:line="240" w:lineRule="auto"/>
            </w:pPr>
          </w:p>
        </w:tc>
        <w:tc>
          <w:tcPr>
            <w:tcW w:w="9" w:type="dxa"/>
          </w:tcPr>
          <w:p w14:paraId="469B8689" w14:textId="77777777" w:rsidR="00E16D79" w:rsidRDefault="00E16D79">
            <w:pPr>
              <w:pStyle w:val="EmptyCellLayoutStyle"/>
              <w:spacing w:after="0" w:line="240" w:lineRule="auto"/>
            </w:pPr>
          </w:p>
        </w:tc>
        <w:tc>
          <w:tcPr>
            <w:tcW w:w="11" w:type="dxa"/>
          </w:tcPr>
          <w:p w14:paraId="57850DA9" w14:textId="77777777" w:rsidR="00E16D79" w:rsidRDefault="00E16D79">
            <w:pPr>
              <w:pStyle w:val="EmptyCellLayoutStyle"/>
              <w:spacing w:after="0" w:line="240" w:lineRule="auto"/>
            </w:pPr>
          </w:p>
        </w:tc>
        <w:tc>
          <w:tcPr>
            <w:tcW w:w="6" w:type="dxa"/>
          </w:tcPr>
          <w:p w14:paraId="2669E8B5" w14:textId="77777777" w:rsidR="00E16D79" w:rsidRDefault="00E16D79">
            <w:pPr>
              <w:pStyle w:val="EmptyCellLayoutStyle"/>
              <w:spacing w:after="0" w:line="240" w:lineRule="auto"/>
            </w:pPr>
          </w:p>
        </w:tc>
        <w:tc>
          <w:tcPr>
            <w:tcW w:w="6" w:type="dxa"/>
          </w:tcPr>
          <w:p w14:paraId="48113933" w14:textId="77777777" w:rsidR="00E16D79" w:rsidRDefault="00E16D79">
            <w:pPr>
              <w:pStyle w:val="EmptyCellLayoutStyle"/>
              <w:spacing w:after="0" w:line="240" w:lineRule="auto"/>
            </w:pPr>
          </w:p>
        </w:tc>
        <w:tc>
          <w:tcPr>
            <w:tcW w:w="34" w:type="dxa"/>
          </w:tcPr>
          <w:p w14:paraId="57CC4460" w14:textId="77777777" w:rsidR="00E16D79" w:rsidRDefault="00E16D79">
            <w:pPr>
              <w:pStyle w:val="EmptyCellLayoutStyle"/>
              <w:spacing w:after="0" w:line="240" w:lineRule="auto"/>
            </w:pPr>
          </w:p>
        </w:tc>
        <w:tc>
          <w:tcPr>
            <w:tcW w:w="6" w:type="dxa"/>
          </w:tcPr>
          <w:p w14:paraId="5267F176" w14:textId="77777777" w:rsidR="00E16D79" w:rsidRDefault="00E16D79">
            <w:pPr>
              <w:pStyle w:val="EmptyCellLayoutStyle"/>
              <w:spacing w:after="0" w:line="240" w:lineRule="auto"/>
            </w:pPr>
          </w:p>
        </w:tc>
        <w:tc>
          <w:tcPr>
            <w:tcW w:w="44" w:type="dxa"/>
          </w:tcPr>
          <w:p w14:paraId="78A72CDB" w14:textId="77777777" w:rsidR="00E16D79" w:rsidRDefault="00E16D79">
            <w:pPr>
              <w:pStyle w:val="EmptyCellLayoutStyle"/>
              <w:spacing w:after="0" w:line="240" w:lineRule="auto"/>
            </w:pPr>
          </w:p>
        </w:tc>
        <w:tc>
          <w:tcPr>
            <w:tcW w:w="36" w:type="dxa"/>
          </w:tcPr>
          <w:p w14:paraId="4070CA77" w14:textId="77777777" w:rsidR="00E16D79" w:rsidRDefault="00E16D79">
            <w:pPr>
              <w:pStyle w:val="EmptyCellLayoutStyle"/>
              <w:spacing w:after="0" w:line="240" w:lineRule="auto"/>
            </w:pPr>
          </w:p>
        </w:tc>
        <w:tc>
          <w:tcPr>
            <w:tcW w:w="191" w:type="dxa"/>
          </w:tcPr>
          <w:p w14:paraId="42140947" w14:textId="77777777" w:rsidR="00E16D79" w:rsidRDefault="00E16D79">
            <w:pPr>
              <w:pStyle w:val="EmptyCellLayoutStyle"/>
              <w:spacing w:after="0" w:line="240" w:lineRule="auto"/>
            </w:pPr>
          </w:p>
        </w:tc>
        <w:tc>
          <w:tcPr>
            <w:tcW w:w="334" w:type="dxa"/>
          </w:tcPr>
          <w:p w14:paraId="15B4BEAA" w14:textId="77777777" w:rsidR="00E16D79" w:rsidRDefault="00E16D79">
            <w:pPr>
              <w:pStyle w:val="EmptyCellLayoutStyle"/>
              <w:spacing w:after="0" w:line="240" w:lineRule="auto"/>
            </w:pPr>
          </w:p>
        </w:tc>
        <w:tc>
          <w:tcPr>
            <w:tcW w:w="44" w:type="dxa"/>
          </w:tcPr>
          <w:p w14:paraId="52033960" w14:textId="77777777" w:rsidR="00E16D79" w:rsidRDefault="00E16D79">
            <w:pPr>
              <w:pStyle w:val="EmptyCellLayoutStyle"/>
              <w:spacing w:after="0" w:line="240" w:lineRule="auto"/>
            </w:pPr>
          </w:p>
        </w:tc>
        <w:tc>
          <w:tcPr>
            <w:tcW w:w="51" w:type="dxa"/>
          </w:tcPr>
          <w:p w14:paraId="60BD0BDD" w14:textId="77777777" w:rsidR="00E16D79" w:rsidRDefault="00E16D79">
            <w:pPr>
              <w:pStyle w:val="EmptyCellLayoutStyle"/>
              <w:spacing w:after="0" w:line="240" w:lineRule="auto"/>
            </w:pPr>
          </w:p>
        </w:tc>
        <w:tc>
          <w:tcPr>
            <w:tcW w:w="22" w:type="dxa"/>
          </w:tcPr>
          <w:p w14:paraId="4F7CFE04" w14:textId="77777777" w:rsidR="00E16D79" w:rsidRDefault="00E16D79">
            <w:pPr>
              <w:pStyle w:val="EmptyCellLayoutStyle"/>
              <w:spacing w:after="0" w:line="240" w:lineRule="auto"/>
            </w:pPr>
          </w:p>
        </w:tc>
        <w:tc>
          <w:tcPr>
            <w:tcW w:w="16" w:type="dxa"/>
          </w:tcPr>
          <w:p w14:paraId="0929CC67" w14:textId="77777777" w:rsidR="00E16D79" w:rsidRDefault="00E16D79">
            <w:pPr>
              <w:pStyle w:val="EmptyCellLayoutStyle"/>
              <w:spacing w:after="0" w:line="240" w:lineRule="auto"/>
            </w:pPr>
          </w:p>
        </w:tc>
        <w:tc>
          <w:tcPr>
            <w:tcW w:w="16" w:type="dxa"/>
          </w:tcPr>
          <w:p w14:paraId="239342F1" w14:textId="77777777" w:rsidR="00E16D79" w:rsidRDefault="00E16D79">
            <w:pPr>
              <w:pStyle w:val="EmptyCellLayoutStyle"/>
              <w:spacing w:after="0" w:line="240" w:lineRule="auto"/>
            </w:pPr>
          </w:p>
        </w:tc>
        <w:tc>
          <w:tcPr>
            <w:tcW w:w="16" w:type="dxa"/>
          </w:tcPr>
          <w:p w14:paraId="637BE1E1" w14:textId="77777777" w:rsidR="00E16D79" w:rsidRDefault="00E16D79">
            <w:pPr>
              <w:pStyle w:val="EmptyCellLayoutStyle"/>
              <w:spacing w:after="0" w:line="240" w:lineRule="auto"/>
            </w:pPr>
          </w:p>
        </w:tc>
        <w:tc>
          <w:tcPr>
            <w:tcW w:w="42" w:type="dxa"/>
          </w:tcPr>
          <w:p w14:paraId="229555C6" w14:textId="77777777" w:rsidR="00E16D79" w:rsidRDefault="00E16D79">
            <w:pPr>
              <w:pStyle w:val="EmptyCellLayoutStyle"/>
              <w:spacing w:after="0" w:line="240" w:lineRule="auto"/>
            </w:pPr>
          </w:p>
        </w:tc>
        <w:tc>
          <w:tcPr>
            <w:tcW w:w="16" w:type="dxa"/>
          </w:tcPr>
          <w:p w14:paraId="56084905" w14:textId="77777777" w:rsidR="00E16D79" w:rsidRDefault="00E16D79">
            <w:pPr>
              <w:pStyle w:val="EmptyCellLayoutStyle"/>
              <w:spacing w:after="0" w:line="240" w:lineRule="auto"/>
            </w:pPr>
          </w:p>
        </w:tc>
        <w:tc>
          <w:tcPr>
            <w:tcW w:w="16" w:type="dxa"/>
          </w:tcPr>
          <w:p w14:paraId="16E63895" w14:textId="77777777" w:rsidR="00E16D79" w:rsidRDefault="00E16D79">
            <w:pPr>
              <w:pStyle w:val="EmptyCellLayoutStyle"/>
              <w:spacing w:after="0" w:line="240" w:lineRule="auto"/>
            </w:pPr>
          </w:p>
        </w:tc>
        <w:tc>
          <w:tcPr>
            <w:tcW w:w="24" w:type="dxa"/>
          </w:tcPr>
          <w:p w14:paraId="191577F6" w14:textId="77777777" w:rsidR="00E16D79" w:rsidRDefault="00E16D79">
            <w:pPr>
              <w:pStyle w:val="EmptyCellLayoutStyle"/>
              <w:spacing w:after="0" w:line="240" w:lineRule="auto"/>
            </w:pPr>
          </w:p>
        </w:tc>
        <w:tc>
          <w:tcPr>
            <w:tcW w:w="292" w:type="dxa"/>
          </w:tcPr>
          <w:p w14:paraId="67A7C4F3" w14:textId="77777777" w:rsidR="00E16D79" w:rsidRDefault="00E16D79">
            <w:pPr>
              <w:pStyle w:val="EmptyCellLayoutStyle"/>
              <w:spacing w:after="0" w:line="240" w:lineRule="auto"/>
            </w:pPr>
          </w:p>
        </w:tc>
        <w:tc>
          <w:tcPr>
            <w:tcW w:w="24" w:type="dxa"/>
          </w:tcPr>
          <w:p w14:paraId="2A3B7B0A" w14:textId="77777777" w:rsidR="00E16D79" w:rsidRDefault="00E16D79">
            <w:pPr>
              <w:pStyle w:val="EmptyCellLayoutStyle"/>
              <w:spacing w:after="0" w:line="240" w:lineRule="auto"/>
            </w:pPr>
          </w:p>
        </w:tc>
        <w:tc>
          <w:tcPr>
            <w:tcW w:w="16" w:type="dxa"/>
          </w:tcPr>
          <w:p w14:paraId="46EC0387" w14:textId="77777777" w:rsidR="00E16D79" w:rsidRDefault="00E16D79">
            <w:pPr>
              <w:pStyle w:val="EmptyCellLayoutStyle"/>
              <w:spacing w:after="0" w:line="240" w:lineRule="auto"/>
            </w:pPr>
          </w:p>
        </w:tc>
        <w:tc>
          <w:tcPr>
            <w:tcW w:w="32" w:type="dxa"/>
          </w:tcPr>
          <w:p w14:paraId="6750242A" w14:textId="77777777" w:rsidR="00E16D79" w:rsidRDefault="00E16D79">
            <w:pPr>
              <w:pStyle w:val="EmptyCellLayoutStyle"/>
              <w:spacing w:after="0" w:line="240" w:lineRule="auto"/>
            </w:pPr>
          </w:p>
        </w:tc>
        <w:tc>
          <w:tcPr>
            <w:tcW w:w="85" w:type="dxa"/>
          </w:tcPr>
          <w:p w14:paraId="08883C19" w14:textId="77777777" w:rsidR="00E16D79" w:rsidRDefault="00E16D79">
            <w:pPr>
              <w:pStyle w:val="EmptyCellLayoutStyle"/>
              <w:spacing w:after="0" w:line="240" w:lineRule="auto"/>
            </w:pPr>
          </w:p>
        </w:tc>
        <w:tc>
          <w:tcPr>
            <w:tcW w:w="475" w:type="dxa"/>
          </w:tcPr>
          <w:p w14:paraId="6D764094" w14:textId="77777777" w:rsidR="00E16D79" w:rsidRDefault="00E16D79">
            <w:pPr>
              <w:pStyle w:val="EmptyCellLayoutStyle"/>
              <w:spacing w:after="0" w:line="240" w:lineRule="auto"/>
            </w:pPr>
          </w:p>
        </w:tc>
        <w:tc>
          <w:tcPr>
            <w:tcW w:w="36" w:type="dxa"/>
          </w:tcPr>
          <w:p w14:paraId="6C986220" w14:textId="77777777" w:rsidR="00E16D79" w:rsidRDefault="00E16D79">
            <w:pPr>
              <w:pStyle w:val="EmptyCellLayoutStyle"/>
              <w:spacing w:after="0" w:line="240" w:lineRule="auto"/>
            </w:pPr>
          </w:p>
        </w:tc>
        <w:tc>
          <w:tcPr>
            <w:tcW w:w="129" w:type="dxa"/>
          </w:tcPr>
          <w:p w14:paraId="2CF96947" w14:textId="77777777" w:rsidR="00E16D79" w:rsidRDefault="00E16D79">
            <w:pPr>
              <w:pStyle w:val="EmptyCellLayoutStyle"/>
              <w:spacing w:after="0" w:line="240" w:lineRule="auto"/>
            </w:pPr>
          </w:p>
        </w:tc>
        <w:tc>
          <w:tcPr>
            <w:tcW w:w="94" w:type="dxa"/>
          </w:tcPr>
          <w:p w14:paraId="774881CF" w14:textId="77777777" w:rsidR="00E16D79" w:rsidRDefault="00E16D79">
            <w:pPr>
              <w:pStyle w:val="EmptyCellLayoutStyle"/>
              <w:spacing w:after="0" w:line="240" w:lineRule="auto"/>
            </w:pPr>
          </w:p>
        </w:tc>
        <w:tc>
          <w:tcPr>
            <w:tcW w:w="57" w:type="dxa"/>
          </w:tcPr>
          <w:p w14:paraId="33A8EB2B" w14:textId="77777777" w:rsidR="00E16D79" w:rsidRDefault="00E16D79">
            <w:pPr>
              <w:pStyle w:val="EmptyCellLayoutStyle"/>
              <w:spacing w:after="0" w:line="240" w:lineRule="auto"/>
            </w:pPr>
          </w:p>
        </w:tc>
        <w:tc>
          <w:tcPr>
            <w:tcW w:w="685" w:type="dxa"/>
          </w:tcPr>
          <w:p w14:paraId="7252ABF5" w14:textId="77777777" w:rsidR="00E16D79" w:rsidRDefault="00E16D79" w:rsidP="00AD3B06">
            <w:pPr>
              <w:pStyle w:val="EmptyCellLayoutStyle"/>
              <w:spacing w:after="0" w:line="240" w:lineRule="auto"/>
              <w:jc w:val="both"/>
            </w:pPr>
          </w:p>
        </w:tc>
        <w:tc>
          <w:tcPr>
            <w:tcW w:w="1241" w:type="dxa"/>
          </w:tcPr>
          <w:p w14:paraId="689BBFF3" w14:textId="77777777" w:rsidR="00E16D79" w:rsidRDefault="00E16D79" w:rsidP="00AD3B06">
            <w:pPr>
              <w:pStyle w:val="EmptyCellLayoutStyle"/>
              <w:spacing w:after="0" w:line="240" w:lineRule="auto"/>
              <w:jc w:val="both"/>
            </w:pPr>
          </w:p>
        </w:tc>
        <w:tc>
          <w:tcPr>
            <w:tcW w:w="131" w:type="dxa"/>
          </w:tcPr>
          <w:p w14:paraId="3A1FC77C" w14:textId="77777777" w:rsidR="00E16D79" w:rsidRDefault="00E16D79" w:rsidP="00AD3B06">
            <w:pPr>
              <w:pStyle w:val="EmptyCellLayoutStyle"/>
              <w:spacing w:after="0" w:line="240" w:lineRule="auto"/>
              <w:jc w:val="both"/>
            </w:pPr>
          </w:p>
        </w:tc>
        <w:tc>
          <w:tcPr>
            <w:tcW w:w="1431" w:type="dxa"/>
          </w:tcPr>
          <w:p w14:paraId="7034C3B3" w14:textId="77777777" w:rsidR="00E16D79" w:rsidRDefault="00E16D79" w:rsidP="00AD3B06">
            <w:pPr>
              <w:pStyle w:val="EmptyCellLayoutStyle"/>
              <w:spacing w:after="0" w:line="240" w:lineRule="auto"/>
              <w:jc w:val="both"/>
            </w:pPr>
          </w:p>
        </w:tc>
        <w:tc>
          <w:tcPr>
            <w:tcW w:w="2311" w:type="dxa"/>
          </w:tcPr>
          <w:p w14:paraId="33449A32" w14:textId="77777777" w:rsidR="00E16D79" w:rsidRDefault="00E16D79" w:rsidP="00AD3B06">
            <w:pPr>
              <w:pStyle w:val="EmptyCellLayoutStyle"/>
              <w:spacing w:after="0" w:line="240" w:lineRule="auto"/>
              <w:jc w:val="both"/>
            </w:pPr>
          </w:p>
        </w:tc>
        <w:tc>
          <w:tcPr>
            <w:tcW w:w="1686" w:type="dxa"/>
          </w:tcPr>
          <w:p w14:paraId="69DC46DB" w14:textId="77777777" w:rsidR="00E16D79" w:rsidRDefault="00E16D79" w:rsidP="00AD3B06">
            <w:pPr>
              <w:pStyle w:val="EmptyCellLayoutStyle"/>
              <w:spacing w:after="0" w:line="240" w:lineRule="auto"/>
              <w:jc w:val="both"/>
            </w:pPr>
          </w:p>
        </w:tc>
        <w:tc>
          <w:tcPr>
            <w:tcW w:w="1353" w:type="dxa"/>
          </w:tcPr>
          <w:p w14:paraId="42971F78" w14:textId="77777777" w:rsidR="00E16D79" w:rsidRDefault="00E16D79" w:rsidP="00AD3B06">
            <w:pPr>
              <w:pStyle w:val="EmptyCellLayoutStyle"/>
              <w:spacing w:after="0" w:line="240" w:lineRule="auto"/>
              <w:jc w:val="both"/>
            </w:pPr>
          </w:p>
        </w:tc>
        <w:tc>
          <w:tcPr>
            <w:tcW w:w="16" w:type="dxa"/>
          </w:tcPr>
          <w:p w14:paraId="3A9F0540" w14:textId="77777777" w:rsidR="00E16D79" w:rsidRDefault="00E16D79" w:rsidP="00AD3B06">
            <w:pPr>
              <w:pStyle w:val="EmptyCellLayoutStyle"/>
              <w:spacing w:after="0" w:line="240" w:lineRule="auto"/>
              <w:jc w:val="both"/>
            </w:pPr>
          </w:p>
        </w:tc>
        <w:tc>
          <w:tcPr>
            <w:tcW w:w="21" w:type="dxa"/>
          </w:tcPr>
          <w:p w14:paraId="01994D1C" w14:textId="77777777" w:rsidR="00E16D79" w:rsidRDefault="00E16D79" w:rsidP="00AD3B06">
            <w:pPr>
              <w:pStyle w:val="EmptyCellLayoutStyle"/>
              <w:spacing w:after="0" w:line="240" w:lineRule="auto"/>
              <w:jc w:val="both"/>
            </w:pPr>
          </w:p>
        </w:tc>
        <w:tc>
          <w:tcPr>
            <w:tcW w:w="149" w:type="dxa"/>
          </w:tcPr>
          <w:p w14:paraId="712FCB04" w14:textId="77777777" w:rsidR="00E16D79" w:rsidRDefault="00E16D79">
            <w:pPr>
              <w:pStyle w:val="EmptyCellLayoutStyle"/>
              <w:spacing w:after="0" w:line="240" w:lineRule="auto"/>
            </w:pPr>
          </w:p>
        </w:tc>
      </w:tr>
      <w:tr w:rsidR="00AD3B06" w14:paraId="1D67CDB8" w14:textId="77777777" w:rsidTr="00DC79E3">
        <w:trPr>
          <w:trHeight w:val="1133"/>
        </w:trPr>
        <w:tc>
          <w:tcPr>
            <w:tcW w:w="6" w:type="dxa"/>
          </w:tcPr>
          <w:p w14:paraId="0B949766" w14:textId="77777777" w:rsidR="00E16D79" w:rsidRDefault="00E16D79">
            <w:pPr>
              <w:pStyle w:val="EmptyCellLayoutStyle"/>
              <w:spacing w:after="0" w:line="240" w:lineRule="auto"/>
            </w:pPr>
          </w:p>
        </w:tc>
        <w:tc>
          <w:tcPr>
            <w:tcW w:w="18" w:type="dxa"/>
          </w:tcPr>
          <w:p w14:paraId="5E80DBCD" w14:textId="77777777" w:rsidR="00E16D79" w:rsidRDefault="00E16D79">
            <w:pPr>
              <w:pStyle w:val="EmptyCellLayoutStyle"/>
              <w:spacing w:after="0" w:line="240" w:lineRule="auto"/>
            </w:pPr>
          </w:p>
        </w:tc>
        <w:tc>
          <w:tcPr>
            <w:tcW w:w="9" w:type="dxa"/>
          </w:tcPr>
          <w:p w14:paraId="107D26B6" w14:textId="77777777" w:rsidR="00E16D79" w:rsidRDefault="00E16D79">
            <w:pPr>
              <w:pStyle w:val="EmptyCellLayoutStyle"/>
              <w:spacing w:after="0" w:line="240" w:lineRule="auto"/>
            </w:pPr>
          </w:p>
        </w:tc>
        <w:tc>
          <w:tcPr>
            <w:tcW w:w="11" w:type="dxa"/>
          </w:tcPr>
          <w:p w14:paraId="2C42C26D" w14:textId="77777777" w:rsidR="00E16D79" w:rsidRDefault="00E16D79">
            <w:pPr>
              <w:pStyle w:val="EmptyCellLayoutStyle"/>
              <w:spacing w:after="0" w:line="240" w:lineRule="auto"/>
            </w:pPr>
          </w:p>
        </w:tc>
        <w:tc>
          <w:tcPr>
            <w:tcW w:w="6" w:type="dxa"/>
          </w:tcPr>
          <w:p w14:paraId="18298CD1" w14:textId="77777777" w:rsidR="00E16D79" w:rsidRDefault="00E16D79">
            <w:pPr>
              <w:pStyle w:val="EmptyCellLayoutStyle"/>
              <w:spacing w:after="0" w:line="240" w:lineRule="auto"/>
            </w:pPr>
          </w:p>
        </w:tc>
        <w:tc>
          <w:tcPr>
            <w:tcW w:w="6" w:type="dxa"/>
          </w:tcPr>
          <w:p w14:paraId="0D0BF0C4" w14:textId="77777777" w:rsidR="00E16D79" w:rsidRDefault="00E16D79">
            <w:pPr>
              <w:pStyle w:val="EmptyCellLayoutStyle"/>
              <w:spacing w:after="0" w:line="240" w:lineRule="auto"/>
            </w:pPr>
          </w:p>
        </w:tc>
        <w:tc>
          <w:tcPr>
            <w:tcW w:w="34" w:type="dxa"/>
          </w:tcPr>
          <w:p w14:paraId="1E204395" w14:textId="77777777" w:rsidR="00E16D79" w:rsidRDefault="00E16D79">
            <w:pPr>
              <w:pStyle w:val="EmptyCellLayoutStyle"/>
              <w:spacing w:after="0" w:line="240" w:lineRule="auto"/>
            </w:pPr>
          </w:p>
        </w:tc>
        <w:tc>
          <w:tcPr>
            <w:tcW w:w="6" w:type="dxa"/>
          </w:tcPr>
          <w:p w14:paraId="56CD5D54" w14:textId="77777777" w:rsidR="00E16D79" w:rsidRDefault="00E16D79">
            <w:pPr>
              <w:pStyle w:val="EmptyCellLayoutStyle"/>
              <w:spacing w:after="0" w:line="240" w:lineRule="auto"/>
            </w:pPr>
          </w:p>
        </w:tc>
        <w:tc>
          <w:tcPr>
            <w:tcW w:w="44" w:type="dxa"/>
          </w:tcPr>
          <w:p w14:paraId="1F82542E" w14:textId="77777777" w:rsidR="00E16D79" w:rsidRDefault="00E16D79">
            <w:pPr>
              <w:pStyle w:val="EmptyCellLayoutStyle"/>
              <w:spacing w:after="0" w:line="240" w:lineRule="auto"/>
            </w:pPr>
          </w:p>
        </w:tc>
        <w:tc>
          <w:tcPr>
            <w:tcW w:w="36" w:type="dxa"/>
          </w:tcPr>
          <w:p w14:paraId="65E43B6E" w14:textId="77777777" w:rsidR="00E16D79" w:rsidRDefault="00E16D79">
            <w:pPr>
              <w:pStyle w:val="EmptyCellLayoutStyle"/>
              <w:spacing w:after="0" w:line="240" w:lineRule="auto"/>
            </w:pPr>
          </w:p>
        </w:tc>
        <w:tc>
          <w:tcPr>
            <w:tcW w:w="191" w:type="dxa"/>
          </w:tcPr>
          <w:p w14:paraId="7FC8D92D" w14:textId="77777777" w:rsidR="00E16D79" w:rsidRDefault="00E16D79">
            <w:pPr>
              <w:pStyle w:val="EmptyCellLayoutStyle"/>
              <w:spacing w:after="0" w:line="240" w:lineRule="auto"/>
            </w:pPr>
          </w:p>
        </w:tc>
        <w:tc>
          <w:tcPr>
            <w:tcW w:w="334" w:type="dxa"/>
          </w:tcPr>
          <w:p w14:paraId="57409AF7" w14:textId="77777777" w:rsidR="00E16D79" w:rsidRDefault="00E16D79">
            <w:pPr>
              <w:pStyle w:val="EmptyCellLayoutStyle"/>
              <w:spacing w:after="0" w:line="240" w:lineRule="auto"/>
            </w:pPr>
          </w:p>
        </w:tc>
        <w:tc>
          <w:tcPr>
            <w:tcW w:w="44" w:type="dxa"/>
          </w:tcPr>
          <w:p w14:paraId="6485ED3D" w14:textId="77777777" w:rsidR="00E16D79" w:rsidRDefault="00E16D79">
            <w:pPr>
              <w:pStyle w:val="EmptyCellLayoutStyle"/>
              <w:spacing w:after="0" w:line="240" w:lineRule="auto"/>
            </w:pPr>
          </w:p>
        </w:tc>
        <w:tc>
          <w:tcPr>
            <w:tcW w:w="51" w:type="dxa"/>
          </w:tcPr>
          <w:p w14:paraId="00EB3281" w14:textId="77777777" w:rsidR="00E16D79" w:rsidRDefault="00E16D79">
            <w:pPr>
              <w:pStyle w:val="EmptyCellLayoutStyle"/>
              <w:spacing w:after="0" w:line="240" w:lineRule="auto"/>
            </w:pPr>
          </w:p>
        </w:tc>
        <w:tc>
          <w:tcPr>
            <w:tcW w:w="22" w:type="dxa"/>
          </w:tcPr>
          <w:p w14:paraId="59FD1D35" w14:textId="77777777" w:rsidR="00E16D79" w:rsidRDefault="00E16D79">
            <w:pPr>
              <w:pStyle w:val="EmptyCellLayoutStyle"/>
              <w:spacing w:after="0" w:line="240" w:lineRule="auto"/>
            </w:pPr>
          </w:p>
        </w:tc>
        <w:tc>
          <w:tcPr>
            <w:tcW w:w="16" w:type="dxa"/>
          </w:tcPr>
          <w:p w14:paraId="5E5669BF" w14:textId="77777777" w:rsidR="00E16D79" w:rsidRDefault="00E16D79">
            <w:pPr>
              <w:pStyle w:val="EmptyCellLayoutStyle"/>
              <w:spacing w:after="0" w:line="240" w:lineRule="auto"/>
            </w:pPr>
          </w:p>
        </w:tc>
        <w:tc>
          <w:tcPr>
            <w:tcW w:w="16" w:type="dxa"/>
          </w:tcPr>
          <w:p w14:paraId="3423B47B" w14:textId="77777777" w:rsidR="00E16D79" w:rsidRDefault="00E16D79">
            <w:pPr>
              <w:pStyle w:val="EmptyCellLayoutStyle"/>
              <w:spacing w:after="0" w:line="240" w:lineRule="auto"/>
            </w:pPr>
          </w:p>
        </w:tc>
        <w:tc>
          <w:tcPr>
            <w:tcW w:w="16" w:type="dxa"/>
          </w:tcPr>
          <w:p w14:paraId="58CFA255" w14:textId="77777777" w:rsidR="00E16D79" w:rsidRDefault="00E16D79">
            <w:pPr>
              <w:pStyle w:val="EmptyCellLayoutStyle"/>
              <w:spacing w:after="0" w:line="240" w:lineRule="auto"/>
            </w:pPr>
          </w:p>
        </w:tc>
        <w:tc>
          <w:tcPr>
            <w:tcW w:w="42" w:type="dxa"/>
          </w:tcPr>
          <w:p w14:paraId="309373F1" w14:textId="77777777" w:rsidR="00E16D79" w:rsidRDefault="00E16D79">
            <w:pPr>
              <w:pStyle w:val="EmptyCellLayoutStyle"/>
              <w:spacing w:after="0" w:line="240" w:lineRule="auto"/>
            </w:pPr>
          </w:p>
        </w:tc>
        <w:tc>
          <w:tcPr>
            <w:tcW w:w="16" w:type="dxa"/>
          </w:tcPr>
          <w:p w14:paraId="23D3AEF5" w14:textId="77777777" w:rsidR="00E16D79" w:rsidRDefault="00E16D79">
            <w:pPr>
              <w:pStyle w:val="EmptyCellLayoutStyle"/>
              <w:spacing w:after="0" w:line="240" w:lineRule="auto"/>
            </w:pPr>
          </w:p>
        </w:tc>
        <w:tc>
          <w:tcPr>
            <w:tcW w:w="16" w:type="dxa"/>
          </w:tcPr>
          <w:p w14:paraId="0AEBAEA5" w14:textId="77777777" w:rsidR="00E16D79" w:rsidRDefault="00E16D79">
            <w:pPr>
              <w:pStyle w:val="EmptyCellLayoutStyle"/>
              <w:spacing w:after="0" w:line="240" w:lineRule="auto"/>
            </w:pPr>
          </w:p>
        </w:tc>
        <w:tc>
          <w:tcPr>
            <w:tcW w:w="24" w:type="dxa"/>
          </w:tcPr>
          <w:p w14:paraId="0E97A7EB" w14:textId="77777777" w:rsidR="00E16D79" w:rsidRDefault="00E16D79">
            <w:pPr>
              <w:pStyle w:val="EmptyCellLayoutStyle"/>
              <w:spacing w:after="0" w:line="240" w:lineRule="auto"/>
            </w:pPr>
          </w:p>
        </w:tc>
        <w:tc>
          <w:tcPr>
            <w:tcW w:w="292" w:type="dxa"/>
          </w:tcPr>
          <w:p w14:paraId="6B1189C8" w14:textId="77777777" w:rsidR="00E16D79" w:rsidRDefault="00E16D79">
            <w:pPr>
              <w:pStyle w:val="EmptyCellLayoutStyle"/>
              <w:spacing w:after="0" w:line="240" w:lineRule="auto"/>
            </w:pPr>
          </w:p>
        </w:tc>
        <w:tc>
          <w:tcPr>
            <w:tcW w:w="24" w:type="dxa"/>
          </w:tcPr>
          <w:p w14:paraId="1ADFAC54" w14:textId="77777777" w:rsidR="00E16D79" w:rsidRDefault="00E16D79">
            <w:pPr>
              <w:pStyle w:val="EmptyCellLayoutStyle"/>
              <w:spacing w:after="0" w:line="240" w:lineRule="auto"/>
            </w:pPr>
          </w:p>
        </w:tc>
        <w:tc>
          <w:tcPr>
            <w:tcW w:w="16" w:type="dxa"/>
          </w:tcPr>
          <w:p w14:paraId="11E2D0EF" w14:textId="77777777" w:rsidR="00E16D79" w:rsidRDefault="00E16D79">
            <w:pPr>
              <w:pStyle w:val="EmptyCellLayoutStyle"/>
              <w:spacing w:after="0" w:line="240" w:lineRule="auto"/>
            </w:pPr>
          </w:p>
        </w:tc>
        <w:tc>
          <w:tcPr>
            <w:tcW w:w="32" w:type="dxa"/>
          </w:tcPr>
          <w:p w14:paraId="45762010" w14:textId="77777777" w:rsidR="00E16D79" w:rsidRDefault="00E16D79">
            <w:pPr>
              <w:pStyle w:val="EmptyCellLayoutStyle"/>
              <w:spacing w:after="0" w:line="240" w:lineRule="auto"/>
            </w:pPr>
          </w:p>
        </w:tc>
        <w:tc>
          <w:tcPr>
            <w:tcW w:w="85" w:type="dxa"/>
          </w:tcPr>
          <w:p w14:paraId="5FB8EB57" w14:textId="77777777" w:rsidR="00E16D79" w:rsidRDefault="00E16D79">
            <w:pPr>
              <w:pStyle w:val="EmptyCellLayoutStyle"/>
              <w:spacing w:after="0" w:line="240" w:lineRule="auto"/>
            </w:pPr>
          </w:p>
        </w:tc>
        <w:tc>
          <w:tcPr>
            <w:tcW w:w="475" w:type="dxa"/>
          </w:tcPr>
          <w:p w14:paraId="5429472A" w14:textId="77777777" w:rsidR="00E16D79" w:rsidRDefault="00E16D79">
            <w:pPr>
              <w:pStyle w:val="EmptyCellLayoutStyle"/>
              <w:spacing w:after="0" w:line="240" w:lineRule="auto"/>
            </w:pPr>
          </w:p>
        </w:tc>
        <w:tc>
          <w:tcPr>
            <w:tcW w:w="36" w:type="dxa"/>
          </w:tcPr>
          <w:p w14:paraId="4E9BF8F0" w14:textId="77777777" w:rsidR="00E16D79" w:rsidRDefault="00E16D79">
            <w:pPr>
              <w:pStyle w:val="EmptyCellLayoutStyle"/>
              <w:spacing w:after="0" w:line="240" w:lineRule="auto"/>
            </w:pPr>
          </w:p>
        </w:tc>
        <w:tc>
          <w:tcPr>
            <w:tcW w:w="129" w:type="dxa"/>
          </w:tcPr>
          <w:p w14:paraId="50A9F17E" w14:textId="77777777" w:rsidR="00E16D79" w:rsidRDefault="00E16D79">
            <w:pPr>
              <w:pStyle w:val="EmptyCellLayoutStyle"/>
              <w:spacing w:after="0" w:line="240" w:lineRule="auto"/>
            </w:pPr>
          </w:p>
        </w:tc>
        <w:tc>
          <w:tcPr>
            <w:tcW w:w="94" w:type="dxa"/>
          </w:tcPr>
          <w:p w14:paraId="22A2549A" w14:textId="77777777" w:rsidR="00E16D79" w:rsidRDefault="00E16D79">
            <w:pPr>
              <w:pStyle w:val="EmptyCellLayoutStyle"/>
              <w:spacing w:after="0" w:line="240" w:lineRule="auto"/>
            </w:pPr>
          </w:p>
        </w:tc>
        <w:tc>
          <w:tcPr>
            <w:tcW w:w="57" w:type="dxa"/>
          </w:tcPr>
          <w:p w14:paraId="48946C04" w14:textId="77777777" w:rsidR="00E16D79" w:rsidRDefault="00E16D79">
            <w:pPr>
              <w:pStyle w:val="EmptyCellLayoutStyle"/>
              <w:spacing w:after="0" w:line="240" w:lineRule="auto"/>
            </w:pPr>
          </w:p>
        </w:tc>
        <w:tc>
          <w:tcPr>
            <w:tcW w:w="8875" w:type="dxa"/>
            <w:gridSpan w:val="9"/>
          </w:tcPr>
          <w:tbl>
            <w:tblPr>
              <w:tblW w:w="0" w:type="auto"/>
              <w:tblCellMar>
                <w:left w:w="0" w:type="dxa"/>
                <w:right w:w="0" w:type="dxa"/>
              </w:tblCellMar>
              <w:tblLook w:val="04A0" w:firstRow="1" w:lastRow="0" w:firstColumn="1" w:lastColumn="0" w:noHBand="0" w:noVBand="1"/>
            </w:tblPr>
            <w:tblGrid>
              <w:gridCol w:w="8854"/>
            </w:tblGrid>
            <w:tr w:rsidR="00E16D79" w14:paraId="112C6F1D" w14:textId="77777777">
              <w:trPr>
                <w:trHeight w:val="1133"/>
              </w:trPr>
              <w:tc>
                <w:tcPr>
                  <w:tcW w:w="9630" w:type="dxa"/>
                  <w:tcBorders>
                    <w:top w:val="nil"/>
                    <w:left w:val="nil"/>
                    <w:bottom w:val="nil"/>
                    <w:right w:val="nil"/>
                  </w:tcBorders>
                  <w:tcMar>
                    <w:top w:w="0" w:type="dxa"/>
                    <w:left w:w="39" w:type="dxa"/>
                    <w:bottom w:w="0" w:type="dxa"/>
                    <w:right w:w="39" w:type="dxa"/>
                  </w:tcMar>
                </w:tcPr>
                <w:p w14:paraId="309742FF" w14:textId="60BDACA6" w:rsidR="00E16D79" w:rsidRDefault="004F4E2D" w:rsidP="0027002A">
                  <w:pPr>
                    <w:spacing w:after="0" w:line="240" w:lineRule="auto"/>
                    <w:jc w:val="both"/>
                    <w:rPr>
                      <w:ins w:id="35" w:author="Parulekar, Prutha" w:date="2023-07-05T09:40:00Z"/>
                      <w:rFonts w:ascii="Segoe UI" w:eastAsia="Segoe UI" w:hAnsi="Segoe UI"/>
                      <w:color w:val="000000"/>
                      <w:sz w:val="16"/>
                    </w:rPr>
                  </w:pPr>
                  <w:r>
                    <w:rPr>
                      <w:rFonts w:ascii="Segoe UI" w:eastAsia="Segoe UI" w:hAnsi="Segoe UI"/>
                      <w:color w:val="000000"/>
                      <w:sz w:val="16"/>
                    </w:rPr>
                    <w:t xml:space="preserve">DIPL will carry out the </w:t>
                  </w:r>
                  <w:del w:id="36" w:author="Parulekar, Prutha" w:date="2023-07-05T09:40:00Z">
                    <w:r>
                      <w:rPr>
                        <w:rFonts w:ascii="Segoe UI" w:eastAsia="Segoe UI" w:hAnsi="Segoe UI"/>
                        <w:color w:val="000000"/>
                        <w:sz w:val="16"/>
                      </w:rPr>
                      <w:delText>Corrective</w:delText>
                    </w:r>
                  </w:del>
                  <w:ins w:id="37" w:author="Parulekar, Prutha" w:date="2023-07-05T09:40:00Z">
                    <w:r w:rsidR="0027002A">
                      <w:rPr>
                        <w:rFonts w:ascii="Segoe UI" w:eastAsia="Segoe UI" w:hAnsi="Segoe UI"/>
                        <w:color w:val="000000"/>
                        <w:sz w:val="16"/>
                      </w:rPr>
                      <w:t>c</w:t>
                    </w:r>
                    <w:r>
                      <w:rPr>
                        <w:rFonts w:ascii="Segoe UI" w:eastAsia="Segoe UI" w:hAnsi="Segoe UI"/>
                        <w:color w:val="000000"/>
                        <w:sz w:val="16"/>
                      </w:rPr>
                      <w:t>orrective</w:t>
                    </w:r>
                  </w:ins>
                  <w:r>
                    <w:rPr>
                      <w:rFonts w:ascii="Segoe UI" w:eastAsia="Segoe UI" w:hAnsi="Segoe UI"/>
                      <w:color w:val="000000"/>
                      <w:sz w:val="16"/>
                    </w:rPr>
                    <w:t xml:space="preserve"> maintenance after a failure has been reported by </w:t>
                  </w:r>
                  <w:del w:id="38" w:author="Parulekar, Prutha" w:date="2023-07-05T09:40:00Z">
                    <w:r>
                      <w:rPr>
                        <w:rFonts w:ascii="Segoe UI" w:eastAsia="Segoe UI" w:hAnsi="Segoe UI"/>
                        <w:color w:val="000000"/>
                        <w:sz w:val="16"/>
                      </w:rPr>
                      <w:delText>"</w:delText>
                    </w:r>
                  </w:del>
                  <w:r>
                    <w:rPr>
                      <w:rFonts w:ascii="Segoe UI" w:eastAsia="Segoe UI" w:hAnsi="Segoe UI"/>
                      <w:color w:val="000000"/>
                      <w:sz w:val="16"/>
                    </w:rPr>
                    <w:t>the User</w:t>
                  </w:r>
                  <w:del w:id="39" w:author="Parulekar, Prutha" w:date="2023-07-05T09:40:00Z">
                    <w:r>
                      <w:rPr>
                        <w:rFonts w:ascii="Segoe UI" w:eastAsia="Segoe UI" w:hAnsi="Segoe UI"/>
                        <w:color w:val="000000"/>
                        <w:sz w:val="16"/>
                      </w:rPr>
                      <w:delText>"</w:delText>
                    </w:r>
                  </w:del>
                  <w:r>
                    <w:rPr>
                      <w:rFonts w:ascii="Segoe UI" w:eastAsia="Segoe UI" w:hAnsi="Segoe UI"/>
                      <w:color w:val="000000"/>
                      <w:sz w:val="16"/>
                    </w:rPr>
                    <w:t xml:space="preserve"> via any official </w:t>
                  </w:r>
                  <w:del w:id="40" w:author="Parulekar, Prutha" w:date="2023-07-05T09:40:00Z">
                    <w:r>
                      <w:rPr>
                        <w:rFonts w:ascii="Segoe UI" w:eastAsia="Segoe UI" w:hAnsi="Segoe UI"/>
                        <w:color w:val="000000"/>
                        <w:sz w:val="16"/>
                      </w:rPr>
                      <w:delText>writtencommunication</w:delText>
                    </w:r>
                  </w:del>
                  <w:ins w:id="41" w:author="Parulekar, Prutha" w:date="2023-07-05T09:40:00Z">
                    <w:r>
                      <w:rPr>
                        <w:rFonts w:ascii="Segoe UI" w:eastAsia="Segoe UI" w:hAnsi="Segoe UI"/>
                        <w:color w:val="000000"/>
                        <w:sz w:val="16"/>
                      </w:rPr>
                      <w:t>written</w:t>
                    </w:r>
                    <w:r w:rsidR="0027002A">
                      <w:rPr>
                        <w:rFonts w:ascii="Segoe UI" w:eastAsia="Segoe UI" w:hAnsi="Segoe UI"/>
                        <w:color w:val="000000"/>
                        <w:sz w:val="16"/>
                      </w:rPr>
                      <w:t xml:space="preserve"> </w:t>
                    </w:r>
                    <w:r>
                      <w:rPr>
                        <w:rFonts w:ascii="Segoe UI" w:eastAsia="Segoe UI" w:hAnsi="Segoe UI"/>
                        <w:color w:val="000000"/>
                        <w:sz w:val="16"/>
                      </w:rPr>
                      <w:t>communication</w:t>
                    </w:r>
                  </w:ins>
                  <w:r>
                    <w:rPr>
                      <w:rFonts w:ascii="Segoe UI" w:eastAsia="Segoe UI" w:hAnsi="Segoe UI"/>
                      <w:color w:val="000000"/>
                      <w:sz w:val="16"/>
                    </w:rPr>
                    <w:t xml:space="preserve"> via </w:t>
                  </w:r>
                  <w:del w:id="42" w:author="Parulekar, Prutha" w:date="2023-07-05T09:40:00Z">
                    <w:r>
                      <w:rPr>
                        <w:rFonts w:ascii="Segoe UI" w:eastAsia="Segoe UI" w:hAnsi="Segoe UI"/>
                        <w:color w:val="000000"/>
                        <w:sz w:val="16"/>
                      </w:rPr>
                      <w:delText>E</w:delText>
                    </w:r>
                  </w:del>
                  <w:ins w:id="43" w:author="Parulekar, Prutha" w:date="2023-07-05T09:40:00Z">
                    <w:r w:rsidR="0027002A">
                      <w:rPr>
                        <w:rFonts w:ascii="Segoe UI" w:eastAsia="Segoe UI" w:hAnsi="Segoe UI"/>
                        <w:color w:val="000000"/>
                        <w:sz w:val="16"/>
                      </w:rPr>
                      <w:t>e</w:t>
                    </w:r>
                  </w:ins>
                  <w:r>
                    <w:rPr>
                      <w:rFonts w:ascii="Segoe UI" w:eastAsia="Segoe UI" w:hAnsi="Segoe UI"/>
                      <w:color w:val="000000"/>
                      <w:sz w:val="16"/>
                    </w:rPr>
                    <w:t xml:space="preserve">-mail, </w:t>
                  </w:r>
                  <w:del w:id="44" w:author="Parulekar, Prutha" w:date="2023-07-05T09:40:00Z">
                    <w:r>
                      <w:rPr>
                        <w:rFonts w:ascii="Segoe UI" w:eastAsia="Segoe UI" w:hAnsi="Segoe UI"/>
                        <w:color w:val="000000"/>
                        <w:sz w:val="16"/>
                      </w:rPr>
                      <w:delText>Letter, Fax</w:delText>
                    </w:r>
                  </w:del>
                  <w:ins w:id="45" w:author="Parulekar, Prutha" w:date="2023-07-05T09:40:00Z">
                    <w:r w:rsidR="0027002A">
                      <w:rPr>
                        <w:rFonts w:ascii="Segoe UI" w:eastAsia="Segoe UI" w:hAnsi="Segoe UI"/>
                        <w:color w:val="000000"/>
                        <w:sz w:val="16"/>
                      </w:rPr>
                      <w:t>l</w:t>
                    </w:r>
                    <w:r>
                      <w:rPr>
                        <w:rFonts w:ascii="Segoe UI" w:eastAsia="Segoe UI" w:hAnsi="Segoe UI"/>
                        <w:color w:val="000000"/>
                        <w:sz w:val="16"/>
                      </w:rPr>
                      <w:t xml:space="preserve">etter, </w:t>
                    </w:r>
                    <w:r w:rsidR="0027002A">
                      <w:rPr>
                        <w:rFonts w:ascii="Segoe UI" w:eastAsia="Segoe UI" w:hAnsi="Segoe UI"/>
                        <w:color w:val="000000"/>
                        <w:sz w:val="16"/>
                      </w:rPr>
                      <w:t>f</w:t>
                    </w:r>
                    <w:r>
                      <w:rPr>
                        <w:rFonts w:ascii="Segoe UI" w:eastAsia="Segoe UI" w:hAnsi="Segoe UI"/>
                        <w:color w:val="000000"/>
                        <w:sz w:val="16"/>
                      </w:rPr>
                      <w:t>ax</w:t>
                    </w:r>
                  </w:ins>
                  <w:r>
                    <w:rPr>
                      <w:rFonts w:ascii="Segoe UI" w:eastAsia="Segoe UI" w:hAnsi="Segoe UI"/>
                      <w:color w:val="000000"/>
                      <w:sz w:val="16"/>
                    </w:rPr>
                    <w:t xml:space="preserve"> or telephonically to DIPL or their </w:t>
                  </w:r>
                  <w:del w:id="46" w:author="Parulekar, Prutha" w:date="2023-07-05T09:40:00Z">
                    <w:r>
                      <w:rPr>
                        <w:rFonts w:ascii="Segoe UI" w:eastAsia="Segoe UI" w:hAnsi="Segoe UI"/>
                        <w:color w:val="000000"/>
                        <w:sz w:val="16"/>
                      </w:rPr>
                      <w:delText>Authorized Representatives.</w:delText>
                    </w:r>
                  </w:del>
                  <w:ins w:id="47" w:author="Parulekar, Prutha" w:date="2023-07-05T09:40:00Z">
                    <w:r w:rsidR="0027002A">
                      <w:rPr>
                        <w:rFonts w:ascii="Segoe UI" w:eastAsia="Segoe UI" w:hAnsi="Segoe UI"/>
                        <w:color w:val="000000"/>
                        <w:sz w:val="16"/>
                      </w:rPr>
                      <w:t>a</w:t>
                    </w:r>
                    <w:r>
                      <w:rPr>
                        <w:rFonts w:ascii="Segoe UI" w:eastAsia="Segoe UI" w:hAnsi="Segoe UI"/>
                        <w:color w:val="000000"/>
                        <w:sz w:val="16"/>
                      </w:rPr>
                      <w:t xml:space="preserve">uthorized </w:t>
                    </w:r>
                    <w:r w:rsidR="0027002A">
                      <w:rPr>
                        <w:rFonts w:ascii="Segoe UI" w:eastAsia="Segoe UI" w:hAnsi="Segoe UI"/>
                        <w:color w:val="000000"/>
                        <w:sz w:val="16"/>
                      </w:rPr>
                      <w:t>r</w:t>
                    </w:r>
                    <w:r>
                      <w:rPr>
                        <w:rFonts w:ascii="Segoe UI" w:eastAsia="Segoe UI" w:hAnsi="Segoe UI"/>
                        <w:color w:val="000000"/>
                        <w:sz w:val="16"/>
                      </w:rPr>
                      <w:t>epresentatives.</w:t>
                    </w:r>
                  </w:ins>
                  <w:r>
                    <w:rPr>
                      <w:rFonts w:ascii="Segoe UI" w:eastAsia="Segoe UI" w:hAnsi="Segoe UI"/>
                      <w:color w:val="000000"/>
                      <w:sz w:val="16"/>
                    </w:rPr>
                    <w:t xml:space="preserve"> DIPL or its </w:t>
                  </w:r>
                  <w:del w:id="48" w:author="Parulekar, Prutha" w:date="2023-07-05T09:40:00Z">
                    <w:r>
                      <w:rPr>
                        <w:rFonts w:ascii="Segoe UI" w:eastAsia="Segoe UI" w:hAnsi="Segoe UI"/>
                        <w:color w:val="000000"/>
                        <w:sz w:val="16"/>
                      </w:rPr>
                      <w:delText>Authorized Representatives</w:delText>
                    </w:r>
                  </w:del>
                  <w:ins w:id="49" w:author="Parulekar, Prutha" w:date="2023-07-05T09:40:00Z">
                    <w:r w:rsidR="0027002A">
                      <w:rPr>
                        <w:rFonts w:ascii="Segoe UI" w:eastAsia="Segoe UI" w:hAnsi="Segoe UI"/>
                        <w:color w:val="000000"/>
                        <w:sz w:val="16"/>
                      </w:rPr>
                      <w:t>a</w:t>
                    </w:r>
                    <w:r>
                      <w:rPr>
                        <w:rFonts w:ascii="Segoe UI" w:eastAsia="Segoe UI" w:hAnsi="Segoe UI"/>
                        <w:color w:val="000000"/>
                        <w:sz w:val="16"/>
                      </w:rPr>
                      <w:t xml:space="preserve">uthorized </w:t>
                    </w:r>
                    <w:r w:rsidR="0027002A">
                      <w:rPr>
                        <w:rFonts w:ascii="Segoe UI" w:eastAsia="Segoe UI" w:hAnsi="Segoe UI"/>
                        <w:color w:val="000000"/>
                        <w:sz w:val="16"/>
                      </w:rPr>
                      <w:t>r</w:t>
                    </w:r>
                    <w:r>
                      <w:rPr>
                        <w:rFonts w:ascii="Segoe UI" w:eastAsia="Segoe UI" w:hAnsi="Segoe UI"/>
                        <w:color w:val="000000"/>
                        <w:sz w:val="16"/>
                      </w:rPr>
                      <w:t>epresentatives</w:t>
                    </w:r>
                  </w:ins>
                  <w:r>
                    <w:rPr>
                      <w:rFonts w:ascii="Segoe UI" w:eastAsia="Segoe UI" w:hAnsi="Segoe UI"/>
                      <w:color w:val="000000"/>
                      <w:sz w:val="16"/>
                    </w:rPr>
                    <w:t xml:space="preserve"> would intend to restore the </w:t>
                  </w:r>
                  <w:del w:id="50" w:author="Parulekar, Prutha" w:date="2023-07-05T09:40:00Z">
                    <w:r>
                      <w:rPr>
                        <w:rFonts w:ascii="Segoe UI" w:eastAsia="Segoe UI" w:hAnsi="Segoe UI"/>
                        <w:color w:val="000000"/>
                        <w:sz w:val="16"/>
                      </w:rPr>
                      <w:delText>System</w:delText>
                    </w:r>
                  </w:del>
                  <w:ins w:id="51" w:author="Parulekar, Prutha" w:date="2023-07-05T09:40:00Z">
                    <w:r w:rsidR="0027002A">
                      <w:rPr>
                        <w:rFonts w:ascii="Segoe UI" w:eastAsia="Segoe UI" w:hAnsi="Segoe UI"/>
                        <w:color w:val="000000"/>
                        <w:sz w:val="16"/>
                      </w:rPr>
                      <w:t>s</w:t>
                    </w:r>
                    <w:r>
                      <w:rPr>
                        <w:rFonts w:ascii="Segoe UI" w:eastAsia="Segoe UI" w:hAnsi="Segoe UI"/>
                        <w:color w:val="000000"/>
                        <w:sz w:val="16"/>
                      </w:rPr>
                      <w:t>ystem</w:t>
                    </w:r>
                  </w:ins>
                  <w:r>
                    <w:rPr>
                      <w:rFonts w:ascii="Segoe UI" w:eastAsia="Segoe UI" w:hAnsi="Segoe UI"/>
                      <w:color w:val="000000"/>
                      <w:sz w:val="16"/>
                    </w:rPr>
                    <w:t xml:space="preserve"> to perform as per the specified function either by carrying out the corrective maintenance at </w:t>
                  </w:r>
                  <w:del w:id="52" w:author="Parulekar, Prutha" w:date="2023-07-05T09:40:00Z">
                    <w:r>
                      <w:rPr>
                        <w:rFonts w:ascii="Segoe UI" w:eastAsia="Segoe UI" w:hAnsi="Segoe UI"/>
                        <w:color w:val="000000"/>
                        <w:sz w:val="16"/>
                      </w:rPr>
                      <w:delText>"</w:delText>
                    </w:r>
                  </w:del>
                  <w:r>
                    <w:rPr>
                      <w:rFonts w:ascii="Segoe UI" w:eastAsia="Segoe UI" w:hAnsi="Segoe UI"/>
                      <w:color w:val="000000"/>
                      <w:sz w:val="16"/>
                    </w:rPr>
                    <w:t xml:space="preserve">the </w:t>
                  </w:r>
                  <w:del w:id="53" w:author="Parulekar, Prutha" w:date="2023-07-05T09:40:00Z">
                    <w:r>
                      <w:rPr>
                        <w:rFonts w:ascii="Segoe UI" w:eastAsia="Segoe UI" w:hAnsi="Segoe UI"/>
                        <w:color w:val="000000"/>
                        <w:sz w:val="16"/>
                      </w:rPr>
                      <w:delText>user"</w:delText>
                    </w:r>
                  </w:del>
                  <w:ins w:id="54" w:author="Parulekar, Prutha" w:date="2023-07-05T09:40:00Z">
                    <w:r w:rsidR="0027002A">
                      <w:rPr>
                        <w:rFonts w:ascii="Segoe UI" w:eastAsia="Segoe UI" w:hAnsi="Segoe UI"/>
                        <w:color w:val="000000"/>
                        <w:sz w:val="16"/>
                      </w:rPr>
                      <w:t>U</w:t>
                    </w:r>
                    <w:r>
                      <w:rPr>
                        <w:rFonts w:ascii="Segoe UI" w:eastAsia="Segoe UI" w:hAnsi="Segoe UI"/>
                        <w:color w:val="000000"/>
                        <w:sz w:val="16"/>
                      </w:rPr>
                      <w:t>ser</w:t>
                    </w:r>
                  </w:ins>
                  <w:r>
                    <w:rPr>
                      <w:rFonts w:ascii="Segoe UI" w:eastAsia="Segoe UI" w:hAnsi="Segoe UI"/>
                      <w:color w:val="000000"/>
                      <w:sz w:val="16"/>
                    </w:rPr>
                    <w:t xml:space="preserve"> site or by telecon or by using </w:t>
                  </w:r>
                  <w:del w:id="55" w:author="Parulekar, Prutha" w:date="2023-07-05T09:40:00Z">
                    <w:r>
                      <w:rPr>
                        <w:rFonts w:ascii="Segoe UI" w:eastAsia="Segoe UI" w:hAnsi="Segoe UI"/>
                        <w:color w:val="000000"/>
                        <w:sz w:val="16"/>
                      </w:rPr>
                      <w:delText>Functionalities</w:delText>
                    </w:r>
                  </w:del>
                  <w:ins w:id="56" w:author="Parulekar, Prutha" w:date="2023-07-05T09:40:00Z">
                    <w:r w:rsidR="0027002A">
                      <w:rPr>
                        <w:rFonts w:ascii="Segoe UI" w:eastAsia="Segoe UI" w:hAnsi="Segoe UI"/>
                        <w:color w:val="000000"/>
                        <w:sz w:val="16"/>
                      </w:rPr>
                      <w:t>f</w:t>
                    </w:r>
                    <w:r>
                      <w:rPr>
                        <w:rFonts w:ascii="Segoe UI" w:eastAsia="Segoe UI" w:hAnsi="Segoe UI"/>
                        <w:color w:val="000000"/>
                        <w:sz w:val="16"/>
                      </w:rPr>
                      <w:t>unctionalities</w:t>
                    </w:r>
                  </w:ins>
                  <w:r>
                    <w:rPr>
                      <w:rFonts w:ascii="Segoe UI" w:eastAsia="Segoe UI" w:hAnsi="Segoe UI"/>
                      <w:color w:val="000000"/>
                      <w:sz w:val="16"/>
                    </w:rPr>
                    <w:t xml:space="preserve"> such as remote services within a reasonable amount of time provided </w:t>
                  </w:r>
                  <w:del w:id="57" w:author="Parulekar, Prutha" w:date="2023-07-05T09:40:00Z">
                    <w:r>
                      <w:rPr>
                        <w:rFonts w:ascii="Segoe UI" w:eastAsia="Segoe UI" w:hAnsi="Segoe UI"/>
                        <w:color w:val="000000"/>
                        <w:sz w:val="16"/>
                      </w:rPr>
                      <w:delText>customer</w:delText>
                    </w:r>
                  </w:del>
                  <w:ins w:id="58" w:author="Parulekar, Prutha" w:date="2023-07-05T09:40:00Z">
                    <w:r w:rsidR="00EE6B0E">
                      <w:rPr>
                        <w:rFonts w:ascii="Segoe UI" w:eastAsia="Segoe UI" w:hAnsi="Segoe UI"/>
                        <w:color w:val="000000"/>
                        <w:sz w:val="16"/>
                      </w:rPr>
                      <w:t xml:space="preserve">the </w:t>
                    </w:r>
                    <w:r w:rsidR="00EE6B0E" w:rsidRPr="00DB3BDC">
                      <w:rPr>
                        <w:rFonts w:ascii="Segoe UI" w:eastAsia="Segoe UI" w:hAnsi="Segoe UI"/>
                        <w:color w:val="000000"/>
                        <w:sz w:val="16"/>
                      </w:rPr>
                      <w:t>User</w:t>
                    </w:r>
                  </w:ins>
                  <w:r w:rsidR="00C00F7D">
                    <w:rPr>
                      <w:rFonts w:ascii="Segoe UI" w:eastAsia="Segoe UI" w:hAnsi="Segoe UI"/>
                      <w:color w:val="000000"/>
                      <w:sz w:val="16"/>
                    </w:rPr>
                    <w:t xml:space="preserve"> </w:t>
                  </w:r>
                  <w:r w:rsidRPr="00DB3BDC">
                    <w:rPr>
                      <w:rFonts w:ascii="Segoe UI" w:eastAsia="Segoe UI" w:hAnsi="Segoe UI"/>
                      <w:color w:val="000000"/>
                      <w:sz w:val="16"/>
                    </w:rPr>
                    <w:t>discharges</w:t>
                  </w:r>
                  <w:r>
                    <w:rPr>
                      <w:rFonts w:ascii="Segoe UI" w:eastAsia="Segoe UI" w:hAnsi="Segoe UI"/>
                      <w:color w:val="000000"/>
                      <w:sz w:val="16"/>
                    </w:rPr>
                    <w:t xml:space="preserve"> scope of responsibility. </w:t>
                  </w:r>
                  <w:del w:id="59" w:author="Parulekar, Prutha" w:date="2023-07-05T09:40:00Z">
                    <w:r>
                      <w:rPr>
                        <w:rFonts w:ascii="Segoe UI" w:eastAsia="Segoe UI" w:hAnsi="Segoe UI"/>
                        <w:color w:val="000000"/>
                        <w:sz w:val="16"/>
                      </w:rPr>
                      <w:delText>"</w:delText>
                    </w:r>
                  </w:del>
                  <w:r>
                    <w:rPr>
                      <w:rFonts w:ascii="Segoe UI" w:eastAsia="Segoe UI" w:hAnsi="Segoe UI"/>
                      <w:color w:val="000000"/>
                      <w:sz w:val="16"/>
                    </w:rPr>
                    <w:t>The user</w:t>
                  </w:r>
                  <w:del w:id="60" w:author="Parulekar, Prutha" w:date="2023-07-05T09:40:00Z">
                    <w:r>
                      <w:rPr>
                        <w:rFonts w:ascii="Segoe UI" w:eastAsia="Segoe UI" w:hAnsi="Segoe UI"/>
                        <w:color w:val="000000"/>
                        <w:sz w:val="16"/>
                      </w:rPr>
                      <w:delText>"</w:delText>
                    </w:r>
                  </w:del>
                  <w:r w:rsidR="0027002A">
                    <w:rPr>
                      <w:rFonts w:ascii="Segoe UI" w:eastAsia="Segoe UI" w:hAnsi="Segoe UI"/>
                      <w:color w:val="000000"/>
                      <w:sz w:val="16"/>
                    </w:rPr>
                    <w:t xml:space="preserve"> </w:t>
                  </w:r>
                  <w:r>
                    <w:rPr>
                      <w:rFonts w:ascii="Segoe UI" w:eastAsia="Segoe UI" w:hAnsi="Segoe UI"/>
                      <w:color w:val="000000"/>
                      <w:sz w:val="16"/>
                    </w:rPr>
                    <w:t xml:space="preserve">can make </w:t>
                  </w:r>
                  <w:del w:id="61" w:author="Parulekar, Prutha" w:date="2023-07-05T09:40:00Z">
                    <w:r>
                      <w:rPr>
                        <w:rFonts w:ascii="Segoe UI" w:eastAsia="Segoe UI" w:hAnsi="Segoe UI"/>
                        <w:color w:val="000000"/>
                        <w:sz w:val="16"/>
                      </w:rPr>
                      <w:delText>Corrective</w:delText>
                    </w:r>
                  </w:del>
                  <w:ins w:id="62" w:author="Parulekar, Prutha" w:date="2023-07-05T09:40:00Z">
                    <w:r w:rsidR="0027002A">
                      <w:rPr>
                        <w:rFonts w:ascii="Segoe UI" w:eastAsia="Segoe UI" w:hAnsi="Segoe UI"/>
                        <w:color w:val="000000"/>
                        <w:sz w:val="16"/>
                      </w:rPr>
                      <w:t>c</w:t>
                    </w:r>
                    <w:r>
                      <w:rPr>
                        <w:rFonts w:ascii="Segoe UI" w:eastAsia="Segoe UI" w:hAnsi="Segoe UI"/>
                        <w:color w:val="000000"/>
                        <w:sz w:val="16"/>
                      </w:rPr>
                      <w:t>orrective</w:t>
                    </w:r>
                  </w:ins>
                  <w:r>
                    <w:rPr>
                      <w:rFonts w:ascii="Segoe UI" w:eastAsia="Segoe UI" w:hAnsi="Segoe UI"/>
                      <w:color w:val="000000"/>
                      <w:sz w:val="16"/>
                    </w:rPr>
                    <w:t xml:space="preserve"> maintenance request with the description of fault multiple times during the tenure of </w:t>
                  </w:r>
                  <w:del w:id="63" w:author="Parulekar, Prutha" w:date="2023-07-05T09:40:00Z">
                    <w:r>
                      <w:rPr>
                        <w:rFonts w:ascii="Segoe UI" w:eastAsia="Segoe UI" w:hAnsi="Segoe UI"/>
                        <w:color w:val="000000"/>
                        <w:sz w:val="16"/>
                      </w:rPr>
                      <w:delText>the</w:delText>
                    </w:r>
                  </w:del>
                  <w:ins w:id="64" w:author="Parulekar, Prutha" w:date="2023-07-05T09:40:00Z">
                    <w:r>
                      <w:rPr>
                        <w:rFonts w:ascii="Segoe UI" w:eastAsia="Segoe UI" w:hAnsi="Segoe UI"/>
                        <w:color w:val="000000"/>
                        <w:sz w:val="16"/>
                      </w:rPr>
                      <w:t>th</w:t>
                    </w:r>
                    <w:r w:rsidR="0027002A">
                      <w:rPr>
                        <w:rFonts w:ascii="Segoe UI" w:eastAsia="Segoe UI" w:hAnsi="Segoe UI"/>
                        <w:color w:val="000000"/>
                        <w:sz w:val="16"/>
                      </w:rPr>
                      <w:t>is</w:t>
                    </w:r>
                  </w:ins>
                  <w:r>
                    <w:rPr>
                      <w:rFonts w:ascii="Segoe UI" w:eastAsia="Segoe UI" w:hAnsi="Segoe UI"/>
                      <w:color w:val="000000"/>
                      <w:sz w:val="16"/>
                    </w:rPr>
                    <w:t xml:space="preserve"> Contract.</w:t>
                  </w:r>
                </w:p>
                <w:p w14:paraId="0100A7A7" w14:textId="25B87618" w:rsidR="0027002A" w:rsidRDefault="0027002A" w:rsidP="00AD3B06">
                  <w:pPr>
                    <w:spacing w:after="0" w:line="240" w:lineRule="auto"/>
                    <w:jc w:val="both"/>
                  </w:pPr>
                </w:p>
              </w:tc>
            </w:tr>
          </w:tbl>
          <w:p w14:paraId="70AF5CE9" w14:textId="77777777" w:rsidR="00E16D79" w:rsidRDefault="00E16D79" w:rsidP="00AD3B06">
            <w:pPr>
              <w:spacing w:after="0" w:line="240" w:lineRule="auto"/>
              <w:jc w:val="both"/>
            </w:pPr>
          </w:p>
        </w:tc>
        <w:tc>
          <w:tcPr>
            <w:tcW w:w="149" w:type="dxa"/>
          </w:tcPr>
          <w:p w14:paraId="6BBBC454" w14:textId="77777777" w:rsidR="00E16D79" w:rsidRDefault="00E16D79">
            <w:pPr>
              <w:pStyle w:val="EmptyCellLayoutStyle"/>
              <w:spacing w:after="0" w:line="240" w:lineRule="auto"/>
            </w:pPr>
          </w:p>
        </w:tc>
      </w:tr>
      <w:tr w:rsidR="00AD3B06" w14:paraId="2AD4C046" w14:textId="77777777" w:rsidTr="00DC79E3">
        <w:trPr>
          <w:trHeight w:val="39"/>
        </w:trPr>
        <w:tc>
          <w:tcPr>
            <w:tcW w:w="6" w:type="dxa"/>
          </w:tcPr>
          <w:p w14:paraId="324BC16B" w14:textId="77777777" w:rsidR="00E16D79" w:rsidRDefault="00E16D79">
            <w:pPr>
              <w:pStyle w:val="EmptyCellLayoutStyle"/>
              <w:spacing w:after="0" w:line="240" w:lineRule="auto"/>
            </w:pPr>
          </w:p>
        </w:tc>
        <w:tc>
          <w:tcPr>
            <w:tcW w:w="18" w:type="dxa"/>
          </w:tcPr>
          <w:p w14:paraId="1F47FAD8" w14:textId="77777777" w:rsidR="00E16D79" w:rsidRDefault="00E16D79">
            <w:pPr>
              <w:pStyle w:val="EmptyCellLayoutStyle"/>
              <w:spacing w:after="0" w:line="240" w:lineRule="auto"/>
            </w:pPr>
          </w:p>
        </w:tc>
        <w:tc>
          <w:tcPr>
            <w:tcW w:w="9" w:type="dxa"/>
          </w:tcPr>
          <w:p w14:paraId="276EE332" w14:textId="77777777" w:rsidR="00E16D79" w:rsidRDefault="00E16D79">
            <w:pPr>
              <w:pStyle w:val="EmptyCellLayoutStyle"/>
              <w:spacing w:after="0" w:line="240" w:lineRule="auto"/>
            </w:pPr>
          </w:p>
        </w:tc>
        <w:tc>
          <w:tcPr>
            <w:tcW w:w="11" w:type="dxa"/>
          </w:tcPr>
          <w:p w14:paraId="640ECDE1" w14:textId="77777777" w:rsidR="00E16D79" w:rsidRDefault="00E16D79">
            <w:pPr>
              <w:pStyle w:val="EmptyCellLayoutStyle"/>
              <w:spacing w:after="0" w:line="240" w:lineRule="auto"/>
            </w:pPr>
          </w:p>
        </w:tc>
        <w:tc>
          <w:tcPr>
            <w:tcW w:w="6" w:type="dxa"/>
          </w:tcPr>
          <w:p w14:paraId="26FD0CFA" w14:textId="77777777" w:rsidR="00E16D79" w:rsidRDefault="00E16D79">
            <w:pPr>
              <w:pStyle w:val="EmptyCellLayoutStyle"/>
              <w:spacing w:after="0" w:line="240" w:lineRule="auto"/>
            </w:pPr>
          </w:p>
        </w:tc>
        <w:tc>
          <w:tcPr>
            <w:tcW w:w="6" w:type="dxa"/>
          </w:tcPr>
          <w:p w14:paraId="54E79D4C" w14:textId="77777777" w:rsidR="00E16D79" w:rsidRDefault="00E16D79">
            <w:pPr>
              <w:pStyle w:val="EmptyCellLayoutStyle"/>
              <w:spacing w:after="0" w:line="240" w:lineRule="auto"/>
            </w:pPr>
          </w:p>
        </w:tc>
        <w:tc>
          <w:tcPr>
            <w:tcW w:w="34" w:type="dxa"/>
          </w:tcPr>
          <w:p w14:paraId="548A5B94" w14:textId="77777777" w:rsidR="00E16D79" w:rsidRDefault="00E16D79">
            <w:pPr>
              <w:pStyle w:val="EmptyCellLayoutStyle"/>
              <w:spacing w:after="0" w:line="240" w:lineRule="auto"/>
            </w:pPr>
          </w:p>
        </w:tc>
        <w:tc>
          <w:tcPr>
            <w:tcW w:w="6" w:type="dxa"/>
          </w:tcPr>
          <w:p w14:paraId="5AE816FA" w14:textId="77777777" w:rsidR="00E16D79" w:rsidRDefault="00E16D79">
            <w:pPr>
              <w:pStyle w:val="EmptyCellLayoutStyle"/>
              <w:spacing w:after="0" w:line="240" w:lineRule="auto"/>
            </w:pPr>
          </w:p>
        </w:tc>
        <w:tc>
          <w:tcPr>
            <w:tcW w:w="44" w:type="dxa"/>
          </w:tcPr>
          <w:p w14:paraId="14C66956" w14:textId="77777777" w:rsidR="00E16D79" w:rsidRDefault="00E16D79">
            <w:pPr>
              <w:pStyle w:val="EmptyCellLayoutStyle"/>
              <w:spacing w:after="0" w:line="240" w:lineRule="auto"/>
            </w:pPr>
          </w:p>
        </w:tc>
        <w:tc>
          <w:tcPr>
            <w:tcW w:w="36" w:type="dxa"/>
          </w:tcPr>
          <w:p w14:paraId="1AC3CD07" w14:textId="77777777" w:rsidR="00E16D79" w:rsidRDefault="00E16D79">
            <w:pPr>
              <w:pStyle w:val="EmptyCellLayoutStyle"/>
              <w:spacing w:after="0" w:line="240" w:lineRule="auto"/>
            </w:pPr>
          </w:p>
        </w:tc>
        <w:tc>
          <w:tcPr>
            <w:tcW w:w="191" w:type="dxa"/>
          </w:tcPr>
          <w:p w14:paraId="649D55A4" w14:textId="77777777" w:rsidR="00E16D79" w:rsidRDefault="00E16D79">
            <w:pPr>
              <w:pStyle w:val="EmptyCellLayoutStyle"/>
              <w:spacing w:after="0" w:line="240" w:lineRule="auto"/>
            </w:pPr>
          </w:p>
        </w:tc>
        <w:tc>
          <w:tcPr>
            <w:tcW w:w="334" w:type="dxa"/>
          </w:tcPr>
          <w:p w14:paraId="02EB5517" w14:textId="77777777" w:rsidR="00E16D79" w:rsidRDefault="00E16D79">
            <w:pPr>
              <w:pStyle w:val="EmptyCellLayoutStyle"/>
              <w:spacing w:after="0" w:line="240" w:lineRule="auto"/>
            </w:pPr>
          </w:p>
        </w:tc>
        <w:tc>
          <w:tcPr>
            <w:tcW w:w="44" w:type="dxa"/>
          </w:tcPr>
          <w:p w14:paraId="192C0509" w14:textId="77777777" w:rsidR="00E16D79" w:rsidRDefault="00E16D79">
            <w:pPr>
              <w:pStyle w:val="EmptyCellLayoutStyle"/>
              <w:spacing w:after="0" w:line="240" w:lineRule="auto"/>
            </w:pPr>
          </w:p>
        </w:tc>
        <w:tc>
          <w:tcPr>
            <w:tcW w:w="51" w:type="dxa"/>
          </w:tcPr>
          <w:p w14:paraId="48C9EE28" w14:textId="77777777" w:rsidR="00E16D79" w:rsidRDefault="00E16D79">
            <w:pPr>
              <w:pStyle w:val="EmptyCellLayoutStyle"/>
              <w:spacing w:after="0" w:line="240" w:lineRule="auto"/>
            </w:pPr>
          </w:p>
        </w:tc>
        <w:tc>
          <w:tcPr>
            <w:tcW w:w="22" w:type="dxa"/>
          </w:tcPr>
          <w:p w14:paraId="05C254BE" w14:textId="77777777" w:rsidR="00E16D79" w:rsidRDefault="00E16D79">
            <w:pPr>
              <w:pStyle w:val="EmptyCellLayoutStyle"/>
              <w:spacing w:after="0" w:line="240" w:lineRule="auto"/>
            </w:pPr>
          </w:p>
        </w:tc>
        <w:tc>
          <w:tcPr>
            <w:tcW w:w="16" w:type="dxa"/>
          </w:tcPr>
          <w:p w14:paraId="0B39B932" w14:textId="77777777" w:rsidR="00E16D79" w:rsidRDefault="00E16D79">
            <w:pPr>
              <w:pStyle w:val="EmptyCellLayoutStyle"/>
              <w:spacing w:after="0" w:line="240" w:lineRule="auto"/>
            </w:pPr>
          </w:p>
        </w:tc>
        <w:tc>
          <w:tcPr>
            <w:tcW w:w="16" w:type="dxa"/>
          </w:tcPr>
          <w:p w14:paraId="4082612C" w14:textId="77777777" w:rsidR="00E16D79" w:rsidRDefault="00E16D79">
            <w:pPr>
              <w:pStyle w:val="EmptyCellLayoutStyle"/>
              <w:spacing w:after="0" w:line="240" w:lineRule="auto"/>
            </w:pPr>
          </w:p>
        </w:tc>
        <w:tc>
          <w:tcPr>
            <w:tcW w:w="16" w:type="dxa"/>
          </w:tcPr>
          <w:p w14:paraId="64D69CB0" w14:textId="77777777" w:rsidR="00E16D79" w:rsidRDefault="00E16D79">
            <w:pPr>
              <w:pStyle w:val="EmptyCellLayoutStyle"/>
              <w:spacing w:after="0" w:line="240" w:lineRule="auto"/>
            </w:pPr>
          </w:p>
        </w:tc>
        <w:tc>
          <w:tcPr>
            <w:tcW w:w="42" w:type="dxa"/>
          </w:tcPr>
          <w:p w14:paraId="184605A0" w14:textId="77777777" w:rsidR="00E16D79" w:rsidRDefault="00E16D79">
            <w:pPr>
              <w:pStyle w:val="EmptyCellLayoutStyle"/>
              <w:spacing w:after="0" w:line="240" w:lineRule="auto"/>
            </w:pPr>
          </w:p>
        </w:tc>
        <w:tc>
          <w:tcPr>
            <w:tcW w:w="16" w:type="dxa"/>
          </w:tcPr>
          <w:p w14:paraId="51527E00" w14:textId="77777777" w:rsidR="00E16D79" w:rsidRDefault="00E16D79">
            <w:pPr>
              <w:pStyle w:val="EmptyCellLayoutStyle"/>
              <w:spacing w:after="0" w:line="240" w:lineRule="auto"/>
            </w:pPr>
          </w:p>
        </w:tc>
        <w:tc>
          <w:tcPr>
            <w:tcW w:w="16" w:type="dxa"/>
          </w:tcPr>
          <w:p w14:paraId="64B8ACA6" w14:textId="77777777" w:rsidR="00E16D79" w:rsidRDefault="00E16D79">
            <w:pPr>
              <w:pStyle w:val="EmptyCellLayoutStyle"/>
              <w:spacing w:after="0" w:line="240" w:lineRule="auto"/>
            </w:pPr>
          </w:p>
        </w:tc>
        <w:tc>
          <w:tcPr>
            <w:tcW w:w="24" w:type="dxa"/>
          </w:tcPr>
          <w:p w14:paraId="1BC456AA" w14:textId="77777777" w:rsidR="00E16D79" w:rsidRDefault="00E16D79">
            <w:pPr>
              <w:pStyle w:val="EmptyCellLayoutStyle"/>
              <w:spacing w:after="0" w:line="240" w:lineRule="auto"/>
            </w:pPr>
          </w:p>
        </w:tc>
        <w:tc>
          <w:tcPr>
            <w:tcW w:w="292" w:type="dxa"/>
          </w:tcPr>
          <w:p w14:paraId="563D82FC" w14:textId="77777777" w:rsidR="00E16D79" w:rsidRDefault="00E16D79">
            <w:pPr>
              <w:pStyle w:val="EmptyCellLayoutStyle"/>
              <w:spacing w:after="0" w:line="240" w:lineRule="auto"/>
            </w:pPr>
          </w:p>
        </w:tc>
        <w:tc>
          <w:tcPr>
            <w:tcW w:w="24" w:type="dxa"/>
          </w:tcPr>
          <w:p w14:paraId="10D6E57A" w14:textId="77777777" w:rsidR="00E16D79" w:rsidRDefault="00E16D79">
            <w:pPr>
              <w:pStyle w:val="EmptyCellLayoutStyle"/>
              <w:spacing w:after="0" w:line="240" w:lineRule="auto"/>
            </w:pPr>
          </w:p>
        </w:tc>
        <w:tc>
          <w:tcPr>
            <w:tcW w:w="16" w:type="dxa"/>
          </w:tcPr>
          <w:p w14:paraId="1F2E2A53" w14:textId="77777777" w:rsidR="00E16D79" w:rsidRDefault="00E16D79">
            <w:pPr>
              <w:pStyle w:val="EmptyCellLayoutStyle"/>
              <w:spacing w:after="0" w:line="240" w:lineRule="auto"/>
            </w:pPr>
          </w:p>
        </w:tc>
        <w:tc>
          <w:tcPr>
            <w:tcW w:w="32" w:type="dxa"/>
          </w:tcPr>
          <w:p w14:paraId="491A840C" w14:textId="77777777" w:rsidR="00E16D79" w:rsidRDefault="00E16D79">
            <w:pPr>
              <w:pStyle w:val="EmptyCellLayoutStyle"/>
              <w:spacing w:after="0" w:line="240" w:lineRule="auto"/>
            </w:pPr>
          </w:p>
        </w:tc>
        <w:tc>
          <w:tcPr>
            <w:tcW w:w="85" w:type="dxa"/>
          </w:tcPr>
          <w:p w14:paraId="1948AEA8" w14:textId="77777777" w:rsidR="00E16D79" w:rsidRDefault="00E16D79">
            <w:pPr>
              <w:pStyle w:val="EmptyCellLayoutStyle"/>
              <w:spacing w:after="0" w:line="240" w:lineRule="auto"/>
            </w:pPr>
          </w:p>
        </w:tc>
        <w:tc>
          <w:tcPr>
            <w:tcW w:w="475" w:type="dxa"/>
          </w:tcPr>
          <w:p w14:paraId="146124E5" w14:textId="77777777" w:rsidR="00E16D79" w:rsidRDefault="00E16D79">
            <w:pPr>
              <w:pStyle w:val="EmptyCellLayoutStyle"/>
              <w:spacing w:after="0" w:line="240" w:lineRule="auto"/>
            </w:pPr>
          </w:p>
        </w:tc>
        <w:tc>
          <w:tcPr>
            <w:tcW w:w="36" w:type="dxa"/>
          </w:tcPr>
          <w:p w14:paraId="6DD13211" w14:textId="77777777" w:rsidR="00E16D79" w:rsidRDefault="00E16D79">
            <w:pPr>
              <w:pStyle w:val="EmptyCellLayoutStyle"/>
              <w:spacing w:after="0" w:line="240" w:lineRule="auto"/>
            </w:pPr>
          </w:p>
        </w:tc>
        <w:tc>
          <w:tcPr>
            <w:tcW w:w="129" w:type="dxa"/>
          </w:tcPr>
          <w:p w14:paraId="0D7A9DF4" w14:textId="77777777" w:rsidR="00E16D79" w:rsidRDefault="00E16D79">
            <w:pPr>
              <w:pStyle w:val="EmptyCellLayoutStyle"/>
              <w:spacing w:after="0" w:line="240" w:lineRule="auto"/>
            </w:pPr>
          </w:p>
        </w:tc>
        <w:tc>
          <w:tcPr>
            <w:tcW w:w="94" w:type="dxa"/>
          </w:tcPr>
          <w:p w14:paraId="340A6325" w14:textId="77777777" w:rsidR="00E16D79" w:rsidRDefault="00E16D79">
            <w:pPr>
              <w:pStyle w:val="EmptyCellLayoutStyle"/>
              <w:spacing w:after="0" w:line="240" w:lineRule="auto"/>
            </w:pPr>
          </w:p>
        </w:tc>
        <w:tc>
          <w:tcPr>
            <w:tcW w:w="57" w:type="dxa"/>
          </w:tcPr>
          <w:p w14:paraId="0D8A638D" w14:textId="77777777" w:rsidR="00E16D79" w:rsidRDefault="00E16D79">
            <w:pPr>
              <w:pStyle w:val="EmptyCellLayoutStyle"/>
              <w:spacing w:after="0" w:line="240" w:lineRule="auto"/>
            </w:pPr>
          </w:p>
        </w:tc>
        <w:tc>
          <w:tcPr>
            <w:tcW w:w="685" w:type="dxa"/>
          </w:tcPr>
          <w:p w14:paraId="1119DB49" w14:textId="77777777" w:rsidR="00E16D79" w:rsidRDefault="00E16D79">
            <w:pPr>
              <w:pStyle w:val="EmptyCellLayoutStyle"/>
              <w:spacing w:after="0" w:line="240" w:lineRule="auto"/>
            </w:pPr>
          </w:p>
        </w:tc>
        <w:tc>
          <w:tcPr>
            <w:tcW w:w="1241" w:type="dxa"/>
          </w:tcPr>
          <w:p w14:paraId="27FE48CD" w14:textId="77777777" w:rsidR="00E16D79" w:rsidRDefault="00E16D79">
            <w:pPr>
              <w:pStyle w:val="EmptyCellLayoutStyle"/>
              <w:spacing w:after="0" w:line="240" w:lineRule="auto"/>
            </w:pPr>
          </w:p>
        </w:tc>
        <w:tc>
          <w:tcPr>
            <w:tcW w:w="131" w:type="dxa"/>
          </w:tcPr>
          <w:p w14:paraId="613BACAC" w14:textId="77777777" w:rsidR="00E16D79" w:rsidRDefault="00E16D79">
            <w:pPr>
              <w:pStyle w:val="EmptyCellLayoutStyle"/>
              <w:spacing w:after="0" w:line="240" w:lineRule="auto"/>
            </w:pPr>
          </w:p>
        </w:tc>
        <w:tc>
          <w:tcPr>
            <w:tcW w:w="1431" w:type="dxa"/>
          </w:tcPr>
          <w:p w14:paraId="495C3845" w14:textId="77777777" w:rsidR="00E16D79" w:rsidRDefault="00E16D79">
            <w:pPr>
              <w:pStyle w:val="EmptyCellLayoutStyle"/>
              <w:spacing w:after="0" w:line="240" w:lineRule="auto"/>
            </w:pPr>
          </w:p>
        </w:tc>
        <w:tc>
          <w:tcPr>
            <w:tcW w:w="2311" w:type="dxa"/>
          </w:tcPr>
          <w:p w14:paraId="71E79D95" w14:textId="77777777" w:rsidR="00E16D79" w:rsidRDefault="00E16D79">
            <w:pPr>
              <w:pStyle w:val="EmptyCellLayoutStyle"/>
              <w:spacing w:after="0" w:line="240" w:lineRule="auto"/>
            </w:pPr>
          </w:p>
        </w:tc>
        <w:tc>
          <w:tcPr>
            <w:tcW w:w="1686" w:type="dxa"/>
          </w:tcPr>
          <w:p w14:paraId="5D955A42" w14:textId="77777777" w:rsidR="00E16D79" w:rsidRDefault="00E16D79">
            <w:pPr>
              <w:pStyle w:val="EmptyCellLayoutStyle"/>
              <w:spacing w:after="0" w:line="240" w:lineRule="auto"/>
            </w:pPr>
          </w:p>
        </w:tc>
        <w:tc>
          <w:tcPr>
            <w:tcW w:w="1353" w:type="dxa"/>
          </w:tcPr>
          <w:p w14:paraId="45B47D01" w14:textId="77777777" w:rsidR="00E16D79" w:rsidRDefault="00E16D79">
            <w:pPr>
              <w:pStyle w:val="EmptyCellLayoutStyle"/>
              <w:spacing w:after="0" w:line="240" w:lineRule="auto"/>
            </w:pPr>
          </w:p>
        </w:tc>
        <w:tc>
          <w:tcPr>
            <w:tcW w:w="16" w:type="dxa"/>
          </w:tcPr>
          <w:p w14:paraId="382C5FD6" w14:textId="77777777" w:rsidR="00E16D79" w:rsidRDefault="00E16D79">
            <w:pPr>
              <w:pStyle w:val="EmptyCellLayoutStyle"/>
              <w:spacing w:after="0" w:line="240" w:lineRule="auto"/>
            </w:pPr>
          </w:p>
        </w:tc>
        <w:tc>
          <w:tcPr>
            <w:tcW w:w="21" w:type="dxa"/>
          </w:tcPr>
          <w:p w14:paraId="196571BB" w14:textId="77777777" w:rsidR="00E16D79" w:rsidRDefault="00E16D79">
            <w:pPr>
              <w:pStyle w:val="EmptyCellLayoutStyle"/>
              <w:spacing w:after="0" w:line="240" w:lineRule="auto"/>
            </w:pPr>
          </w:p>
        </w:tc>
        <w:tc>
          <w:tcPr>
            <w:tcW w:w="149" w:type="dxa"/>
          </w:tcPr>
          <w:p w14:paraId="63C8D65E" w14:textId="77777777" w:rsidR="00E16D79" w:rsidRDefault="00E16D79">
            <w:pPr>
              <w:pStyle w:val="EmptyCellLayoutStyle"/>
              <w:spacing w:after="0" w:line="240" w:lineRule="auto"/>
            </w:pPr>
          </w:p>
        </w:tc>
      </w:tr>
      <w:tr w:rsidR="00AD3B06" w14:paraId="376EB27A" w14:textId="77777777" w:rsidTr="00DC79E3">
        <w:tc>
          <w:tcPr>
            <w:tcW w:w="6" w:type="dxa"/>
          </w:tcPr>
          <w:p w14:paraId="3EE0F507" w14:textId="77777777" w:rsidR="00E16D79" w:rsidRDefault="00E16D79">
            <w:pPr>
              <w:pStyle w:val="EmptyCellLayoutStyle"/>
              <w:spacing w:after="0" w:line="240" w:lineRule="auto"/>
            </w:pPr>
          </w:p>
        </w:tc>
        <w:tc>
          <w:tcPr>
            <w:tcW w:w="18" w:type="dxa"/>
          </w:tcPr>
          <w:p w14:paraId="5724DED7" w14:textId="77777777" w:rsidR="00E16D79" w:rsidRDefault="00E16D79">
            <w:pPr>
              <w:pStyle w:val="EmptyCellLayoutStyle"/>
              <w:spacing w:after="0" w:line="240" w:lineRule="auto"/>
            </w:pPr>
          </w:p>
        </w:tc>
        <w:tc>
          <w:tcPr>
            <w:tcW w:w="9" w:type="dxa"/>
          </w:tcPr>
          <w:p w14:paraId="3C85BB04" w14:textId="77777777" w:rsidR="00E16D79" w:rsidRDefault="00E16D79">
            <w:pPr>
              <w:pStyle w:val="EmptyCellLayoutStyle"/>
              <w:spacing w:after="0" w:line="240" w:lineRule="auto"/>
            </w:pPr>
          </w:p>
        </w:tc>
        <w:tc>
          <w:tcPr>
            <w:tcW w:w="11" w:type="dxa"/>
          </w:tcPr>
          <w:p w14:paraId="71646B48" w14:textId="77777777" w:rsidR="00E16D79" w:rsidRDefault="00E16D79">
            <w:pPr>
              <w:pStyle w:val="EmptyCellLayoutStyle"/>
              <w:spacing w:after="0" w:line="240" w:lineRule="auto"/>
            </w:pPr>
          </w:p>
        </w:tc>
        <w:tc>
          <w:tcPr>
            <w:tcW w:w="6" w:type="dxa"/>
          </w:tcPr>
          <w:p w14:paraId="34749966" w14:textId="77777777" w:rsidR="00E16D79" w:rsidRDefault="00E16D79">
            <w:pPr>
              <w:pStyle w:val="EmptyCellLayoutStyle"/>
              <w:spacing w:after="0" w:line="240" w:lineRule="auto"/>
            </w:pPr>
          </w:p>
        </w:tc>
        <w:tc>
          <w:tcPr>
            <w:tcW w:w="6" w:type="dxa"/>
          </w:tcPr>
          <w:p w14:paraId="782DBBC9" w14:textId="77777777" w:rsidR="00E16D79" w:rsidRDefault="00E16D79">
            <w:pPr>
              <w:pStyle w:val="EmptyCellLayoutStyle"/>
              <w:spacing w:after="0" w:line="240" w:lineRule="auto"/>
            </w:pPr>
          </w:p>
        </w:tc>
        <w:tc>
          <w:tcPr>
            <w:tcW w:w="34" w:type="dxa"/>
          </w:tcPr>
          <w:p w14:paraId="0D8A1724" w14:textId="77777777" w:rsidR="00E16D79" w:rsidRDefault="00E16D79">
            <w:pPr>
              <w:pStyle w:val="EmptyCellLayoutStyle"/>
              <w:spacing w:after="0" w:line="240" w:lineRule="auto"/>
            </w:pPr>
          </w:p>
        </w:tc>
        <w:tc>
          <w:tcPr>
            <w:tcW w:w="6" w:type="dxa"/>
          </w:tcPr>
          <w:p w14:paraId="05A68325" w14:textId="77777777" w:rsidR="00E16D79" w:rsidRDefault="00E16D79">
            <w:pPr>
              <w:pStyle w:val="EmptyCellLayoutStyle"/>
              <w:spacing w:after="0" w:line="240" w:lineRule="auto"/>
            </w:pPr>
          </w:p>
        </w:tc>
        <w:tc>
          <w:tcPr>
            <w:tcW w:w="44" w:type="dxa"/>
          </w:tcPr>
          <w:p w14:paraId="6001C55B" w14:textId="77777777" w:rsidR="00E16D79" w:rsidRDefault="00E16D79">
            <w:pPr>
              <w:pStyle w:val="EmptyCellLayoutStyle"/>
              <w:spacing w:after="0" w:line="240" w:lineRule="auto"/>
            </w:pPr>
          </w:p>
        </w:tc>
        <w:tc>
          <w:tcPr>
            <w:tcW w:w="36" w:type="dxa"/>
          </w:tcPr>
          <w:p w14:paraId="3EFD26A0" w14:textId="77777777" w:rsidR="00E16D79" w:rsidRDefault="00E16D79">
            <w:pPr>
              <w:pStyle w:val="EmptyCellLayoutStyle"/>
              <w:spacing w:after="0" w:line="240" w:lineRule="auto"/>
            </w:pPr>
          </w:p>
        </w:tc>
        <w:tc>
          <w:tcPr>
            <w:tcW w:w="191" w:type="dxa"/>
          </w:tcPr>
          <w:p w14:paraId="10BF978D" w14:textId="77777777" w:rsidR="00E16D79" w:rsidRDefault="00E16D79">
            <w:pPr>
              <w:pStyle w:val="EmptyCellLayoutStyle"/>
              <w:spacing w:after="0" w:line="240" w:lineRule="auto"/>
            </w:pPr>
          </w:p>
        </w:tc>
        <w:tc>
          <w:tcPr>
            <w:tcW w:w="334" w:type="dxa"/>
          </w:tcPr>
          <w:p w14:paraId="2125C461" w14:textId="77777777" w:rsidR="00E16D79" w:rsidRDefault="00E16D79">
            <w:pPr>
              <w:pStyle w:val="EmptyCellLayoutStyle"/>
              <w:spacing w:after="0" w:line="240" w:lineRule="auto"/>
            </w:pPr>
          </w:p>
        </w:tc>
        <w:tc>
          <w:tcPr>
            <w:tcW w:w="44" w:type="dxa"/>
          </w:tcPr>
          <w:p w14:paraId="40EB9401" w14:textId="77777777" w:rsidR="00E16D79" w:rsidRDefault="00E16D79">
            <w:pPr>
              <w:pStyle w:val="EmptyCellLayoutStyle"/>
              <w:spacing w:after="0" w:line="240" w:lineRule="auto"/>
            </w:pPr>
          </w:p>
        </w:tc>
        <w:tc>
          <w:tcPr>
            <w:tcW w:w="51" w:type="dxa"/>
          </w:tcPr>
          <w:p w14:paraId="2899D13E" w14:textId="77777777" w:rsidR="00E16D79" w:rsidRDefault="00E16D79">
            <w:pPr>
              <w:pStyle w:val="EmptyCellLayoutStyle"/>
              <w:spacing w:after="0" w:line="240" w:lineRule="auto"/>
            </w:pPr>
          </w:p>
        </w:tc>
        <w:tc>
          <w:tcPr>
            <w:tcW w:w="22" w:type="dxa"/>
          </w:tcPr>
          <w:p w14:paraId="2FFCFA10" w14:textId="77777777" w:rsidR="00E16D79" w:rsidRDefault="00E16D79">
            <w:pPr>
              <w:pStyle w:val="EmptyCellLayoutStyle"/>
              <w:spacing w:after="0" w:line="240" w:lineRule="auto"/>
            </w:pPr>
          </w:p>
        </w:tc>
        <w:tc>
          <w:tcPr>
            <w:tcW w:w="16" w:type="dxa"/>
          </w:tcPr>
          <w:p w14:paraId="1711F6AE" w14:textId="77777777" w:rsidR="00E16D79" w:rsidRDefault="00E16D79">
            <w:pPr>
              <w:pStyle w:val="EmptyCellLayoutStyle"/>
              <w:spacing w:after="0" w:line="240" w:lineRule="auto"/>
            </w:pPr>
          </w:p>
        </w:tc>
        <w:tc>
          <w:tcPr>
            <w:tcW w:w="16" w:type="dxa"/>
          </w:tcPr>
          <w:p w14:paraId="273133E6" w14:textId="77777777" w:rsidR="00E16D79" w:rsidRDefault="00E16D79">
            <w:pPr>
              <w:pStyle w:val="EmptyCellLayoutStyle"/>
              <w:spacing w:after="0" w:line="240" w:lineRule="auto"/>
            </w:pPr>
          </w:p>
        </w:tc>
        <w:tc>
          <w:tcPr>
            <w:tcW w:w="16" w:type="dxa"/>
          </w:tcPr>
          <w:p w14:paraId="25A0CB5C" w14:textId="77777777" w:rsidR="00E16D79" w:rsidRDefault="00E16D79">
            <w:pPr>
              <w:pStyle w:val="EmptyCellLayoutStyle"/>
              <w:spacing w:after="0" w:line="240" w:lineRule="auto"/>
            </w:pPr>
          </w:p>
        </w:tc>
        <w:tc>
          <w:tcPr>
            <w:tcW w:w="42" w:type="dxa"/>
          </w:tcPr>
          <w:p w14:paraId="24A642DE" w14:textId="77777777" w:rsidR="00E16D79" w:rsidRDefault="00E16D79">
            <w:pPr>
              <w:pStyle w:val="EmptyCellLayoutStyle"/>
              <w:spacing w:after="0" w:line="240" w:lineRule="auto"/>
            </w:pPr>
          </w:p>
        </w:tc>
        <w:tc>
          <w:tcPr>
            <w:tcW w:w="16" w:type="dxa"/>
          </w:tcPr>
          <w:p w14:paraId="19600C34" w14:textId="77777777" w:rsidR="00E16D79" w:rsidRDefault="00E16D79">
            <w:pPr>
              <w:pStyle w:val="EmptyCellLayoutStyle"/>
              <w:spacing w:after="0" w:line="240" w:lineRule="auto"/>
            </w:pPr>
          </w:p>
        </w:tc>
        <w:tc>
          <w:tcPr>
            <w:tcW w:w="16" w:type="dxa"/>
          </w:tcPr>
          <w:p w14:paraId="14C0DA4B" w14:textId="77777777" w:rsidR="00E16D79" w:rsidRDefault="00E16D79">
            <w:pPr>
              <w:pStyle w:val="EmptyCellLayoutStyle"/>
              <w:spacing w:after="0" w:line="240" w:lineRule="auto"/>
            </w:pPr>
          </w:p>
        </w:tc>
        <w:tc>
          <w:tcPr>
            <w:tcW w:w="24" w:type="dxa"/>
          </w:tcPr>
          <w:p w14:paraId="458339F3" w14:textId="77777777" w:rsidR="00E16D79" w:rsidRDefault="00E16D79">
            <w:pPr>
              <w:pStyle w:val="EmptyCellLayoutStyle"/>
              <w:spacing w:after="0" w:line="240" w:lineRule="auto"/>
            </w:pPr>
          </w:p>
        </w:tc>
        <w:tc>
          <w:tcPr>
            <w:tcW w:w="292" w:type="dxa"/>
          </w:tcPr>
          <w:p w14:paraId="5652FCC9" w14:textId="77777777" w:rsidR="00E16D79" w:rsidRDefault="00E16D79">
            <w:pPr>
              <w:pStyle w:val="EmptyCellLayoutStyle"/>
              <w:spacing w:after="0" w:line="240" w:lineRule="auto"/>
            </w:pPr>
          </w:p>
        </w:tc>
        <w:tc>
          <w:tcPr>
            <w:tcW w:w="24" w:type="dxa"/>
          </w:tcPr>
          <w:p w14:paraId="48B89F3C" w14:textId="77777777" w:rsidR="00E16D79" w:rsidRDefault="00E16D79">
            <w:pPr>
              <w:pStyle w:val="EmptyCellLayoutStyle"/>
              <w:spacing w:after="0" w:line="240" w:lineRule="auto"/>
            </w:pPr>
          </w:p>
        </w:tc>
        <w:tc>
          <w:tcPr>
            <w:tcW w:w="16" w:type="dxa"/>
          </w:tcPr>
          <w:p w14:paraId="6DC19012" w14:textId="77777777" w:rsidR="00E16D79" w:rsidRDefault="00E16D79">
            <w:pPr>
              <w:pStyle w:val="EmptyCellLayoutStyle"/>
              <w:spacing w:after="0" w:line="240" w:lineRule="auto"/>
            </w:pPr>
          </w:p>
        </w:tc>
        <w:tc>
          <w:tcPr>
            <w:tcW w:w="32" w:type="dxa"/>
          </w:tcPr>
          <w:p w14:paraId="35C0E31F" w14:textId="77777777" w:rsidR="00E16D79" w:rsidRDefault="00E16D79">
            <w:pPr>
              <w:pStyle w:val="EmptyCellLayoutStyle"/>
              <w:spacing w:after="0" w:line="240" w:lineRule="auto"/>
            </w:pPr>
          </w:p>
        </w:tc>
        <w:tc>
          <w:tcPr>
            <w:tcW w:w="85" w:type="dxa"/>
          </w:tcPr>
          <w:p w14:paraId="43D5FB59" w14:textId="77777777" w:rsidR="00E16D79" w:rsidRDefault="00E16D79">
            <w:pPr>
              <w:pStyle w:val="EmptyCellLayoutStyle"/>
              <w:spacing w:after="0" w:line="240" w:lineRule="auto"/>
            </w:pPr>
          </w:p>
        </w:tc>
        <w:tc>
          <w:tcPr>
            <w:tcW w:w="734" w:type="dxa"/>
            <w:gridSpan w:val="4"/>
            <w:vMerge w:val="restart"/>
          </w:tcPr>
          <w:tbl>
            <w:tblPr>
              <w:tblW w:w="0" w:type="auto"/>
              <w:tblCellMar>
                <w:left w:w="0" w:type="dxa"/>
                <w:right w:w="0" w:type="dxa"/>
              </w:tblCellMar>
              <w:tblLook w:val="04A0" w:firstRow="1" w:lastRow="0" w:firstColumn="1" w:lastColumn="0" w:noHBand="0" w:noVBand="1"/>
            </w:tblPr>
            <w:tblGrid>
              <w:gridCol w:w="507"/>
            </w:tblGrid>
            <w:tr w:rsidR="00E16D79" w14:paraId="562AEDA2" w14:textId="77777777">
              <w:trPr>
                <w:trHeight w:val="226"/>
              </w:trPr>
              <w:tc>
                <w:tcPr>
                  <w:tcW w:w="507" w:type="dxa"/>
                  <w:tcBorders>
                    <w:top w:val="nil"/>
                    <w:left w:val="nil"/>
                    <w:bottom w:val="nil"/>
                    <w:right w:val="nil"/>
                  </w:tcBorders>
                  <w:tcMar>
                    <w:top w:w="0" w:type="dxa"/>
                    <w:left w:w="39" w:type="dxa"/>
                    <w:bottom w:w="0" w:type="dxa"/>
                    <w:right w:w="39" w:type="dxa"/>
                  </w:tcMar>
                </w:tcPr>
                <w:p w14:paraId="03184C12" w14:textId="77777777" w:rsidR="00E16D79" w:rsidRDefault="004F4E2D">
                  <w:pPr>
                    <w:spacing w:after="0" w:line="240" w:lineRule="auto"/>
                  </w:pPr>
                  <w:r>
                    <w:rPr>
                      <w:rFonts w:ascii="Segoe UI" w:eastAsia="Segoe UI" w:hAnsi="Segoe UI"/>
                      <w:color w:val="000000"/>
                      <w:sz w:val="16"/>
                    </w:rPr>
                    <w:t xml:space="preserve">(c)  </w:t>
                  </w:r>
                </w:p>
              </w:tc>
            </w:tr>
          </w:tbl>
          <w:p w14:paraId="47EB484E" w14:textId="77777777" w:rsidR="00E16D79" w:rsidRDefault="00E16D79">
            <w:pPr>
              <w:spacing w:after="0" w:line="240" w:lineRule="auto"/>
            </w:pPr>
          </w:p>
        </w:tc>
        <w:tc>
          <w:tcPr>
            <w:tcW w:w="57" w:type="dxa"/>
          </w:tcPr>
          <w:p w14:paraId="233CDA8F" w14:textId="77777777" w:rsidR="00E16D79" w:rsidRDefault="00E16D79">
            <w:pPr>
              <w:pStyle w:val="EmptyCellLayoutStyle"/>
              <w:spacing w:after="0" w:line="240" w:lineRule="auto"/>
            </w:pPr>
          </w:p>
        </w:tc>
        <w:tc>
          <w:tcPr>
            <w:tcW w:w="685" w:type="dxa"/>
          </w:tcPr>
          <w:p w14:paraId="709956A5" w14:textId="77777777" w:rsidR="00E16D79" w:rsidRDefault="00E16D79">
            <w:pPr>
              <w:pStyle w:val="EmptyCellLayoutStyle"/>
              <w:spacing w:after="0" w:line="240" w:lineRule="auto"/>
            </w:pPr>
          </w:p>
        </w:tc>
        <w:tc>
          <w:tcPr>
            <w:tcW w:w="1241" w:type="dxa"/>
          </w:tcPr>
          <w:p w14:paraId="459DE8B5" w14:textId="77777777" w:rsidR="00E16D79" w:rsidRDefault="00E16D79">
            <w:pPr>
              <w:pStyle w:val="EmptyCellLayoutStyle"/>
              <w:spacing w:after="0" w:line="240" w:lineRule="auto"/>
            </w:pPr>
          </w:p>
        </w:tc>
        <w:tc>
          <w:tcPr>
            <w:tcW w:w="131" w:type="dxa"/>
          </w:tcPr>
          <w:p w14:paraId="55F54FD4" w14:textId="77777777" w:rsidR="00E16D79" w:rsidRDefault="00E16D79">
            <w:pPr>
              <w:pStyle w:val="EmptyCellLayoutStyle"/>
              <w:spacing w:after="0" w:line="240" w:lineRule="auto"/>
            </w:pPr>
          </w:p>
        </w:tc>
        <w:tc>
          <w:tcPr>
            <w:tcW w:w="1431" w:type="dxa"/>
          </w:tcPr>
          <w:p w14:paraId="3F045D52" w14:textId="77777777" w:rsidR="00E16D79" w:rsidRDefault="00E16D79">
            <w:pPr>
              <w:pStyle w:val="EmptyCellLayoutStyle"/>
              <w:spacing w:after="0" w:line="240" w:lineRule="auto"/>
            </w:pPr>
          </w:p>
        </w:tc>
        <w:tc>
          <w:tcPr>
            <w:tcW w:w="2311" w:type="dxa"/>
          </w:tcPr>
          <w:p w14:paraId="257CDC72" w14:textId="77777777" w:rsidR="00E16D79" w:rsidRDefault="00E16D79">
            <w:pPr>
              <w:pStyle w:val="EmptyCellLayoutStyle"/>
              <w:spacing w:after="0" w:line="240" w:lineRule="auto"/>
            </w:pPr>
          </w:p>
        </w:tc>
        <w:tc>
          <w:tcPr>
            <w:tcW w:w="1686" w:type="dxa"/>
          </w:tcPr>
          <w:p w14:paraId="4221CA18" w14:textId="77777777" w:rsidR="00E16D79" w:rsidRDefault="00E16D79">
            <w:pPr>
              <w:pStyle w:val="EmptyCellLayoutStyle"/>
              <w:spacing w:after="0" w:line="240" w:lineRule="auto"/>
            </w:pPr>
          </w:p>
        </w:tc>
        <w:tc>
          <w:tcPr>
            <w:tcW w:w="1353" w:type="dxa"/>
          </w:tcPr>
          <w:p w14:paraId="2552DBE7" w14:textId="77777777" w:rsidR="00E16D79" w:rsidRDefault="00E16D79">
            <w:pPr>
              <w:pStyle w:val="EmptyCellLayoutStyle"/>
              <w:spacing w:after="0" w:line="240" w:lineRule="auto"/>
            </w:pPr>
          </w:p>
        </w:tc>
        <w:tc>
          <w:tcPr>
            <w:tcW w:w="16" w:type="dxa"/>
          </w:tcPr>
          <w:p w14:paraId="76CAF6F2" w14:textId="77777777" w:rsidR="00E16D79" w:rsidRDefault="00E16D79">
            <w:pPr>
              <w:pStyle w:val="EmptyCellLayoutStyle"/>
              <w:spacing w:after="0" w:line="240" w:lineRule="auto"/>
            </w:pPr>
          </w:p>
        </w:tc>
        <w:tc>
          <w:tcPr>
            <w:tcW w:w="21" w:type="dxa"/>
          </w:tcPr>
          <w:p w14:paraId="63708D6F" w14:textId="77777777" w:rsidR="00E16D79" w:rsidRDefault="00E16D79">
            <w:pPr>
              <w:pStyle w:val="EmptyCellLayoutStyle"/>
              <w:spacing w:after="0" w:line="240" w:lineRule="auto"/>
            </w:pPr>
          </w:p>
        </w:tc>
        <w:tc>
          <w:tcPr>
            <w:tcW w:w="149" w:type="dxa"/>
          </w:tcPr>
          <w:p w14:paraId="6FEECE56" w14:textId="77777777" w:rsidR="00E16D79" w:rsidRDefault="00E16D79">
            <w:pPr>
              <w:pStyle w:val="EmptyCellLayoutStyle"/>
              <w:spacing w:after="0" w:line="240" w:lineRule="auto"/>
            </w:pPr>
          </w:p>
        </w:tc>
      </w:tr>
      <w:tr w:rsidR="00AD3B06" w14:paraId="426BB197" w14:textId="77777777" w:rsidTr="00DC79E3">
        <w:trPr>
          <w:trHeight w:val="226"/>
        </w:trPr>
        <w:tc>
          <w:tcPr>
            <w:tcW w:w="6" w:type="dxa"/>
          </w:tcPr>
          <w:p w14:paraId="2CC1C844" w14:textId="77777777" w:rsidR="00E16D79" w:rsidRDefault="00E16D79">
            <w:pPr>
              <w:pStyle w:val="EmptyCellLayoutStyle"/>
              <w:spacing w:after="0" w:line="240" w:lineRule="auto"/>
            </w:pPr>
          </w:p>
        </w:tc>
        <w:tc>
          <w:tcPr>
            <w:tcW w:w="18" w:type="dxa"/>
          </w:tcPr>
          <w:p w14:paraId="212C994B" w14:textId="77777777" w:rsidR="00E16D79" w:rsidRDefault="00E16D79">
            <w:pPr>
              <w:pStyle w:val="EmptyCellLayoutStyle"/>
              <w:spacing w:after="0" w:line="240" w:lineRule="auto"/>
            </w:pPr>
          </w:p>
        </w:tc>
        <w:tc>
          <w:tcPr>
            <w:tcW w:w="9" w:type="dxa"/>
          </w:tcPr>
          <w:p w14:paraId="47019BC0" w14:textId="77777777" w:rsidR="00E16D79" w:rsidRDefault="00E16D79">
            <w:pPr>
              <w:pStyle w:val="EmptyCellLayoutStyle"/>
              <w:spacing w:after="0" w:line="240" w:lineRule="auto"/>
            </w:pPr>
          </w:p>
        </w:tc>
        <w:tc>
          <w:tcPr>
            <w:tcW w:w="11" w:type="dxa"/>
          </w:tcPr>
          <w:p w14:paraId="23C0F5DC" w14:textId="77777777" w:rsidR="00E16D79" w:rsidRDefault="00E16D79">
            <w:pPr>
              <w:pStyle w:val="EmptyCellLayoutStyle"/>
              <w:spacing w:after="0" w:line="240" w:lineRule="auto"/>
            </w:pPr>
          </w:p>
        </w:tc>
        <w:tc>
          <w:tcPr>
            <w:tcW w:w="6" w:type="dxa"/>
          </w:tcPr>
          <w:p w14:paraId="3CA4BBFC" w14:textId="77777777" w:rsidR="00E16D79" w:rsidRDefault="00E16D79">
            <w:pPr>
              <w:pStyle w:val="EmptyCellLayoutStyle"/>
              <w:spacing w:after="0" w:line="240" w:lineRule="auto"/>
            </w:pPr>
          </w:p>
        </w:tc>
        <w:tc>
          <w:tcPr>
            <w:tcW w:w="6" w:type="dxa"/>
          </w:tcPr>
          <w:p w14:paraId="16CC7BD4" w14:textId="77777777" w:rsidR="00E16D79" w:rsidRDefault="00E16D79">
            <w:pPr>
              <w:pStyle w:val="EmptyCellLayoutStyle"/>
              <w:spacing w:after="0" w:line="240" w:lineRule="auto"/>
            </w:pPr>
          </w:p>
        </w:tc>
        <w:tc>
          <w:tcPr>
            <w:tcW w:w="34" w:type="dxa"/>
          </w:tcPr>
          <w:p w14:paraId="3DB74038" w14:textId="77777777" w:rsidR="00E16D79" w:rsidRDefault="00E16D79">
            <w:pPr>
              <w:pStyle w:val="EmptyCellLayoutStyle"/>
              <w:spacing w:after="0" w:line="240" w:lineRule="auto"/>
            </w:pPr>
          </w:p>
        </w:tc>
        <w:tc>
          <w:tcPr>
            <w:tcW w:w="6" w:type="dxa"/>
          </w:tcPr>
          <w:p w14:paraId="3A2773C5" w14:textId="77777777" w:rsidR="00E16D79" w:rsidRDefault="00E16D79">
            <w:pPr>
              <w:pStyle w:val="EmptyCellLayoutStyle"/>
              <w:spacing w:after="0" w:line="240" w:lineRule="auto"/>
            </w:pPr>
          </w:p>
        </w:tc>
        <w:tc>
          <w:tcPr>
            <w:tcW w:w="44" w:type="dxa"/>
          </w:tcPr>
          <w:p w14:paraId="169114BA" w14:textId="77777777" w:rsidR="00E16D79" w:rsidRDefault="00E16D79">
            <w:pPr>
              <w:pStyle w:val="EmptyCellLayoutStyle"/>
              <w:spacing w:after="0" w:line="240" w:lineRule="auto"/>
            </w:pPr>
          </w:p>
        </w:tc>
        <w:tc>
          <w:tcPr>
            <w:tcW w:w="36" w:type="dxa"/>
          </w:tcPr>
          <w:p w14:paraId="56D4D3F9" w14:textId="77777777" w:rsidR="00E16D79" w:rsidRDefault="00E16D79">
            <w:pPr>
              <w:pStyle w:val="EmptyCellLayoutStyle"/>
              <w:spacing w:after="0" w:line="240" w:lineRule="auto"/>
            </w:pPr>
          </w:p>
        </w:tc>
        <w:tc>
          <w:tcPr>
            <w:tcW w:w="191" w:type="dxa"/>
          </w:tcPr>
          <w:p w14:paraId="3DD4DE56" w14:textId="77777777" w:rsidR="00E16D79" w:rsidRDefault="00E16D79">
            <w:pPr>
              <w:pStyle w:val="EmptyCellLayoutStyle"/>
              <w:spacing w:after="0" w:line="240" w:lineRule="auto"/>
            </w:pPr>
          </w:p>
        </w:tc>
        <w:tc>
          <w:tcPr>
            <w:tcW w:w="334" w:type="dxa"/>
          </w:tcPr>
          <w:p w14:paraId="2A624BC8" w14:textId="77777777" w:rsidR="00E16D79" w:rsidRDefault="00E16D79">
            <w:pPr>
              <w:pStyle w:val="EmptyCellLayoutStyle"/>
              <w:spacing w:after="0" w:line="240" w:lineRule="auto"/>
            </w:pPr>
          </w:p>
        </w:tc>
        <w:tc>
          <w:tcPr>
            <w:tcW w:w="44" w:type="dxa"/>
          </w:tcPr>
          <w:p w14:paraId="1801F686" w14:textId="77777777" w:rsidR="00E16D79" w:rsidRDefault="00E16D79">
            <w:pPr>
              <w:pStyle w:val="EmptyCellLayoutStyle"/>
              <w:spacing w:after="0" w:line="240" w:lineRule="auto"/>
            </w:pPr>
          </w:p>
        </w:tc>
        <w:tc>
          <w:tcPr>
            <w:tcW w:w="51" w:type="dxa"/>
          </w:tcPr>
          <w:p w14:paraId="1E5B355E" w14:textId="77777777" w:rsidR="00E16D79" w:rsidRDefault="00E16D79">
            <w:pPr>
              <w:pStyle w:val="EmptyCellLayoutStyle"/>
              <w:spacing w:after="0" w:line="240" w:lineRule="auto"/>
            </w:pPr>
          </w:p>
        </w:tc>
        <w:tc>
          <w:tcPr>
            <w:tcW w:w="22" w:type="dxa"/>
          </w:tcPr>
          <w:p w14:paraId="2C1B23F4" w14:textId="77777777" w:rsidR="00E16D79" w:rsidRDefault="00E16D79">
            <w:pPr>
              <w:pStyle w:val="EmptyCellLayoutStyle"/>
              <w:spacing w:after="0" w:line="240" w:lineRule="auto"/>
            </w:pPr>
          </w:p>
        </w:tc>
        <w:tc>
          <w:tcPr>
            <w:tcW w:w="16" w:type="dxa"/>
          </w:tcPr>
          <w:p w14:paraId="283F0216" w14:textId="77777777" w:rsidR="00E16D79" w:rsidRDefault="00E16D79">
            <w:pPr>
              <w:pStyle w:val="EmptyCellLayoutStyle"/>
              <w:spacing w:after="0" w:line="240" w:lineRule="auto"/>
            </w:pPr>
          </w:p>
        </w:tc>
        <w:tc>
          <w:tcPr>
            <w:tcW w:w="16" w:type="dxa"/>
          </w:tcPr>
          <w:p w14:paraId="143FD38C" w14:textId="77777777" w:rsidR="00E16D79" w:rsidRDefault="00E16D79">
            <w:pPr>
              <w:pStyle w:val="EmptyCellLayoutStyle"/>
              <w:spacing w:after="0" w:line="240" w:lineRule="auto"/>
            </w:pPr>
          </w:p>
        </w:tc>
        <w:tc>
          <w:tcPr>
            <w:tcW w:w="16" w:type="dxa"/>
          </w:tcPr>
          <w:p w14:paraId="6FA35542" w14:textId="77777777" w:rsidR="00E16D79" w:rsidRDefault="00E16D79">
            <w:pPr>
              <w:pStyle w:val="EmptyCellLayoutStyle"/>
              <w:spacing w:after="0" w:line="240" w:lineRule="auto"/>
            </w:pPr>
          </w:p>
        </w:tc>
        <w:tc>
          <w:tcPr>
            <w:tcW w:w="42" w:type="dxa"/>
          </w:tcPr>
          <w:p w14:paraId="680AB60B" w14:textId="77777777" w:rsidR="00E16D79" w:rsidRDefault="00E16D79">
            <w:pPr>
              <w:pStyle w:val="EmptyCellLayoutStyle"/>
              <w:spacing w:after="0" w:line="240" w:lineRule="auto"/>
            </w:pPr>
          </w:p>
        </w:tc>
        <w:tc>
          <w:tcPr>
            <w:tcW w:w="16" w:type="dxa"/>
          </w:tcPr>
          <w:p w14:paraId="7DF6A194" w14:textId="77777777" w:rsidR="00E16D79" w:rsidRDefault="00E16D79">
            <w:pPr>
              <w:pStyle w:val="EmptyCellLayoutStyle"/>
              <w:spacing w:after="0" w:line="240" w:lineRule="auto"/>
            </w:pPr>
          </w:p>
        </w:tc>
        <w:tc>
          <w:tcPr>
            <w:tcW w:w="16" w:type="dxa"/>
          </w:tcPr>
          <w:p w14:paraId="79A1A5F2" w14:textId="77777777" w:rsidR="00E16D79" w:rsidRDefault="00E16D79">
            <w:pPr>
              <w:pStyle w:val="EmptyCellLayoutStyle"/>
              <w:spacing w:after="0" w:line="240" w:lineRule="auto"/>
            </w:pPr>
          </w:p>
        </w:tc>
        <w:tc>
          <w:tcPr>
            <w:tcW w:w="24" w:type="dxa"/>
          </w:tcPr>
          <w:p w14:paraId="4968266E" w14:textId="77777777" w:rsidR="00E16D79" w:rsidRDefault="00E16D79">
            <w:pPr>
              <w:pStyle w:val="EmptyCellLayoutStyle"/>
              <w:spacing w:after="0" w:line="240" w:lineRule="auto"/>
            </w:pPr>
          </w:p>
        </w:tc>
        <w:tc>
          <w:tcPr>
            <w:tcW w:w="292" w:type="dxa"/>
          </w:tcPr>
          <w:p w14:paraId="3B972AFE" w14:textId="77777777" w:rsidR="00E16D79" w:rsidRDefault="00E16D79">
            <w:pPr>
              <w:pStyle w:val="EmptyCellLayoutStyle"/>
              <w:spacing w:after="0" w:line="240" w:lineRule="auto"/>
            </w:pPr>
          </w:p>
        </w:tc>
        <w:tc>
          <w:tcPr>
            <w:tcW w:w="24" w:type="dxa"/>
          </w:tcPr>
          <w:p w14:paraId="315934BB" w14:textId="77777777" w:rsidR="00E16D79" w:rsidRDefault="00E16D79">
            <w:pPr>
              <w:pStyle w:val="EmptyCellLayoutStyle"/>
              <w:spacing w:after="0" w:line="240" w:lineRule="auto"/>
            </w:pPr>
          </w:p>
        </w:tc>
        <w:tc>
          <w:tcPr>
            <w:tcW w:w="16" w:type="dxa"/>
          </w:tcPr>
          <w:p w14:paraId="4648B756" w14:textId="77777777" w:rsidR="00E16D79" w:rsidRDefault="00E16D79">
            <w:pPr>
              <w:pStyle w:val="EmptyCellLayoutStyle"/>
              <w:spacing w:after="0" w:line="240" w:lineRule="auto"/>
            </w:pPr>
          </w:p>
        </w:tc>
        <w:tc>
          <w:tcPr>
            <w:tcW w:w="32" w:type="dxa"/>
          </w:tcPr>
          <w:p w14:paraId="6EAE2A11" w14:textId="77777777" w:rsidR="00E16D79" w:rsidRDefault="00E16D79">
            <w:pPr>
              <w:pStyle w:val="EmptyCellLayoutStyle"/>
              <w:spacing w:after="0" w:line="240" w:lineRule="auto"/>
            </w:pPr>
          </w:p>
        </w:tc>
        <w:tc>
          <w:tcPr>
            <w:tcW w:w="85" w:type="dxa"/>
          </w:tcPr>
          <w:p w14:paraId="2A90C77C" w14:textId="77777777" w:rsidR="00E16D79" w:rsidRDefault="00E16D79">
            <w:pPr>
              <w:pStyle w:val="EmptyCellLayoutStyle"/>
              <w:spacing w:after="0" w:line="240" w:lineRule="auto"/>
            </w:pPr>
          </w:p>
        </w:tc>
        <w:tc>
          <w:tcPr>
            <w:tcW w:w="734" w:type="dxa"/>
            <w:gridSpan w:val="4"/>
            <w:vMerge/>
          </w:tcPr>
          <w:p w14:paraId="0F41BCE3" w14:textId="77777777" w:rsidR="00E16D79" w:rsidRDefault="00E16D79">
            <w:pPr>
              <w:pStyle w:val="EmptyCellLayoutStyle"/>
              <w:spacing w:after="0" w:line="240" w:lineRule="auto"/>
            </w:pPr>
          </w:p>
        </w:tc>
        <w:tc>
          <w:tcPr>
            <w:tcW w:w="57" w:type="dxa"/>
          </w:tcPr>
          <w:p w14:paraId="05C90CC9" w14:textId="77777777" w:rsidR="00E16D79" w:rsidRDefault="00E16D79">
            <w:pPr>
              <w:pStyle w:val="EmptyCellLayoutStyle"/>
              <w:spacing w:after="0" w:line="240" w:lineRule="auto"/>
            </w:pPr>
          </w:p>
        </w:tc>
        <w:tc>
          <w:tcPr>
            <w:tcW w:w="8875" w:type="dxa"/>
            <w:gridSpan w:val="9"/>
          </w:tcPr>
          <w:tbl>
            <w:tblPr>
              <w:tblW w:w="0" w:type="auto"/>
              <w:tblCellMar>
                <w:left w:w="0" w:type="dxa"/>
                <w:right w:w="0" w:type="dxa"/>
              </w:tblCellMar>
              <w:tblLook w:val="04A0" w:firstRow="1" w:lastRow="0" w:firstColumn="1" w:lastColumn="0" w:noHBand="0" w:noVBand="1"/>
            </w:tblPr>
            <w:tblGrid>
              <w:gridCol w:w="8854"/>
            </w:tblGrid>
            <w:tr w:rsidR="00E16D79" w14:paraId="4273A598" w14:textId="77777777">
              <w:trPr>
                <w:trHeight w:val="226"/>
              </w:trPr>
              <w:tc>
                <w:tcPr>
                  <w:tcW w:w="9630" w:type="dxa"/>
                  <w:tcBorders>
                    <w:top w:val="nil"/>
                    <w:left w:val="nil"/>
                    <w:bottom w:val="nil"/>
                    <w:right w:val="nil"/>
                  </w:tcBorders>
                  <w:tcMar>
                    <w:top w:w="0" w:type="dxa"/>
                    <w:left w:w="39" w:type="dxa"/>
                    <w:bottom w:w="0" w:type="dxa"/>
                    <w:right w:w="39" w:type="dxa"/>
                  </w:tcMar>
                </w:tcPr>
                <w:p w14:paraId="0CFC346B" w14:textId="77777777" w:rsidR="00E16D79" w:rsidRDefault="004F4E2D">
                  <w:pPr>
                    <w:spacing w:after="0" w:line="240" w:lineRule="auto"/>
                  </w:pPr>
                  <w:r>
                    <w:rPr>
                      <w:rFonts w:ascii="Segoe UI" w:eastAsia="Segoe UI" w:hAnsi="Segoe UI"/>
                      <w:color w:val="000000"/>
                      <w:sz w:val="16"/>
                      <w:u w:val="single"/>
                    </w:rPr>
                    <w:t>Normal Working Hours</w:t>
                  </w:r>
                </w:p>
              </w:tc>
            </w:tr>
          </w:tbl>
          <w:p w14:paraId="69A47EF3" w14:textId="77777777" w:rsidR="00E16D79" w:rsidRDefault="00E16D79">
            <w:pPr>
              <w:spacing w:after="0" w:line="240" w:lineRule="auto"/>
            </w:pPr>
          </w:p>
        </w:tc>
        <w:tc>
          <w:tcPr>
            <w:tcW w:w="149" w:type="dxa"/>
          </w:tcPr>
          <w:p w14:paraId="47B6947F" w14:textId="77777777" w:rsidR="00E16D79" w:rsidRDefault="00E16D79">
            <w:pPr>
              <w:pStyle w:val="EmptyCellLayoutStyle"/>
              <w:spacing w:after="0" w:line="240" w:lineRule="auto"/>
            </w:pPr>
          </w:p>
        </w:tc>
      </w:tr>
      <w:tr w:rsidR="00AD3B06" w14:paraId="38DD7861" w14:textId="77777777" w:rsidTr="00DC79E3">
        <w:trPr>
          <w:trHeight w:val="41"/>
        </w:trPr>
        <w:tc>
          <w:tcPr>
            <w:tcW w:w="6" w:type="dxa"/>
          </w:tcPr>
          <w:p w14:paraId="3888C573" w14:textId="77777777" w:rsidR="00E16D79" w:rsidRDefault="00E16D79">
            <w:pPr>
              <w:pStyle w:val="EmptyCellLayoutStyle"/>
              <w:spacing w:after="0" w:line="240" w:lineRule="auto"/>
            </w:pPr>
          </w:p>
        </w:tc>
        <w:tc>
          <w:tcPr>
            <w:tcW w:w="18" w:type="dxa"/>
          </w:tcPr>
          <w:p w14:paraId="720B8D37" w14:textId="77777777" w:rsidR="00E16D79" w:rsidRDefault="00E16D79">
            <w:pPr>
              <w:pStyle w:val="EmptyCellLayoutStyle"/>
              <w:spacing w:after="0" w:line="240" w:lineRule="auto"/>
            </w:pPr>
          </w:p>
        </w:tc>
        <w:tc>
          <w:tcPr>
            <w:tcW w:w="9" w:type="dxa"/>
          </w:tcPr>
          <w:p w14:paraId="403558E9" w14:textId="77777777" w:rsidR="00E16D79" w:rsidRDefault="00E16D79">
            <w:pPr>
              <w:pStyle w:val="EmptyCellLayoutStyle"/>
              <w:spacing w:after="0" w:line="240" w:lineRule="auto"/>
            </w:pPr>
          </w:p>
        </w:tc>
        <w:tc>
          <w:tcPr>
            <w:tcW w:w="11" w:type="dxa"/>
          </w:tcPr>
          <w:p w14:paraId="59A0CC11" w14:textId="77777777" w:rsidR="00E16D79" w:rsidRDefault="00E16D79">
            <w:pPr>
              <w:pStyle w:val="EmptyCellLayoutStyle"/>
              <w:spacing w:after="0" w:line="240" w:lineRule="auto"/>
            </w:pPr>
          </w:p>
        </w:tc>
        <w:tc>
          <w:tcPr>
            <w:tcW w:w="6" w:type="dxa"/>
          </w:tcPr>
          <w:p w14:paraId="08C197D3" w14:textId="77777777" w:rsidR="00E16D79" w:rsidRDefault="00E16D79">
            <w:pPr>
              <w:pStyle w:val="EmptyCellLayoutStyle"/>
              <w:spacing w:after="0" w:line="240" w:lineRule="auto"/>
            </w:pPr>
          </w:p>
        </w:tc>
        <w:tc>
          <w:tcPr>
            <w:tcW w:w="6" w:type="dxa"/>
          </w:tcPr>
          <w:p w14:paraId="05EA1F7F" w14:textId="77777777" w:rsidR="00E16D79" w:rsidRDefault="00E16D79">
            <w:pPr>
              <w:pStyle w:val="EmptyCellLayoutStyle"/>
              <w:spacing w:after="0" w:line="240" w:lineRule="auto"/>
            </w:pPr>
          </w:p>
        </w:tc>
        <w:tc>
          <w:tcPr>
            <w:tcW w:w="34" w:type="dxa"/>
          </w:tcPr>
          <w:p w14:paraId="01C6F434" w14:textId="77777777" w:rsidR="00E16D79" w:rsidRDefault="00E16D79">
            <w:pPr>
              <w:pStyle w:val="EmptyCellLayoutStyle"/>
              <w:spacing w:after="0" w:line="240" w:lineRule="auto"/>
            </w:pPr>
          </w:p>
        </w:tc>
        <w:tc>
          <w:tcPr>
            <w:tcW w:w="6" w:type="dxa"/>
          </w:tcPr>
          <w:p w14:paraId="489310AF" w14:textId="77777777" w:rsidR="00E16D79" w:rsidRDefault="00E16D79">
            <w:pPr>
              <w:pStyle w:val="EmptyCellLayoutStyle"/>
              <w:spacing w:after="0" w:line="240" w:lineRule="auto"/>
            </w:pPr>
          </w:p>
        </w:tc>
        <w:tc>
          <w:tcPr>
            <w:tcW w:w="44" w:type="dxa"/>
          </w:tcPr>
          <w:p w14:paraId="4CF3E058" w14:textId="77777777" w:rsidR="00E16D79" w:rsidRDefault="00E16D79">
            <w:pPr>
              <w:pStyle w:val="EmptyCellLayoutStyle"/>
              <w:spacing w:after="0" w:line="240" w:lineRule="auto"/>
            </w:pPr>
          </w:p>
        </w:tc>
        <w:tc>
          <w:tcPr>
            <w:tcW w:w="36" w:type="dxa"/>
          </w:tcPr>
          <w:p w14:paraId="42F2677C" w14:textId="77777777" w:rsidR="00E16D79" w:rsidRDefault="00E16D79">
            <w:pPr>
              <w:pStyle w:val="EmptyCellLayoutStyle"/>
              <w:spacing w:after="0" w:line="240" w:lineRule="auto"/>
            </w:pPr>
          </w:p>
        </w:tc>
        <w:tc>
          <w:tcPr>
            <w:tcW w:w="191" w:type="dxa"/>
          </w:tcPr>
          <w:p w14:paraId="6878DFE1" w14:textId="77777777" w:rsidR="00E16D79" w:rsidRDefault="00E16D79">
            <w:pPr>
              <w:pStyle w:val="EmptyCellLayoutStyle"/>
              <w:spacing w:after="0" w:line="240" w:lineRule="auto"/>
            </w:pPr>
          </w:p>
        </w:tc>
        <w:tc>
          <w:tcPr>
            <w:tcW w:w="334" w:type="dxa"/>
          </w:tcPr>
          <w:p w14:paraId="0031A0CB" w14:textId="77777777" w:rsidR="00E16D79" w:rsidRDefault="00E16D79">
            <w:pPr>
              <w:pStyle w:val="EmptyCellLayoutStyle"/>
              <w:spacing w:after="0" w:line="240" w:lineRule="auto"/>
            </w:pPr>
          </w:p>
        </w:tc>
        <w:tc>
          <w:tcPr>
            <w:tcW w:w="44" w:type="dxa"/>
          </w:tcPr>
          <w:p w14:paraId="0AF24E5C" w14:textId="77777777" w:rsidR="00E16D79" w:rsidRDefault="00E16D79">
            <w:pPr>
              <w:pStyle w:val="EmptyCellLayoutStyle"/>
              <w:spacing w:after="0" w:line="240" w:lineRule="auto"/>
            </w:pPr>
          </w:p>
        </w:tc>
        <w:tc>
          <w:tcPr>
            <w:tcW w:w="51" w:type="dxa"/>
          </w:tcPr>
          <w:p w14:paraId="0CB4E543" w14:textId="77777777" w:rsidR="00E16D79" w:rsidRDefault="00E16D79">
            <w:pPr>
              <w:pStyle w:val="EmptyCellLayoutStyle"/>
              <w:spacing w:after="0" w:line="240" w:lineRule="auto"/>
            </w:pPr>
          </w:p>
        </w:tc>
        <w:tc>
          <w:tcPr>
            <w:tcW w:w="22" w:type="dxa"/>
          </w:tcPr>
          <w:p w14:paraId="12CBE1EC" w14:textId="77777777" w:rsidR="00E16D79" w:rsidRDefault="00E16D79">
            <w:pPr>
              <w:pStyle w:val="EmptyCellLayoutStyle"/>
              <w:spacing w:after="0" w:line="240" w:lineRule="auto"/>
            </w:pPr>
          </w:p>
        </w:tc>
        <w:tc>
          <w:tcPr>
            <w:tcW w:w="16" w:type="dxa"/>
          </w:tcPr>
          <w:p w14:paraId="32A6D3DC" w14:textId="77777777" w:rsidR="00E16D79" w:rsidRDefault="00E16D79">
            <w:pPr>
              <w:pStyle w:val="EmptyCellLayoutStyle"/>
              <w:spacing w:after="0" w:line="240" w:lineRule="auto"/>
            </w:pPr>
          </w:p>
        </w:tc>
        <w:tc>
          <w:tcPr>
            <w:tcW w:w="16" w:type="dxa"/>
          </w:tcPr>
          <w:p w14:paraId="451A698D" w14:textId="77777777" w:rsidR="00E16D79" w:rsidRDefault="00E16D79">
            <w:pPr>
              <w:pStyle w:val="EmptyCellLayoutStyle"/>
              <w:spacing w:after="0" w:line="240" w:lineRule="auto"/>
            </w:pPr>
          </w:p>
        </w:tc>
        <w:tc>
          <w:tcPr>
            <w:tcW w:w="16" w:type="dxa"/>
          </w:tcPr>
          <w:p w14:paraId="21501CC4" w14:textId="77777777" w:rsidR="00E16D79" w:rsidRDefault="00E16D79">
            <w:pPr>
              <w:pStyle w:val="EmptyCellLayoutStyle"/>
              <w:spacing w:after="0" w:line="240" w:lineRule="auto"/>
            </w:pPr>
          </w:p>
        </w:tc>
        <w:tc>
          <w:tcPr>
            <w:tcW w:w="42" w:type="dxa"/>
          </w:tcPr>
          <w:p w14:paraId="196C5D2D" w14:textId="77777777" w:rsidR="00E16D79" w:rsidRDefault="00E16D79">
            <w:pPr>
              <w:pStyle w:val="EmptyCellLayoutStyle"/>
              <w:spacing w:after="0" w:line="240" w:lineRule="auto"/>
            </w:pPr>
          </w:p>
        </w:tc>
        <w:tc>
          <w:tcPr>
            <w:tcW w:w="16" w:type="dxa"/>
          </w:tcPr>
          <w:p w14:paraId="6D3F563F" w14:textId="77777777" w:rsidR="00E16D79" w:rsidRDefault="00E16D79">
            <w:pPr>
              <w:pStyle w:val="EmptyCellLayoutStyle"/>
              <w:spacing w:after="0" w:line="240" w:lineRule="auto"/>
            </w:pPr>
          </w:p>
        </w:tc>
        <w:tc>
          <w:tcPr>
            <w:tcW w:w="16" w:type="dxa"/>
          </w:tcPr>
          <w:p w14:paraId="31DC92FE" w14:textId="77777777" w:rsidR="00E16D79" w:rsidRDefault="00E16D79">
            <w:pPr>
              <w:pStyle w:val="EmptyCellLayoutStyle"/>
              <w:spacing w:after="0" w:line="240" w:lineRule="auto"/>
            </w:pPr>
          </w:p>
        </w:tc>
        <w:tc>
          <w:tcPr>
            <w:tcW w:w="24" w:type="dxa"/>
          </w:tcPr>
          <w:p w14:paraId="75FFE786" w14:textId="77777777" w:rsidR="00E16D79" w:rsidRDefault="00E16D79">
            <w:pPr>
              <w:pStyle w:val="EmptyCellLayoutStyle"/>
              <w:spacing w:after="0" w:line="240" w:lineRule="auto"/>
            </w:pPr>
          </w:p>
        </w:tc>
        <w:tc>
          <w:tcPr>
            <w:tcW w:w="292" w:type="dxa"/>
          </w:tcPr>
          <w:p w14:paraId="7561E3EE" w14:textId="77777777" w:rsidR="00E16D79" w:rsidRDefault="00E16D79">
            <w:pPr>
              <w:pStyle w:val="EmptyCellLayoutStyle"/>
              <w:spacing w:after="0" w:line="240" w:lineRule="auto"/>
            </w:pPr>
          </w:p>
        </w:tc>
        <w:tc>
          <w:tcPr>
            <w:tcW w:w="24" w:type="dxa"/>
          </w:tcPr>
          <w:p w14:paraId="47722329" w14:textId="77777777" w:rsidR="00E16D79" w:rsidRDefault="00E16D79">
            <w:pPr>
              <w:pStyle w:val="EmptyCellLayoutStyle"/>
              <w:spacing w:after="0" w:line="240" w:lineRule="auto"/>
            </w:pPr>
          </w:p>
        </w:tc>
        <w:tc>
          <w:tcPr>
            <w:tcW w:w="16" w:type="dxa"/>
          </w:tcPr>
          <w:p w14:paraId="00BBC5EC" w14:textId="77777777" w:rsidR="00E16D79" w:rsidRDefault="00E16D79">
            <w:pPr>
              <w:pStyle w:val="EmptyCellLayoutStyle"/>
              <w:spacing w:after="0" w:line="240" w:lineRule="auto"/>
            </w:pPr>
          </w:p>
        </w:tc>
        <w:tc>
          <w:tcPr>
            <w:tcW w:w="32" w:type="dxa"/>
          </w:tcPr>
          <w:p w14:paraId="3EA4A309" w14:textId="77777777" w:rsidR="00E16D79" w:rsidRDefault="00E16D79">
            <w:pPr>
              <w:pStyle w:val="EmptyCellLayoutStyle"/>
              <w:spacing w:after="0" w:line="240" w:lineRule="auto"/>
            </w:pPr>
          </w:p>
        </w:tc>
        <w:tc>
          <w:tcPr>
            <w:tcW w:w="85" w:type="dxa"/>
          </w:tcPr>
          <w:p w14:paraId="4D0F61DE" w14:textId="77777777" w:rsidR="00E16D79" w:rsidRDefault="00E16D79">
            <w:pPr>
              <w:pStyle w:val="EmptyCellLayoutStyle"/>
              <w:spacing w:after="0" w:line="240" w:lineRule="auto"/>
            </w:pPr>
          </w:p>
        </w:tc>
        <w:tc>
          <w:tcPr>
            <w:tcW w:w="475" w:type="dxa"/>
          </w:tcPr>
          <w:p w14:paraId="622A5F88" w14:textId="77777777" w:rsidR="00E16D79" w:rsidRDefault="00E16D79">
            <w:pPr>
              <w:pStyle w:val="EmptyCellLayoutStyle"/>
              <w:spacing w:after="0" w:line="240" w:lineRule="auto"/>
            </w:pPr>
          </w:p>
        </w:tc>
        <w:tc>
          <w:tcPr>
            <w:tcW w:w="36" w:type="dxa"/>
          </w:tcPr>
          <w:p w14:paraId="0E9FD51A" w14:textId="77777777" w:rsidR="00E16D79" w:rsidRDefault="00E16D79">
            <w:pPr>
              <w:pStyle w:val="EmptyCellLayoutStyle"/>
              <w:spacing w:after="0" w:line="240" w:lineRule="auto"/>
            </w:pPr>
          </w:p>
        </w:tc>
        <w:tc>
          <w:tcPr>
            <w:tcW w:w="129" w:type="dxa"/>
          </w:tcPr>
          <w:p w14:paraId="24BF011E" w14:textId="77777777" w:rsidR="00E16D79" w:rsidRDefault="00E16D79">
            <w:pPr>
              <w:pStyle w:val="EmptyCellLayoutStyle"/>
              <w:spacing w:after="0" w:line="240" w:lineRule="auto"/>
            </w:pPr>
          </w:p>
        </w:tc>
        <w:tc>
          <w:tcPr>
            <w:tcW w:w="94" w:type="dxa"/>
          </w:tcPr>
          <w:p w14:paraId="4E9A97FE" w14:textId="77777777" w:rsidR="00E16D79" w:rsidRDefault="00E16D79">
            <w:pPr>
              <w:pStyle w:val="EmptyCellLayoutStyle"/>
              <w:spacing w:after="0" w:line="240" w:lineRule="auto"/>
            </w:pPr>
          </w:p>
        </w:tc>
        <w:tc>
          <w:tcPr>
            <w:tcW w:w="57" w:type="dxa"/>
          </w:tcPr>
          <w:p w14:paraId="1BC5B8AD" w14:textId="77777777" w:rsidR="00E16D79" w:rsidRDefault="00E16D79">
            <w:pPr>
              <w:pStyle w:val="EmptyCellLayoutStyle"/>
              <w:spacing w:after="0" w:line="240" w:lineRule="auto"/>
            </w:pPr>
          </w:p>
        </w:tc>
        <w:tc>
          <w:tcPr>
            <w:tcW w:w="685" w:type="dxa"/>
          </w:tcPr>
          <w:p w14:paraId="0B4A90AE" w14:textId="77777777" w:rsidR="00E16D79" w:rsidRDefault="00E16D79">
            <w:pPr>
              <w:pStyle w:val="EmptyCellLayoutStyle"/>
              <w:spacing w:after="0" w:line="240" w:lineRule="auto"/>
            </w:pPr>
          </w:p>
        </w:tc>
        <w:tc>
          <w:tcPr>
            <w:tcW w:w="1241" w:type="dxa"/>
          </w:tcPr>
          <w:p w14:paraId="469D0FCB" w14:textId="77777777" w:rsidR="00E16D79" w:rsidRDefault="00E16D79">
            <w:pPr>
              <w:pStyle w:val="EmptyCellLayoutStyle"/>
              <w:spacing w:after="0" w:line="240" w:lineRule="auto"/>
            </w:pPr>
          </w:p>
        </w:tc>
        <w:tc>
          <w:tcPr>
            <w:tcW w:w="131" w:type="dxa"/>
          </w:tcPr>
          <w:p w14:paraId="1273BB83" w14:textId="77777777" w:rsidR="00E16D79" w:rsidRDefault="00E16D79">
            <w:pPr>
              <w:pStyle w:val="EmptyCellLayoutStyle"/>
              <w:spacing w:after="0" w:line="240" w:lineRule="auto"/>
            </w:pPr>
          </w:p>
        </w:tc>
        <w:tc>
          <w:tcPr>
            <w:tcW w:w="1431" w:type="dxa"/>
          </w:tcPr>
          <w:p w14:paraId="7CED3F1E" w14:textId="77777777" w:rsidR="00E16D79" w:rsidRDefault="00E16D79">
            <w:pPr>
              <w:pStyle w:val="EmptyCellLayoutStyle"/>
              <w:spacing w:after="0" w:line="240" w:lineRule="auto"/>
            </w:pPr>
          </w:p>
        </w:tc>
        <w:tc>
          <w:tcPr>
            <w:tcW w:w="2311" w:type="dxa"/>
          </w:tcPr>
          <w:p w14:paraId="349B5A62" w14:textId="77777777" w:rsidR="00E16D79" w:rsidRDefault="00E16D79">
            <w:pPr>
              <w:pStyle w:val="EmptyCellLayoutStyle"/>
              <w:spacing w:after="0" w:line="240" w:lineRule="auto"/>
            </w:pPr>
          </w:p>
        </w:tc>
        <w:tc>
          <w:tcPr>
            <w:tcW w:w="1686" w:type="dxa"/>
          </w:tcPr>
          <w:p w14:paraId="46E73E70" w14:textId="77777777" w:rsidR="00E16D79" w:rsidRDefault="00E16D79">
            <w:pPr>
              <w:pStyle w:val="EmptyCellLayoutStyle"/>
              <w:spacing w:after="0" w:line="240" w:lineRule="auto"/>
            </w:pPr>
          </w:p>
        </w:tc>
        <w:tc>
          <w:tcPr>
            <w:tcW w:w="1353" w:type="dxa"/>
          </w:tcPr>
          <w:p w14:paraId="30532A8D" w14:textId="77777777" w:rsidR="00E16D79" w:rsidRDefault="00E16D79">
            <w:pPr>
              <w:pStyle w:val="EmptyCellLayoutStyle"/>
              <w:spacing w:after="0" w:line="240" w:lineRule="auto"/>
            </w:pPr>
          </w:p>
        </w:tc>
        <w:tc>
          <w:tcPr>
            <w:tcW w:w="16" w:type="dxa"/>
          </w:tcPr>
          <w:p w14:paraId="0194313A" w14:textId="77777777" w:rsidR="00E16D79" w:rsidRDefault="00E16D79">
            <w:pPr>
              <w:pStyle w:val="EmptyCellLayoutStyle"/>
              <w:spacing w:after="0" w:line="240" w:lineRule="auto"/>
            </w:pPr>
          </w:p>
        </w:tc>
        <w:tc>
          <w:tcPr>
            <w:tcW w:w="21" w:type="dxa"/>
          </w:tcPr>
          <w:p w14:paraId="2D3134EB" w14:textId="77777777" w:rsidR="00E16D79" w:rsidRDefault="00E16D79">
            <w:pPr>
              <w:pStyle w:val="EmptyCellLayoutStyle"/>
              <w:spacing w:after="0" w:line="240" w:lineRule="auto"/>
            </w:pPr>
          </w:p>
        </w:tc>
        <w:tc>
          <w:tcPr>
            <w:tcW w:w="149" w:type="dxa"/>
          </w:tcPr>
          <w:p w14:paraId="53C7F3B6" w14:textId="77777777" w:rsidR="00E16D79" w:rsidRDefault="00E16D79">
            <w:pPr>
              <w:pStyle w:val="EmptyCellLayoutStyle"/>
              <w:spacing w:after="0" w:line="240" w:lineRule="auto"/>
            </w:pPr>
          </w:p>
        </w:tc>
      </w:tr>
      <w:tr w:rsidR="00AD3B06" w14:paraId="12B5989D" w14:textId="77777777" w:rsidTr="00DC79E3">
        <w:trPr>
          <w:trHeight w:val="907"/>
        </w:trPr>
        <w:tc>
          <w:tcPr>
            <w:tcW w:w="6" w:type="dxa"/>
          </w:tcPr>
          <w:p w14:paraId="235FE892" w14:textId="77777777" w:rsidR="00E16D79" w:rsidRDefault="00E16D79">
            <w:pPr>
              <w:pStyle w:val="EmptyCellLayoutStyle"/>
              <w:spacing w:after="0" w:line="240" w:lineRule="auto"/>
            </w:pPr>
          </w:p>
        </w:tc>
        <w:tc>
          <w:tcPr>
            <w:tcW w:w="18" w:type="dxa"/>
          </w:tcPr>
          <w:p w14:paraId="3169FFE2" w14:textId="77777777" w:rsidR="00E16D79" w:rsidRDefault="00E16D79">
            <w:pPr>
              <w:pStyle w:val="EmptyCellLayoutStyle"/>
              <w:spacing w:after="0" w:line="240" w:lineRule="auto"/>
            </w:pPr>
          </w:p>
        </w:tc>
        <w:tc>
          <w:tcPr>
            <w:tcW w:w="9" w:type="dxa"/>
          </w:tcPr>
          <w:p w14:paraId="4A8A4895" w14:textId="77777777" w:rsidR="00E16D79" w:rsidRDefault="00E16D79">
            <w:pPr>
              <w:pStyle w:val="EmptyCellLayoutStyle"/>
              <w:spacing w:after="0" w:line="240" w:lineRule="auto"/>
            </w:pPr>
          </w:p>
        </w:tc>
        <w:tc>
          <w:tcPr>
            <w:tcW w:w="11" w:type="dxa"/>
          </w:tcPr>
          <w:p w14:paraId="360F60E9" w14:textId="77777777" w:rsidR="00E16D79" w:rsidRDefault="00E16D79">
            <w:pPr>
              <w:pStyle w:val="EmptyCellLayoutStyle"/>
              <w:spacing w:after="0" w:line="240" w:lineRule="auto"/>
            </w:pPr>
          </w:p>
        </w:tc>
        <w:tc>
          <w:tcPr>
            <w:tcW w:w="6" w:type="dxa"/>
          </w:tcPr>
          <w:p w14:paraId="070589E3" w14:textId="77777777" w:rsidR="00E16D79" w:rsidRDefault="00E16D79">
            <w:pPr>
              <w:pStyle w:val="EmptyCellLayoutStyle"/>
              <w:spacing w:after="0" w:line="240" w:lineRule="auto"/>
            </w:pPr>
          </w:p>
        </w:tc>
        <w:tc>
          <w:tcPr>
            <w:tcW w:w="6" w:type="dxa"/>
          </w:tcPr>
          <w:p w14:paraId="7A8788A0" w14:textId="77777777" w:rsidR="00E16D79" w:rsidRDefault="00E16D79">
            <w:pPr>
              <w:pStyle w:val="EmptyCellLayoutStyle"/>
              <w:spacing w:after="0" w:line="240" w:lineRule="auto"/>
            </w:pPr>
          </w:p>
        </w:tc>
        <w:tc>
          <w:tcPr>
            <w:tcW w:w="34" w:type="dxa"/>
          </w:tcPr>
          <w:p w14:paraId="3C91670C" w14:textId="77777777" w:rsidR="00E16D79" w:rsidRDefault="00E16D79">
            <w:pPr>
              <w:pStyle w:val="EmptyCellLayoutStyle"/>
              <w:spacing w:after="0" w:line="240" w:lineRule="auto"/>
            </w:pPr>
          </w:p>
        </w:tc>
        <w:tc>
          <w:tcPr>
            <w:tcW w:w="6" w:type="dxa"/>
          </w:tcPr>
          <w:p w14:paraId="312B1A31" w14:textId="77777777" w:rsidR="00E16D79" w:rsidRDefault="00E16D79">
            <w:pPr>
              <w:pStyle w:val="EmptyCellLayoutStyle"/>
              <w:spacing w:after="0" w:line="240" w:lineRule="auto"/>
            </w:pPr>
          </w:p>
        </w:tc>
        <w:tc>
          <w:tcPr>
            <w:tcW w:w="44" w:type="dxa"/>
          </w:tcPr>
          <w:p w14:paraId="5D9893AE" w14:textId="77777777" w:rsidR="00E16D79" w:rsidRDefault="00E16D79">
            <w:pPr>
              <w:pStyle w:val="EmptyCellLayoutStyle"/>
              <w:spacing w:after="0" w:line="240" w:lineRule="auto"/>
            </w:pPr>
          </w:p>
        </w:tc>
        <w:tc>
          <w:tcPr>
            <w:tcW w:w="36" w:type="dxa"/>
          </w:tcPr>
          <w:p w14:paraId="416657CC" w14:textId="77777777" w:rsidR="00E16D79" w:rsidRDefault="00E16D79">
            <w:pPr>
              <w:pStyle w:val="EmptyCellLayoutStyle"/>
              <w:spacing w:after="0" w:line="240" w:lineRule="auto"/>
            </w:pPr>
          </w:p>
        </w:tc>
        <w:tc>
          <w:tcPr>
            <w:tcW w:w="191" w:type="dxa"/>
          </w:tcPr>
          <w:p w14:paraId="0E4301EE" w14:textId="77777777" w:rsidR="00E16D79" w:rsidRDefault="00E16D79">
            <w:pPr>
              <w:pStyle w:val="EmptyCellLayoutStyle"/>
              <w:spacing w:after="0" w:line="240" w:lineRule="auto"/>
            </w:pPr>
          </w:p>
        </w:tc>
        <w:tc>
          <w:tcPr>
            <w:tcW w:w="334" w:type="dxa"/>
          </w:tcPr>
          <w:p w14:paraId="3BADD29D" w14:textId="77777777" w:rsidR="00E16D79" w:rsidRDefault="00E16D79">
            <w:pPr>
              <w:pStyle w:val="EmptyCellLayoutStyle"/>
              <w:spacing w:after="0" w:line="240" w:lineRule="auto"/>
            </w:pPr>
          </w:p>
        </w:tc>
        <w:tc>
          <w:tcPr>
            <w:tcW w:w="44" w:type="dxa"/>
          </w:tcPr>
          <w:p w14:paraId="1675B1FF" w14:textId="77777777" w:rsidR="00E16D79" w:rsidRDefault="00E16D79">
            <w:pPr>
              <w:pStyle w:val="EmptyCellLayoutStyle"/>
              <w:spacing w:after="0" w:line="240" w:lineRule="auto"/>
            </w:pPr>
          </w:p>
        </w:tc>
        <w:tc>
          <w:tcPr>
            <w:tcW w:w="51" w:type="dxa"/>
          </w:tcPr>
          <w:p w14:paraId="3C3A38C3" w14:textId="77777777" w:rsidR="00E16D79" w:rsidRDefault="00E16D79">
            <w:pPr>
              <w:pStyle w:val="EmptyCellLayoutStyle"/>
              <w:spacing w:after="0" w:line="240" w:lineRule="auto"/>
            </w:pPr>
          </w:p>
        </w:tc>
        <w:tc>
          <w:tcPr>
            <w:tcW w:w="22" w:type="dxa"/>
          </w:tcPr>
          <w:p w14:paraId="20A0625D" w14:textId="77777777" w:rsidR="00E16D79" w:rsidRDefault="00E16D79">
            <w:pPr>
              <w:pStyle w:val="EmptyCellLayoutStyle"/>
              <w:spacing w:after="0" w:line="240" w:lineRule="auto"/>
            </w:pPr>
          </w:p>
        </w:tc>
        <w:tc>
          <w:tcPr>
            <w:tcW w:w="16" w:type="dxa"/>
          </w:tcPr>
          <w:p w14:paraId="43EA553D" w14:textId="77777777" w:rsidR="00E16D79" w:rsidRDefault="00E16D79">
            <w:pPr>
              <w:pStyle w:val="EmptyCellLayoutStyle"/>
              <w:spacing w:after="0" w:line="240" w:lineRule="auto"/>
            </w:pPr>
          </w:p>
        </w:tc>
        <w:tc>
          <w:tcPr>
            <w:tcW w:w="16" w:type="dxa"/>
          </w:tcPr>
          <w:p w14:paraId="0FD4DBA1" w14:textId="77777777" w:rsidR="00E16D79" w:rsidRDefault="00E16D79">
            <w:pPr>
              <w:pStyle w:val="EmptyCellLayoutStyle"/>
              <w:spacing w:after="0" w:line="240" w:lineRule="auto"/>
            </w:pPr>
          </w:p>
        </w:tc>
        <w:tc>
          <w:tcPr>
            <w:tcW w:w="16" w:type="dxa"/>
          </w:tcPr>
          <w:p w14:paraId="73FA7A7D" w14:textId="77777777" w:rsidR="00E16D79" w:rsidRDefault="00E16D79">
            <w:pPr>
              <w:pStyle w:val="EmptyCellLayoutStyle"/>
              <w:spacing w:after="0" w:line="240" w:lineRule="auto"/>
            </w:pPr>
          </w:p>
        </w:tc>
        <w:tc>
          <w:tcPr>
            <w:tcW w:w="42" w:type="dxa"/>
          </w:tcPr>
          <w:p w14:paraId="6B3A06CB" w14:textId="77777777" w:rsidR="00E16D79" w:rsidRDefault="00E16D79">
            <w:pPr>
              <w:pStyle w:val="EmptyCellLayoutStyle"/>
              <w:spacing w:after="0" w:line="240" w:lineRule="auto"/>
            </w:pPr>
          </w:p>
        </w:tc>
        <w:tc>
          <w:tcPr>
            <w:tcW w:w="16" w:type="dxa"/>
          </w:tcPr>
          <w:p w14:paraId="2C237D7A" w14:textId="77777777" w:rsidR="00E16D79" w:rsidRDefault="00E16D79">
            <w:pPr>
              <w:pStyle w:val="EmptyCellLayoutStyle"/>
              <w:spacing w:after="0" w:line="240" w:lineRule="auto"/>
            </w:pPr>
          </w:p>
        </w:tc>
        <w:tc>
          <w:tcPr>
            <w:tcW w:w="16" w:type="dxa"/>
          </w:tcPr>
          <w:p w14:paraId="6891822A" w14:textId="77777777" w:rsidR="00E16D79" w:rsidRDefault="00E16D79">
            <w:pPr>
              <w:pStyle w:val="EmptyCellLayoutStyle"/>
              <w:spacing w:after="0" w:line="240" w:lineRule="auto"/>
            </w:pPr>
          </w:p>
        </w:tc>
        <w:tc>
          <w:tcPr>
            <w:tcW w:w="24" w:type="dxa"/>
          </w:tcPr>
          <w:p w14:paraId="313B8516" w14:textId="77777777" w:rsidR="00E16D79" w:rsidRDefault="00E16D79">
            <w:pPr>
              <w:pStyle w:val="EmptyCellLayoutStyle"/>
              <w:spacing w:after="0" w:line="240" w:lineRule="auto"/>
            </w:pPr>
          </w:p>
        </w:tc>
        <w:tc>
          <w:tcPr>
            <w:tcW w:w="292" w:type="dxa"/>
          </w:tcPr>
          <w:p w14:paraId="536D722F" w14:textId="77777777" w:rsidR="00E16D79" w:rsidRDefault="00E16D79">
            <w:pPr>
              <w:pStyle w:val="EmptyCellLayoutStyle"/>
              <w:spacing w:after="0" w:line="240" w:lineRule="auto"/>
            </w:pPr>
          </w:p>
        </w:tc>
        <w:tc>
          <w:tcPr>
            <w:tcW w:w="24" w:type="dxa"/>
          </w:tcPr>
          <w:p w14:paraId="28C26312" w14:textId="77777777" w:rsidR="00E16D79" w:rsidRDefault="00E16D79">
            <w:pPr>
              <w:pStyle w:val="EmptyCellLayoutStyle"/>
              <w:spacing w:after="0" w:line="240" w:lineRule="auto"/>
            </w:pPr>
          </w:p>
        </w:tc>
        <w:tc>
          <w:tcPr>
            <w:tcW w:w="16" w:type="dxa"/>
          </w:tcPr>
          <w:p w14:paraId="445F75E4" w14:textId="77777777" w:rsidR="00E16D79" w:rsidRDefault="00E16D79">
            <w:pPr>
              <w:pStyle w:val="EmptyCellLayoutStyle"/>
              <w:spacing w:after="0" w:line="240" w:lineRule="auto"/>
            </w:pPr>
          </w:p>
        </w:tc>
        <w:tc>
          <w:tcPr>
            <w:tcW w:w="32" w:type="dxa"/>
          </w:tcPr>
          <w:p w14:paraId="1D3A8931" w14:textId="77777777" w:rsidR="00E16D79" w:rsidRDefault="00E16D79">
            <w:pPr>
              <w:pStyle w:val="EmptyCellLayoutStyle"/>
              <w:spacing w:after="0" w:line="240" w:lineRule="auto"/>
            </w:pPr>
          </w:p>
        </w:tc>
        <w:tc>
          <w:tcPr>
            <w:tcW w:w="85" w:type="dxa"/>
          </w:tcPr>
          <w:p w14:paraId="69ADDCB6" w14:textId="77777777" w:rsidR="00E16D79" w:rsidRDefault="00E16D79">
            <w:pPr>
              <w:pStyle w:val="EmptyCellLayoutStyle"/>
              <w:spacing w:after="0" w:line="240" w:lineRule="auto"/>
            </w:pPr>
          </w:p>
        </w:tc>
        <w:tc>
          <w:tcPr>
            <w:tcW w:w="475" w:type="dxa"/>
          </w:tcPr>
          <w:p w14:paraId="4DF92FFF" w14:textId="77777777" w:rsidR="00E16D79" w:rsidRDefault="00E16D79">
            <w:pPr>
              <w:pStyle w:val="EmptyCellLayoutStyle"/>
              <w:spacing w:after="0" w:line="240" w:lineRule="auto"/>
            </w:pPr>
          </w:p>
        </w:tc>
        <w:tc>
          <w:tcPr>
            <w:tcW w:w="36" w:type="dxa"/>
          </w:tcPr>
          <w:p w14:paraId="6BB32978" w14:textId="77777777" w:rsidR="00E16D79" w:rsidRDefault="00E16D79">
            <w:pPr>
              <w:pStyle w:val="EmptyCellLayoutStyle"/>
              <w:spacing w:after="0" w:line="240" w:lineRule="auto"/>
            </w:pPr>
          </w:p>
        </w:tc>
        <w:tc>
          <w:tcPr>
            <w:tcW w:w="129" w:type="dxa"/>
          </w:tcPr>
          <w:p w14:paraId="534AC6A5" w14:textId="77777777" w:rsidR="00E16D79" w:rsidRDefault="00E16D79">
            <w:pPr>
              <w:pStyle w:val="EmptyCellLayoutStyle"/>
              <w:spacing w:after="0" w:line="240" w:lineRule="auto"/>
            </w:pPr>
          </w:p>
        </w:tc>
        <w:tc>
          <w:tcPr>
            <w:tcW w:w="94" w:type="dxa"/>
          </w:tcPr>
          <w:p w14:paraId="76B39110" w14:textId="77777777" w:rsidR="00E16D79" w:rsidRDefault="00E16D79">
            <w:pPr>
              <w:pStyle w:val="EmptyCellLayoutStyle"/>
              <w:spacing w:after="0" w:line="240" w:lineRule="auto"/>
            </w:pPr>
          </w:p>
        </w:tc>
        <w:tc>
          <w:tcPr>
            <w:tcW w:w="57" w:type="dxa"/>
          </w:tcPr>
          <w:p w14:paraId="61D10CF2" w14:textId="77777777" w:rsidR="00E16D79" w:rsidRDefault="00E16D79">
            <w:pPr>
              <w:pStyle w:val="EmptyCellLayoutStyle"/>
              <w:spacing w:after="0" w:line="240" w:lineRule="auto"/>
            </w:pPr>
          </w:p>
        </w:tc>
        <w:tc>
          <w:tcPr>
            <w:tcW w:w="8875" w:type="dxa"/>
            <w:gridSpan w:val="9"/>
          </w:tcPr>
          <w:tbl>
            <w:tblPr>
              <w:tblW w:w="0" w:type="auto"/>
              <w:tblCellMar>
                <w:left w:w="0" w:type="dxa"/>
                <w:right w:w="0" w:type="dxa"/>
              </w:tblCellMar>
              <w:tblLook w:val="04A0" w:firstRow="1" w:lastRow="0" w:firstColumn="1" w:lastColumn="0" w:noHBand="0" w:noVBand="1"/>
            </w:tblPr>
            <w:tblGrid>
              <w:gridCol w:w="8854"/>
            </w:tblGrid>
            <w:tr w:rsidR="00E16D79" w14:paraId="5DC0AD9C" w14:textId="77777777">
              <w:trPr>
                <w:trHeight w:val="907"/>
              </w:trPr>
              <w:tc>
                <w:tcPr>
                  <w:tcW w:w="9630" w:type="dxa"/>
                  <w:tcBorders>
                    <w:top w:val="nil"/>
                    <w:left w:val="nil"/>
                    <w:bottom w:val="nil"/>
                    <w:right w:val="nil"/>
                  </w:tcBorders>
                  <w:tcMar>
                    <w:top w:w="0" w:type="dxa"/>
                    <w:left w:w="39" w:type="dxa"/>
                    <w:bottom w:w="0" w:type="dxa"/>
                    <w:right w:w="39" w:type="dxa"/>
                  </w:tcMar>
                </w:tcPr>
                <w:p w14:paraId="2BEA7CC0" w14:textId="2CD0306B" w:rsidR="00E16D79" w:rsidRDefault="004F4E2D">
                  <w:pPr>
                    <w:spacing w:after="0" w:line="240" w:lineRule="auto"/>
                  </w:pPr>
                  <w:r>
                    <w:rPr>
                      <w:rFonts w:ascii="Segoe UI" w:eastAsia="Segoe UI" w:hAnsi="Segoe UI"/>
                      <w:color w:val="000000"/>
                      <w:sz w:val="16"/>
                    </w:rPr>
                    <w:t xml:space="preserve">The </w:t>
                  </w:r>
                  <w:del w:id="65" w:author="Parulekar, Prutha" w:date="2023-07-05T09:40:00Z">
                    <w:r>
                      <w:rPr>
                        <w:rFonts w:ascii="Segoe UI" w:eastAsia="Segoe UI" w:hAnsi="Segoe UI"/>
                        <w:color w:val="000000"/>
                        <w:sz w:val="16"/>
                      </w:rPr>
                      <w:delText>Normal</w:delText>
                    </w:r>
                  </w:del>
                  <w:ins w:id="66" w:author="Parulekar, Prutha" w:date="2023-07-05T09:40:00Z">
                    <w:r w:rsidR="0027002A">
                      <w:rPr>
                        <w:rFonts w:ascii="Segoe UI" w:eastAsia="Segoe UI" w:hAnsi="Segoe UI"/>
                        <w:color w:val="000000"/>
                        <w:sz w:val="16"/>
                      </w:rPr>
                      <w:t>n</w:t>
                    </w:r>
                    <w:r>
                      <w:rPr>
                        <w:rFonts w:ascii="Segoe UI" w:eastAsia="Segoe UI" w:hAnsi="Segoe UI"/>
                        <w:color w:val="000000"/>
                        <w:sz w:val="16"/>
                      </w:rPr>
                      <w:t>ormal</w:t>
                    </w:r>
                  </w:ins>
                  <w:r>
                    <w:rPr>
                      <w:rFonts w:ascii="Segoe UI" w:eastAsia="Segoe UI" w:hAnsi="Segoe UI"/>
                      <w:color w:val="000000"/>
                      <w:sz w:val="16"/>
                    </w:rPr>
                    <w:t xml:space="preserve"> working hours will be considered as between 0900 and 1800 hours of business working day of Monday through Friday </w:t>
                  </w:r>
                  <w:del w:id="67" w:author="Parulekar, Prutha" w:date="2023-07-05T09:40:00Z">
                    <w:r>
                      <w:rPr>
                        <w:rFonts w:ascii="Segoe UI" w:eastAsia="Segoe UI" w:hAnsi="Segoe UI"/>
                        <w:color w:val="000000"/>
                        <w:sz w:val="16"/>
                      </w:rPr>
                      <w:delText xml:space="preserve"> </w:delText>
                    </w:r>
                  </w:del>
                  <w:r>
                    <w:rPr>
                      <w:rFonts w:ascii="Segoe UI" w:eastAsia="Segoe UI" w:hAnsi="Segoe UI"/>
                      <w:color w:val="000000"/>
                      <w:sz w:val="16"/>
                    </w:rPr>
                    <w:t xml:space="preserve">during which the above maintenance services with respect to the </w:t>
                  </w:r>
                  <w:del w:id="68" w:author="Parulekar, Prutha" w:date="2023-07-05T09:40:00Z">
                    <w:r>
                      <w:rPr>
                        <w:rFonts w:ascii="Segoe UI" w:eastAsia="Segoe UI" w:hAnsi="Segoe UI"/>
                        <w:color w:val="000000"/>
                        <w:sz w:val="16"/>
                      </w:rPr>
                      <w:delText>System</w:delText>
                    </w:r>
                  </w:del>
                  <w:ins w:id="69" w:author="Parulekar, Prutha" w:date="2023-07-05T09:40:00Z">
                    <w:r w:rsidR="0027002A">
                      <w:rPr>
                        <w:rFonts w:ascii="Segoe UI" w:eastAsia="Segoe UI" w:hAnsi="Segoe UI"/>
                        <w:color w:val="000000"/>
                        <w:sz w:val="16"/>
                      </w:rPr>
                      <w:t>s</w:t>
                    </w:r>
                    <w:r>
                      <w:rPr>
                        <w:rFonts w:ascii="Segoe UI" w:eastAsia="Segoe UI" w:hAnsi="Segoe UI"/>
                        <w:color w:val="000000"/>
                        <w:sz w:val="16"/>
                      </w:rPr>
                      <w:t>ystem</w:t>
                    </w:r>
                  </w:ins>
                  <w:r>
                    <w:rPr>
                      <w:rFonts w:ascii="Segoe UI" w:eastAsia="Segoe UI" w:hAnsi="Segoe UI"/>
                      <w:color w:val="000000"/>
                      <w:sz w:val="16"/>
                    </w:rPr>
                    <w:t xml:space="preserve">, will be carried out. The services beyond these working </w:t>
                  </w:r>
                  <w:r w:rsidR="0027002A">
                    <w:rPr>
                      <w:rFonts w:ascii="Segoe UI" w:eastAsia="Segoe UI" w:hAnsi="Segoe UI"/>
                      <w:color w:val="000000"/>
                      <w:sz w:val="16"/>
                    </w:rPr>
                    <w:t xml:space="preserve">hours </w:t>
                  </w:r>
                  <w:del w:id="70" w:author="Parulekar, Prutha" w:date="2023-07-05T09:40:00Z">
                    <w:r>
                      <w:rPr>
                        <w:rFonts w:ascii="Segoe UI" w:eastAsia="Segoe UI" w:hAnsi="Segoe UI"/>
                        <w:color w:val="000000"/>
                        <w:sz w:val="16"/>
                      </w:rPr>
                      <w:delText xml:space="preserve"> </w:delText>
                    </w:r>
                  </w:del>
                  <w:r w:rsidR="0027002A">
                    <w:rPr>
                      <w:rFonts w:ascii="Segoe UI" w:eastAsia="Segoe UI" w:hAnsi="Segoe UI"/>
                      <w:color w:val="000000"/>
                      <w:sz w:val="16"/>
                    </w:rPr>
                    <w:t>would</w:t>
                  </w:r>
                  <w:r>
                    <w:rPr>
                      <w:rFonts w:ascii="Segoe UI" w:eastAsia="Segoe UI" w:hAnsi="Segoe UI"/>
                      <w:color w:val="000000"/>
                      <w:sz w:val="16"/>
                    </w:rPr>
                    <w:t xml:space="preserve"> qualify as emergency services which are not considered in the scope of </w:t>
                  </w:r>
                  <w:ins w:id="71" w:author="Parulekar, Prutha" w:date="2023-07-05T09:40:00Z">
                    <w:r w:rsidR="0027002A">
                      <w:rPr>
                        <w:rFonts w:ascii="Segoe UI" w:eastAsia="Segoe UI" w:hAnsi="Segoe UI"/>
                        <w:color w:val="000000"/>
                        <w:sz w:val="16"/>
                      </w:rPr>
                      <w:t xml:space="preserve">this </w:t>
                    </w:r>
                  </w:ins>
                  <w:r>
                    <w:rPr>
                      <w:rFonts w:ascii="Segoe UI" w:eastAsia="Segoe UI" w:hAnsi="Segoe UI"/>
                      <w:color w:val="000000"/>
                      <w:sz w:val="16"/>
                    </w:rPr>
                    <w:t xml:space="preserve">Contract. </w:t>
                  </w:r>
                </w:p>
              </w:tc>
            </w:tr>
          </w:tbl>
          <w:p w14:paraId="43D12E09" w14:textId="77777777" w:rsidR="00E16D79" w:rsidRDefault="00E16D79">
            <w:pPr>
              <w:spacing w:after="0" w:line="240" w:lineRule="auto"/>
            </w:pPr>
          </w:p>
        </w:tc>
        <w:tc>
          <w:tcPr>
            <w:tcW w:w="149" w:type="dxa"/>
          </w:tcPr>
          <w:p w14:paraId="289C6403" w14:textId="77777777" w:rsidR="00E16D79" w:rsidRDefault="00E16D79">
            <w:pPr>
              <w:pStyle w:val="EmptyCellLayoutStyle"/>
              <w:spacing w:after="0" w:line="240" w:lineRule="auto"/>
            </w:pPr>
          </w:p>
        </w:tc>
      </w:tr>
      <w:tr w:rsidR="00AD3B06" w14:paraId="01BEC5E8" w14:textId="77777777" w:rsidTr="00DC79E3">
        <w:trPr>
          <w:trHeight w:val="23"/>
        </w:trPr>
        <w:tc>
          <w:tcPr>
            <w:tcW w:w="6" w:type="dxa"/>
          </w:tcPr>
          <w:p w14:paraId="5BAC8A7D" w14:textId="77777777" w:rsidR="00E16D79" w:rsidRDefault="00E16D79">
            <w:pPr>
              <w:pStyle w:val="EmptyCellLayoutStyle"/>
              <w:spacing w:after="0" w:line="240" w:lineRule="auto"/>
            </w:pPr>
          </w:p>
        </w:tc>
        <w:tc>
          <w:tcPr>
            <w:tcW w:w="18" w:type="dxa"/>
          </w:tcPr>
          <w:p w14:paraId="0549B3E2" w14:textId="77777777" w:rsidR="00E16D79" w:rsidRDefault="00E16D79">
            <w:pPr>
              <w:pStyle w:val="EmptyCellLayoutStyle"/>
              <w:spacing w:after="0" w:line="240" w:lineRule="auto"/>
            </w:pPr>
          </w:p>
        </w:tc>
        <w:tc>
          <w:tcPr>
            <w:tcW w:w="9" w:type="dxa"/>
          </w:tcPr>
          <w:p w14:paraId="778689BD" w14:textId="77777777" w:rsidR="00E16D79" w:rsidRDefault="00E16D79">
            <w:pPr>
              <w:pStyle w:val="EmptyCellLayoutStyle"/>
              <w:spacing w:after="0" w:line="240" w:lineRule="auto"/>
            </w:pPr>
          </w:p>
        </w:tc>
        <w:tc>
          <w:tcPr>
            <w:tcW w:w="11" w:type="dxa"/>
          </w:tcPr>
          <w:p w14:paraId="7F5F110A" w14:textId="77777777" w:rsidR="00E16D79" w:rsidRDefault="00E16D79">
            <w:pPr>
              <w:pStyle w:val="EmptyCellLayoutStyle"/>
              <w:spacing w:after="0" w:line="240" w:lineRule="auto"/>
            </w:pPr>
          </w:p>
        </w:tc>
        <w:tc>
          <w:tcPr>
            <w:tcW w:w="6" w:type="dxa"/>
          </w:tcPr>
          <w:p w14:paraId="7D1DB6B9" w14:textId="77777777" w:rsidR="00E16D79" w:rsidRDefault="00E16D79">
            <w:pPr>
              <w:pStyle w:val="EmptyCellLayoutStyle"/>
              <w:spacing w:after="0" w:line="240" w:lineRule="auto"/>
            </w:pPr>
          </w:p>
        </w:tc>
        <w:tc>
          <w:tcPr>
            <w:tcW w:w="6" w:type="dxa"/>
          </w:tcPr>
          <w:p w14:paraId="77F7CE6A" w14:textId="77777777" w:rsidR="00E16D79" w:rsidRDefault="00E16D79">
            <w:pPr>
              <w:pStyle w:val="EmptyCellLayoutStyle"/>
              <w:spacing w:after="0" w:line="240" w:lineRule="auto"/>
            </w:pPr>
          </w:p>
        </w:tc>
        <w:tc>
          <w:tcPr>
            <w:tcW w:w="34" w:type="dxa"/>
          </w:tcPr>
          <w:p w14:paraId="78B6B868" w14:textId="77777777" w:rsidR="00E16D79" w:rsidRDefault="00E16D79">
            <w:pPr>
              <w:pStyle w:val="EmptyCellLayoutStyle"/>
              <w:spacing w:after="0" w:line="240" w:lineRule="auto"/>
            </w:pPr>
          </w:p>
        </w:tc>
        <w:tc>
          <w:tcPr>
            <w:tcW w:w="6" w:type="dxa"/>
          </w:tcPr>
          <w:p w14:paraId="14CD7062" w14:textId="77777777" w:rsidR="00E16D79" w:rsidRDefault="00E16D79">
            <w:pPr>
              <w:pStyle w:val="EmptyCellLayoutStyle"/>
              <w:spacing w:after="0" w:line="240" w:lineRule="auto"/>
            </w:pPr>
          </w:p>
        </w:tc>
        <w:tc>
          <w:tcPr>
            <w:tcW w:w="44" w:type="dxa"/>
          </w:tcPr>
          <w:p w14:paraId="285D2A28" w14:textId="77777777" w:rsidR="00E16D79" w:rsidRDefault="00E16D79">
            <w:pPr>
              <w:pStyle w:val="EmptyCellLayoutStyle"/>
              <w:spacing w:after="0" w:line="240" w:lineRule="auto"/>
            </w:pPr>
          </w:p>
        </w:tc>
        <w:tc>
          <w:tcPr>
            <w:tcW w:w="36" w:type="dxa"/>
          </w:tcPr>
          <w:p w14:paraId="1927101C" w14:textId="77777777" w:rsidR="00E16D79" w:rsidRDefault="00E16D79">
            <w:pPr>
              <w:pStyle w:val="EmptyCellLayoutStyle"/>
              <w:spacing w:after="0" w:line="240" w:lineRule="auto"/>
            </w:pPr>
          </w:p>
        </w:tc>
        <w:tc>
          <w:tcPr>
            <w:tcW w:w="191" w:type="dxa"/>
          </w:tcPr>
          <w:p w14:paraId="0AA1B1E8" w14:textId="77777777" w:rsidR="00E16D79" w:rsidRDefault="00E16D79">
            <w:pPr>
              <w:pStyle w:val="EmptyCellLayoutStyle"/>
              <w:spacing w:after="0" w:line="240" w:lineRule="auto"/>
            </w:pPr>
          </w:p>
        </w:tc>
        <w:tc>
          <w:tcPr>
            <w:tcW w:w="334" w:type="dxa"/>
          </w:tcPr>
          <w:p w14:paraId="7832B971" w14:textId="77777777" w:rsidR="00E16D79" w:rsidRDefault="00E16D79">
            <w:pPr>
              <w:pStyle w:val="EmptyCellLayoutStyle"/>
              <w:spacing w:after="0" w:line="240" w:lineRule="auto"/>
            </w:pPr>
          </w:p>
        </w:tc>
        <w:tc>
          <w:tcPr>
            <w:tcW w:w="44" w:type="dxa"/>
          </w:tcPr>
          <w:p w14:paraId="4D010BAD" w14:textId="77777777" w:rsidR="00E16D79" w:rsidRDefault="00E16D79">
            <w:pPr>
              <w:pStyle w:val="EmptyCellLayoutStyle"/>
              <w:spacing w:after="0" w:line="240" w:lineRule="auto"/>
            </w:pPr>
          </w:p>
        </w:tc>
        <w:tc>
          <w:tcPr>
            <w:tcW w:w="51" w:type="dxa"/>
          </w:tcPr>
          <w:p w14:paraId="3C29CDC8" w14:textId="77777777" w:rsidR="00E16D79" w:rsidRDefault="00E16D79">
            <w:pPr>
              <w:pStyle w:val="EmptyCellLayoutStyle"/>
              <w:spacing w:after="0" w:line="240" w:lineRule="auto"/>
            </w:pPr>
          </w:p>
        </w:tc>
        <w:tc>
          <w:tcPr>
            <w:tcW w:w="22" w:type="dxa"/>
          </w:tcPr>
          <w:p w14:paraId="2AC834A5" w14:textId="77777777" w:rsidR="00E16D79" w:rsidRDefault="00E16D79">
            <w:pPr>
              <w:pStyle w:val="EmptyCellLayoutStyle"/>
              <w:spacing w:after="0" w:line="240" w:lineRule="auto"/>
            </w:pPr>
          </w:p>
        </w:tc>
        <w:tc>
          <w:tcPr>
            <w:tcW w:w="16" w:type="dxa"/>
          </w:tcPr>
          <w:p w14:paraId="5D986040" w14:textId="77777777" w:rsidR="00E16D79" w:rsidRDefault="00E16D79">
            <w:pPr>
              <w:pStyle w:val="EmptyCellLayoutStyle"/>
              <w:spacing w:after="0" w:line="240" w:lineRule="auto"/>
            </w:pPr>
          </w:p>
        </w:tc>
        <w:tc>
          <w:tcPr>
            <w:tcW w:w="16" w:type="dxa"/>
          </w:tcPr>
          <w:p w14:paraId="39B16DF0" w14:textId="77777777" w:rsidR="00E16D79" w:rsidRDefault="00E16D79">
            <w:pPr>
              <w:pStyle w:val="EmptyCellLayoutStyle"/>
              <w:spacing w:after="0" w:line="240" w:lineRule="auto"/>
            </w:pPr>
          </w:p>
        </w:tc>
        <w:tc>
          <w:tcPr>
            <w:tcW w:w="16" w:type="dxa"/>
          </w:tcPr>
          <w:p w14:paraId="66D35F3C" w14:textId="77777777" w:rsidR="00E16D79" w:rsidRDefault="00E16D79">
            <w:pPr>
              <w:pStyle w:val="EmptyCellLayoutStyle"/>
              <w:spacing w:after="0" w:line="240" w:lineRule="auto"/>
            </w:pPr>
          </w:p>
        </w:tc>
        <w:tc>
          <w:tcPr>
            <w:tcW w:w="42" w:type="dxa"/>
          </w:tcPr>
          <w:p w14:paraId="55F972D6" w14:textId="77777777" w:rsidR="00E16D79" w:rsidRDefault="00E16D79">
            <w:pPr>
              <w:pStyle w:val="EmptyCellLayoutStyle"/>
              <w:spacing w:after="0" w:line="240" w:lineRule="auto"/>
            </w:pPr>
          </w:p>
        </w:tc>
        <w:tc>
          <w:tcPr>
            <w:tcW w:w="16" w:type="dxa"/>
          </w:tcPr>
          <w:p w14:paraId="5DB7671D" w14:textId="77777777" w:rsidR="00E16D79" w:rsidRDefault="00E16D79">
            <w:pPr>
              <w:pStyle w:val="EmptyCellLayoutStyle"/>
              <w:spacing w:after="0" w:line="240" w:lineRule="auto"/>
            </w:pPr>
          </w:p>
        </w:tc>
        <w:tc>
          <w:tcPr>
            <w:tcW w:w="16" w:type="dxa"/>
          </w:tcPr>
          <w:p w14:paraId="5FFBA889" w14:textId="77777777" w:rsidR="00E16D79" w:rsidRDefault="00E16D79">
            <w:pPr>
              <w:pStyle w:val="EmptyCellLayoutStyle"/>
              <w:spacing w:after="0" w:line="240" w:lineRule="auto"/>
            </w:pPr>
          </w:p>
        </w:tc>
        <w:tc>
          <w:tcPr>
            <w:tcW w:w="24" w:type="dxa"/>
          </w:tcPr>
          <w:p w14:paraId="547D8A47" w14:textId="77777777" w:rsidR="00E16D79" w:rsidRDefault="00E16D79">
            <w:pPr>
              <w:pStyle w:val="EmptyCellLayoutStyle"/>
              <w:spacing w:after="0" w:line="240" w:lineRule="auto"/>
            </w:pPr>
          </w:p>
        </w:tc>
        <w:tc>
          <w:tcPr>
            <w:tcW w:w="292" w:type="dxa"/>
          </w:tcPr>
          <w:p w14:paraId="6F2E9EF5" w14:textId="77777777" w:rsidR="00E16D79" w:rsidRDefault="00E16D79">
            <w:pPr>
              <w:pStyle w:val="EmptyCellLayoutStyle"/>
              <w:spacing w:after="0" w:line="240" w:lineRule="auto"/>
            </w:pPr>
          </w:p>
        </w:tc>
        <w:tc>
          <w:tcPr>
            <w:tcW w:w="24" w:type="dxa"/>
          </w:tcPr>
          <w:p w14:paraId="6A94FCAF" w14:textId="77777777" w:rsidR="00E16D79" w:rsidRDefault="00E16D79">
            <w:pPr>
              <w:pStyle w:val="EmptyCellLayoutStyle"/>
              <w:spacing w:after="0" w:line="240" w:lineRule="auto"/>
            </w:pPr>
          </w:p>
        </w:tc>
        <w:tc>
          <w:tcPr>
            <w:tcW w:w="16" w:type="dxa"/>
          </w:tcPr>
          <w:p w14:paraId="70AEC420" w14:textId="77777777" w:rsidR="00E16D79" w:rsidRDefault="00E16D79">
            <w:pPr>
              <w:pStyle w:val="EmptyCellLayoutStyle"/>
              <w:spacing w:after="0" w:line="240" w:lineRule="auto"/>
            </w:pPr>
          </w:p>
        </w:tc>
        <w:tc>
          <w:tcPr>
            <w:tcW w:w="32" w:type="dxa"/>
          </w:tcPr>
          <w:p w14:paraId="7BA6F7CF" w14:textId="77777777" w:rsidR="00E16D79" w:rsidRDefault="00E16D79">
            <w:pPr>
              <w:pStyle w:val="EmptyCellLayoutStyle"/>
              <w:spacing w:after="0" w:line="240" w:lineRule="auto"/>
            </w:pPr>
          </w:p>
        </w:tc>
        <w:tc>
          <w:tcPr>
            <w:tcW w:w="85" w:type="dxa"/>
          </w:tcPr>
          <w:p w14:paraId="4F7DA786" w14:textId="77777777" w:rsidR="00E16D79" w:rsidRDefault="00E16D79">
            <w:pPr>
              <w:pStyle w:val="EmptyCellLayoutStyle"/>
              <w:spacing w:after="0" w:line="240" w:lineRule="auto"/>
            </w:pPr>
          </w:p>
        </w:tc>
        <w:tc>
          <w:tcPr>
            <w:tcW w:w="475" w:type="dxa"/>
          </w:tcPr>
          <w:p w14:paraId="2290AC1A" w14:textId="77777777" w:rsidR="00E16D79" w:rsidRDefault="00E16D79">
            <w:pPr>
              <w:pStyle w:val="EmptyCellLayoutStyle"/>
              <w:spacing w:after="0" w:line="240" w:lineRule="auto"/>
            </w:pPr>
          </w:p>
        </w:tc>
        <w:tc>
          <w:tcPr>
            <w:tcW w:w="36" w:type="dxa"/>
          </w:tcPr>
          <w:p w14:paraId="232734EB" w14:textId="77777777" w:rsidR="00E16D79" w:rsidRDefault="00E16D79">
            <w:pPr>
              <w:pStyle w:val="EmptyCellLayoutStyle"/>
              <w:spacing w:after="0" w:line="240" w:lineRule="auto"/>
            </w:pPr>
          </w:p>
        </w:tc>
        <w:tc>
          <w:tcPr>
            <w:tcW w:w="129" w:type="dxa"/>
          </w:tcPr>
          <w:p w14:paraId="3225DC2F" w14:textId="77777777" w:rsidR="00E16D79" w:rsidRDefault="00E16D79">
            <w:pPr>
              <w:pStyle w:val="EmptyCellLayoutStyle"/>
              <w:spacing w:after="0" w:line="240" w:lineRule="auto"/>
            </w:pPr>
          </w:p>
        </w:tc>
        <w:tc>
          <w:tcPr>
            <w:tcW w:w="94" w:type="dxa"/>
          </w:tcPr>
          <w:p w14:paraId="717CD57B" w14:textId="77777777" w:rsidR="00E16D79" w:rsidRDefault="00E16D79">
            <w:pPr>
              <w:pStyle w:val="EmptyCellLayoutStyle"/>
              <w:spacing w:after="0" w:line="240" w:lineRule="auto"/>
            </w:pPr>
          </w:p>
        </w:tc>
        <w:tc>
          <w:tcPr>
            <w:tcW w:w="57" w:type="dxa"/>
          </w:tcPr>
          <w:p w14:paraId="5D16CACA" w14:textId="77777777" w:rsidR="00E16D79" w:rsidRDefault="00E16D79">
            <w:pPr>
              <w:pStyle w:val="EmptyCellLayoutStyle"/>
              <w:spacing w:after="0" w:line="240" w:lineRule="auto"/>
            </w:pPr>
          </w:p>
        </w:tc>
        <w:tc>
          <w:tcPr>
            <w:tcW w:w="685" w:type="dxa"/>
          </w:tcPr>
          <w:p w14:paraId="4E6E9201" w14:textId="77777777" w:rsidR="00E16D79" w:rsidRDefault="00E16D79">
            <w:pPr>
              <w:pStyle w:val="EmptyCellLayoutStyle"/>
              <w:spacing w:after="0" w:line="240" w:lineRule="auto"/>
            </w:pPr>
          </w:p>
        </w:tc>
        <w:tc>
          <w:tcPr>
            <w:tcW w:w="1241" w:type="dxa"/>
          </w:tcPr>
          <w:p w14:paraId="02E41C6A" w14:textId="77777777" w:rsidR="00E16D79" w:rsidRDefault="00E16D79">
            <w:pPr>
              <w:pStyle w:val="EmptyCellLayoutStyle"/>
              <w:spacing w:after="0" w:line="240" w:lineRule="auto"/>
            </w:pPr>
          </w:p>
        </w:tc>
        <w:tc>
          <w:tcPr>
            <w:tcW w:w="131" w:type="dxa"/>
          </w:tcPr>
          <w:p w14:paraId="0422BF24" w14:textId="77777777" w:rsidR="00E16D79" w:rsidRDefault="00E16D79">
            <w:pPr>
              <w:pStyle w:val="EmptyCellLayoutStyle"/>
              <w:spacing w:after="0" w:line="240" w:lineRule="auto"/>
            </w:pPr>
          </w:p>
        </w:tc>
        <w:tc>
          <w:tcPr>
            <w:tcW w:w="1431" w:type="dxa"/>
          </w:tcPr>
          <w:p w14:paraId="440B7723" w14:textId="77777777" w:rsidR="00E16D79" w:rsidRDefault="00E16D79">
            <w:pPr>
              <w:pStyle w:val="EmptyCellLayoutStyle"/>
              <w:spacing w:after="0" w:line="240" w:lineRule="auto"/>
            </w:pPr>
          </w:p>
        </w:tc>
        <w:tc>
          <w:tcPr>
            <w:tcW w:w="2311" w:type="dxa"/>
          </w:tcPr>
          <w:p w14:paraId="06E646E3" w14:textId="77777777" w:rsidR="00E16D79" w:rsidRDefault="00E16D79">
            <w:pPr>
              <w:pStyle w:val="EmptyCellLayoutStyle"/>
              <w:spacing w:after="0" w:line="240" w:lineRule="auto"/>
            </w:pPr>
          </w:p>
        </w:tc>
        <w:tc>
          <w:tcPr>
            <w:tcW w:w="1686" w:type="dxa"/>
          </w:tcPr>
          <w:p w14:paraId="4B3A1A1A" w14:textId="77777777" w:rsidR="00E16D79" w:rsidRDefault="00E16D79">
            <w:pPr>
              <w:pStyle w:val="EmptyCellLayoutStyle"/>
              <w:spacing w:after="0" w:line="240" w:lineRule="auto"/>
            </w:pPr>
          </w:p>
        </w:tc>
        <w:tc>
          <w:tcPr>
            <w:tcW w:w="1353" w:type="dxa"/>
          </w:tcPr>
          <w:p w14:paraId="0F0834A9" w14:textId="77777777" w:rsidR="00E16D79" w:rsidRDefault="00E16D79">
            <w:pPr>
              <w:pStyle w:val="EmptyCellLayoutStyle"/>
              <w:spacing w:after="0" w:line="240" w:lineRule="auto"/>
            </w:pPr>
          </w:p>
        </w:tc>
        <w:tc>
          <w:tcPr>
            <w:tcW w:w="16" w:type="dxa"/>
          </w:tcPr>
          <w:p w14:paraId="48D8E95F" w14:textId="77777777" w:rsidR="00E16D79" w:rsidRDefault="00E16D79">
            <w:pPr>
              <w:pStyle w:val="EmptyCellLayoutStyle"/>
              <w:spacing w:after="0" w:line="240" w:lineRule="auto"/>
            </w:pPr>
          </w:p>
        </w:tc>
        <w:tc>
          <w:tcPr>
            <w:tcW w:w="21" w:type="dxa"/>
          </w:tcPr>
          <w:p w14:paraId="447DC145" w14:textId="77777777" w:rsidR="00E16D79" w:rsidRDefault="00E16D79">
            <w:pPr>
              <w:pStyle w:val="EmptyCellLayoutStyle"/>
              <w:spacing w:after="0" w:line="240" w:lineRule="auto"/>
            </w:pPr>
          </w:p>
        </w:tc>
        <w:tc>
          <w:tcPr>
            <w:tcW w:w="149" w:type="dxa"/>
          </w:tcPr>
          <w:p w14:paraId="276C5327" w14:textId="77777777" w:rsidR="00E16D79" w:rsidRDefault="00E16D79">
            <w:pPr>
              <w:pStyle w:val="EmptyCellLayoutStyle"/>
              <w:spacing w:after="0" w:line="240" w:lineRule="auto"/>
            </w:pPr>
          </w:p>
        </w:tc>
      </w:tr>
      <w:tr w:rsidR="00AD3B06" w14:paraId="55CA32AC" w14:textId="77777777" w:rsidTr="00DC79E3">
        <w:trPr>
          <w:trHeight w:val="17"/>
        </w:trPr>
        <w:tc>
          <w:tcPr>
            <w:tcW w:w="6" w:type="dxa"/>
          </w:tcPr>
          <w:p w14:paraId="0EBAF461" w14:textId="77777777" w:rsidR="00E16D79" w:rsidRDefault="00E16D79">
            <w:pPr>
              <w:pStyle w:val="EmptyCellLayoutStyle"/>
              <w:spacing w:after="0" w:line="240" w:lineRule="auto"/>
            </w:pPr>
          </w:p>
        </w:tc>
        <w:tc>
          <w:tcPr>
            <w:tcW w:w="18" w:type="dxa"/>
          </w:tcPr>
          <w:p w14:paraId="353DEF54" w14:textId="77777777" w:rsidR="00E16D79" w:rsidRDefault="00E16D79">
            <w:pPr>
              <w:pStyle w:val="EmptyCellLayoutStyle"/>
              <w:spacing w:after="0" w:line="240" w:lineRule="auto"/>
            </w:pPr>
          </w:p>
        </w:tc>
        <w:tc>
          <w:tcPr>
            <w:tcW w:w="9" w:type="dxa"/>
          </w:tcPr>
          <w:p w14:paraId="24133BF0" w14:textId="77777777" w:rsidR="00E16D79" w:rsidRDefault="00E16D79">
            <w:pPr>
              <w:pStyle w:val="EmptyCellLayoutStyle"/>
              <w:spacing w:after="0" w:line="240" w:lineRule="auto"/>
            </w:pPr>
          </w:p>
        </w:tc>
        <w:tc>
          <w:tcPr>
            <w:tcW w:w="11" w:type="dxa"/>
          </w:tcPr>
          <w:p w14:paraId="10EF3889" w14:textId="77777777" w:rsidR="00E16D79" w:rsidRDefault="00E16D79">
            <w:pPr>
              <w:pStyle w:val="EmptyCellLayoutStyle"/>
              <w:spacing w:after="0" w:line="240" w:lineRule="auto"/>
            </w:pPr>
          </w:p>
        </w:tc>
        <w:tc>
          <w:tcPr>
            <w:tcW w:w="6" w:type="dxa"/>
          </w:tcPr>
          <w:p w14:paraId="4458AB26" w14:textId="77777777" w:rsidR="00E16D79" w:rsidRDefault="00E16D79">
            <w:pPr>
              <w:pStyle w:val="EmptyCellLayoutStyle"/>
              <w:spacing w:after="0" w:line="240" w:lineRule="auto"/>
            </w:pPr>
          </w:p>
        </w:tc>
        <w:tc>
          <w:tcPr>
            <w:tcW w:w="6" w:type="dxa"/>
          </w:tcPr>
          <w:p w14:paraId="18AAA04E" w14:textId="77777777" w:rsidR="00E16D79" w:rsidRDefault="00E16D79">
            <w:pPr>
              <w:pStyle w:val="EmptyCellLayoutStyle"/>
              <w:spacing w:after="0" w:line="240" w:lineRule="auto"/>
            </w:pPr>
          </w:p>
        </w:tc>
        <w:tc>
          <w:tcPr>
            <w:tcW w:w="34" w:type="dxa"/>
          </w:tcPr>
          <w:p w14:paraId="64D49F75" w14:textId="77777777" w:rsidR="00E16D79" w:rsidRDefault="00E16D79">
            <w:pPr>
              <w:pStyle w:val="EmptyCellLayoutStyle"/>
              <w:spacing w:after="0" w:line="240" w:lineRule="auto"/>
            </w:pPr>
          </w:p>
        </w:tc>
        <w:tc>
          <w:tcPr>
            <w:tcW w:w="6" w:type="dxa"/>
          </w:tcPr>
          <w:p w14:paraId="4BF64483" w14:textId="77777777" w:rsidR="00E16D79" w:rsidRDefault="00E16D79">
            <w:pPr>
              <w:pStyle w:val="EmptyCellLayoutStyle"/>
              <w:spacing w:after="0" w:line="240" w:lineRule="auto"/>
            </w:pPr>
          </w:p>
        </w:tc>
        <w:tc>
          <w:tcPr>
            <w:tcW w:w="44" w:type="dxa"/>
          </w:tcPr>
          <w:p w14:paraId="41AF3CD7" w14:textId="77777777" w:rsidR="00E16D79" w:rsidRDefault="00E16D79">
            <w:pPr>
              <w:pStyle w:val="EmptyCellLayoutStyle"/>
              <w:spacing w:after="0" w:line="240" w:lineRule="auto"/>
            </w:pPr>
          </w:p>
        </w:tc>
        <w:tc>
          <w:tcPr>
            <w:tcW w:w="36" w:type="dxa"/>
          </w:tcPr>
          <w:p w14:paraId="7ABDE97B" w14:textId="77777777" w:rsidR="00E16D79" w:rsidRDefault="00E16D79">
            <w:pPr>
              <w:pStyle w:val="EmptyCellLayoutStyle"/>
              <w:spacing w:after="0" w:line="240" w:lineRule="auto"/>
            </w:pPr>
          </w:p>
        </w:tc>
        <w:tc>
          <w:tcPr>
            <w:tcW w:w="191" w:type="dxa"/>
          </w:tcPr>
          <w:p w14:paraId="62B30AAB" w14:textId="77777777" w:rsidR="00E16D79" w:rsidRDefault="00E16D79">
            <w:pPr>
              <w:pStyle w:val="EmptyCellLayoutStyle"/>
              <w:spacing w:after="0" w:line="240" w:lineRule="auto"/>
            </w:pPr>
          </w:p>
        </w:tc>
        <w:tc>
          <w:tcPr>
            <w:tcW w:w="334" w:type="dxa"/>
          </w:tcPr>
          <w:p w14:paraId="09AD2D0C" w14:textId="77777777" w:rsidR="00E16D79" w:rsidRDefault="00E16D79">
            <w:pPr>
              <w:pStyle w:val="EmptyCellLayoutStyle"/>
              <w:spacing w:after="0" w:line="240" w:lineRule="auto"/>
            </w:pPr>
          </w:p>
        </w:tc>
        <w:tc>
          <w:tcPr>
            <w:tcW w:w="44" w:type="dxa"/>
          </w:tcPr>
          <w:p w14:paraId="53A5E08D" w14:textId="77777777" w:rsidR="00E16D79" w:rsidRDefault="00E16D79">
            <w:pPr>
              <w:pStyle w:val="EmptyCellLayoutStyle"/>
              <w:spacing w:after="0" w:line="240" w:lineRule="auto"/>
            </w:pPr>
          </w:p>
        </w:tc>
        <w:tc>
          <w:tcPr>
            <w:tcW w:w="51" w:type="dxa"/>
          </w:tcPr>
          <w:p w14:paraId="1DA46E19" w14:textId="77777777" w:rsidR="00E16D79" w:rsidRDefault="00E16D79">
            <w:pPr>
              <w:pStyle w:val="EmptyCellLayoutStyle"/>
              <w:spacing w:after="0" w:line="240" w:lineRule="auto"/>
            </w:pPr>
          </w:p>
        </w:tc>
        <w:tc>
          <w:tcPr>
            <w:tcW w:w="22" w:type="dxa"/>
          </w:tcPr>
          <w:p w14:paraId="482065A3" w14:textId="77777777" w:rsidR="00E16D79" w:rsidRDefault="00E16D79">
            <w:pPr>
              <w:pStyle w:val="EmptyCellLayoutStyle"/>
              <w:spacing w:after="0" w:line="240" w:lineRule="auto"/>
            </w:pPr>
          </w:p>
        </w:tc>
        <w:tc>
          <w:tcPr>
            <w:tcW w:w="16" w:type="dxa"/>
          </w:tcPr>
          <w:p w14:paraId="1DE7ECAB" w14:textId="77777777" w:rsidR="00E16D79" w:rsidRDefault="00E16D79">
            <w:pPr>
              <w:pStyle w:val="EmptyCellLayoutStyle"/>
              <w:spacing w:after="0" w:line="240" w:lineRule="auto"/>
            </w:pPr>
          </w:p>
        </w:tc>
        <w:tc>
          <w:tcPr>
            <w:tcW w:w="16" w:type="dxa"/>
          </w:tcPr>
          <w:p w14:paraId="656F166A" w14:textId="77777777" w:rsidR="00E16D79" w:rsidRDefault="00E16D79">
            <w:pPr>
              <w:pStyle w:val="EmptyCellLayoutStyle"/>
              <w:spacing w:after="0" w:line="240" w:lineRule="auto"/>
            </w:pPr>
          </w:p>
        </w:tc>
        <w:tc>
          <w:tcPr>
            <w:tcW w:w="16" w:type="dxa"/>
          </w:tcPr>
          <w:p w14:paraId="71BBC67C" w14:textId="77777777" w:rsidR="00E16D79" w:rsidRDefault="00E16D79">
            <w:pPr>
              <w:pStyle w:val="EmptyCellLayoutStyle"/>
              <w:spacing w:after="0" w:line="240" w:lineRule="auto"/>
            </w:pPr>
          </w:p>
        </w:tc>
        <w:tc>
          <w:tcPr>
            <w:tcW w:w="42" w:type="dxa"/>
          </w:tcPr>
          <w:p w14:paraId="4BBA650D" w14:textId="77777777" w:rsidR="00E16D79" w:rsidRDefault="00E16D79">
            <w:pPr>
              <w:pStyle w:val="EmptyCellLayoutStyle"/>
              <w:spacing w:after="0" w:line="240" w:lineRule="auto"/>
            </w:pPr>
          </w:p>
        </w:tc>
        <w:tc>
          <w:tcPr>
            <w:tcW w:w="16" w:type="dxa"/>
          </w:tcPr>
          <w:p w14:paraId="48C3940A" w14:textId="77777777" w:rsidR="00E16D79" w:rsidRDefault="00E16D79">
            <w:pPr>
              <w:pStyle w:val="EmptyCellLayoutStyle"/>
              <w:spacing w:after="0" w:line="240" w:lineRule="auto"/>
            </w:pPr>
          </w:p>
        </w:tc>
        <w:tc>
          <w:tcPr>
            <w:tcW w:w="16" w:type="dxa"/>
          </w:tcPr>
          <w:p w14:paraId="12132831" w14:textId="77777777" w:rsidR="00E16D79" w:rsidRDefault="00E16D79">
            <w:pPr>
              <w:pStyle w:val="EmptyCellLayoutStyle"/>
              <w:spacing w:after="0" w:line="240" w:lineRule="auto"/>
            </w:pPr>
          </w:p>
        </w:tc>
        <w:tc>
          <w:tcPr>
            <w:tcW w:w="24" w:type="dxa"/>
          </w:tcPr>
          <w:p w14:paraId="03F98A24" w14:textId="77777777" w:rsidR="00E16D79" w:rsidRDefault="00E16D79">
            <w:pPr>
              <w:pStyle w:val="EmptyCellLayoutStyle"/>
              <w:spacing w:after="0" w:line="240" w:lineRule="auto"/>
            </w:pPr>
          </w:p>
        </w:tc>
        <w:tc>
          <w:tcPr>
            <w:tcW w:w="292" w:type="dxa"/>
          </w:tcPr>
          <w:p w14:paraId="17352C3F" w14:textId="77777777" w:rsidR="00E16D79" w:rsidRDefault="00E16D79">
            <w:pPr>
              <w:pStyle w:val="EmptyCellLayoutStyle"/>
              <w:spacing w:after="0" w:line="240" w:lineRule="auto"/>
            </w:pPr>
          </w:p>
        </w:tc>
        <w:tc>
          <w:tcPr>
            <w:tcW w:w="24" w:type="dxa"/>
          </w:tcPr>
          <w:p w14:paraId="6DEF23F5" w14:textId="77777777" w:rsidR="00E16D79" w:rsidRDefault="00E16D79">
            <w:pPr>
              <w:pStyle w:val="EmptyCellLayoutStyle"/>
              <w:spacing w:after="0" w:line="240" w:lineRule="auto"/>
            </w:pPr>
          </w:p>
        </w:tc>
        <w:tc>
          <w:tcPr>
            <w:tcW w:w="16" w:type="dxa"/>
          </w:tcPr>
          <w:p w14:paraId="0A435B41" w14:textId="77777777" w:rsidR="00E16D79" w:rsidRDefault="00E16D79">
            <w:pPr>
              <w:pStyle w:val="EmptyCellLayoutStyle"/>
              <w:spacing w:after="0" w:line="240" w:lineRule="auto"/>
            </w:pPr>
          </w:p>
        </w:tc>
        <w:tc>
          <w:tcPr>
            <w:tcW w:w="32" w:type="dxa"/>
          </w:tcPr>
          <w:p w14:paraId="551079CB" w14:textId="77777777" w:rsidR="00E16D79" w:rsidRDefault="00E16D79">
            <w:pPr>
              <w:pStyle w:val="EmptyCellLayoutStyle"/>
              <w:spacing w:after="0" w:line="240" w:lineRule="auto"/>
            </w:pPr>
          </w:p>
        </w:tc>
        <w:tc>
          <w:tcPr>
            <w:tcW w:w="85" w:type="dxa"/>
          </w:tcPr>
          <w:p w14:paraId="741D4EE3" w14:textId="77777777" w:rsidR="00E16D79" w:rsidRDefault="00E16D79">
            <w:pPr>
              <w:pStyle w:val="EmptyCellLayoutStyle"/>
              <w:spacing w:after="0" w:line="240" w:lineRule="auto"/>
            </w:pPr>
          </w:p>
        </w:tc>
        <w:tc>
          <w:tcPr>
            <w:tcW w:w="475" w:type="dxa"/>
          </w:tcPr>
          <w:p w14:paraId="23685B1E" w14:textId="77777777" w:rsidR="00E16D79" w:rsidRDefault="00E16D79">
            <w:pPr>
              <w:pStyle w:val="EmptyCellLayoutStyle"/>
              <w:spacing w:after="0" w:line="240" w:lineRule="auto"/>
            </w:pPr>
          </w:p>
        </w:tc>
        <w:tc>
          <w:tcPr>
            <w:tcW w:w="36" w:type="dxa"/>
          </w:tcPr>
          <w:p w14:paraId="757C6317" w14:textId="77777777" w:rsidR="00E16D79" w:rsidRDefault="00E16D79">
            <w:pPr>
              <w:pStyle w:val="EmptyCellLayoutStyle"/>
              <w:spacing w:after="0" w:line="240" w:lineRule="auto"/>
            </w:pPr>
          </w:p>
        </w:tc>
        <w:tc>
          <w:tcPr>
            <w:tcW w:w="129" w:type="dxa"/>
          </w:tcPr>
          <w:p w14:paraId="3FF2575A" w14:textId="77777777" w:rsidR="00E16D79" w:rsidRDefault="00E16D79">
            <w:pPr>
              <w:pStyle w:val="EmptyCellLayoutStyle"/>
              <w:spacing w:after="0" w:line="240" w:lineRule="auto"/>
            </w:pPr>
          </w:p>
        </w:tc>
        <w:tc>
          <w:tcPr>
            <w:tcW w:w="94" w:type="dxa"/>
          </w:tcPr>
          <w:p w14:paraId="4F0DE40C" w14:textId="77777777" w:rsidR="00E16D79" w:rsidRDefault="00E16D79">
            <w:pPr>
              <w:pStyle w:val="EmptyCellLayoutStyle"/>
              <w:spacing w:after="0" w:line="240" w:lineRule="auto"/>
            </w:pPr>
          </w:p>
        </w:tc>
        <w:tc>
          <w:tcPr>
            <w:tcW w:w="57" w:type="dxa"/>
          </w:tcPr>
          <w:p w14:paraId="62F27DB8" w14:textId="77777777" w:rsidR="00E16D79" w:rsidRDefault="00E16D79">
            <w:pPr>
              <w:pStyle w:val="EmptyCellLayoutStyle"/>
              <w:spacing w:after="0" w:line="240" w:lineRule="auto"/>
            </w:pPr>
          </w:p>
        </w:tc>
        <w:tc>
          <w:tcPr>
            <w:tcW w:w="8875" w:type="dxa"/>
            <w:gridSpan w:val="9"/>
            <w:vMerge w:val="restart"/>
          </w:tcPr>
          <w:tbl>
            <w:tblPr>
              <w:tblW w:w="0" w:type="auto"/>
              <w:tblCellMar>
                <w:left w:w="0" w:type="dxa"/>
                <w:right w:w="0" w:type="dxa"/>
              </w:tblCellMar>
              <w:tblLook w:val="04A0" w:firstRow="1" w:lastRow="0" w:firstColumn="1" w:lastColumn="0" w:noHBand="0" w:noVBand="1"/>
            </w:tblPr>
            <w:tblGrid>
              <w:gridCol w:w="8854"/>
            </w:tblGrid>
            <w:tr w:rsidR="00E16D79" w14:paraId="746896C6" w14:textId="77777777">
              <w:trPr>
                <w:trHeight w:val="226"/>
              </w:trPr>
              <w:tc>
                <w:tcPr>
                  <w:tcW w:w="9630" w:type="dxa"/>
                  <w:tcBorders>
                    <w:top w:val="nil"/>
                    <w:left w:val="nil"/>
                    <w:bottom w:val="nil"/>
                    <w:right w:val="nil"/>
                  </w:tcBorders>
                  <w:tcMar>
                    <w:top w:w="0" w:type="dxa"/>
                    <w:left w:w="39" w:type="dxa"/>
                    <w:bottom w:w="0" w:type="dxa"/>
                    <w:right w:w="39" w:type="dxa"/>
                  </w:tcMar>
                </w:tcPr>
                <w:p w14:paraId="0BCDE220" w14:textId="77777777" w:rsidR="00E16D79" w:rsidRDefault="004F4E2D">
                  <w:pPr>
                    <w:spacing w:after="0" w:line="240" w:lineRule="auto"/>
                  </w:pPr>
                  <w:r>
                    <w:rPr>
                      <w:rFonts w:ascii="Segoe UI" w:eastAsia="Segoe UI" w:hAnsi="Segoe UI"/>
                      <w:color w:val="000000"/>
                      <w:sz w:val="16"/>
                      <w:u w:val="single"/>
                    </w:rPr>
                    <w:t>Spare parts</w:t>
                  </w:r>
                </w:p>
              </w:tc>
            </w:tr>
          </w:tbl>
          <w:p w14:paraId="6B6D3020" w14:textId="77777777" w:rsidR="00E16D79" w:rsidRDefault="00E16D79">
            <w:pPr>
              <w:spacing w:after="0" w:line="240" w:lineRule="auto"/>
            </w:pPr>
          </w:p>
        </w:tc>
        <w:tc>
          <w:tcPr>
            <w:tcW w:w="149" w:type="dxa"/>
          </w:tcPr>
          <w:p w14:paraId="6E0520DA" w14:textId="77777777" w:rsidR="00E16D79" w:rsidRDefault="00E16D79">
            <w:pPr>
              <w:pStyle w:val="EmptyCellLayoutStyle"/>
              <w:spacing w:after="0" w:line="240" w:lineRule="auto"/>
            </w:pPr>
          </w:p>
        </w:tc>
      </w:tr>
      <w:tr w:rsidR="00AD3B06" w14:paraId="4141EC5E" w14:textId="77777777" w:rsidTr="00DC79E3">
        <w:trPr>
          <w:trHeight w:val="208"/>
        </w:trPr>
        <w:tc>
          <w:tcPr>
            <w:tcW w:w="6" w:type="dxa"/>
          </w:tcPr>
          <w:p w14:paraId="4906C47B" w14:textId="77777777" w:rsidR="00E16D79" w:rsidRDefault="00E16D79">
            <w:pPr>
              <w:pStyle w:val="EmptyCellLayoutStyle"/>
              <w:spacing w:after="0" w:line="240" w:lineRule="auto"/>
            </w:pPr>
          </w:p>
        </w:tc>
        <w:tc>
          <w:tcPr>
            <w:tcW w:w="18" w:type="dxa"/>
          </w:tcPr>
          <w:p w14:paraId="23AC6DEA" w14:textId="77777777" w:rsidR="00E16D79" w:rsidRDefault="00E16D79">
            <w:pPr>
              <w:pStyle w:val="EmptyCellLayoutStyle"/>
              <w:spacing w:after="0" w:line="240" w:lineRule="auto"/>
            </w:pPr>
          </w:p>
        </w:tc>
        <w:tc>
          <w:tcPr>
            <w:tcW w:w="9" w:type="dxa"/>
          </w:tcPr>
          <w:p w14:paraId="29016B92" w14:textId="77777777" w:rsidR="00E16D79" w:rsidRDefault="00E16D79">
            <w:pPr>
              <w:pStyle w:val="EmptyCellLayoutStyle"/>
              <w:spacing w:after="0" w:line="240" w:lineRule="auto"/>
            </w:pPr>
          </w:p>
        </w:tc>
        <w:tc>
          <w:tcPr>
            <w:tcW w:w="11" w:type="dxa"/>
          </w:tcPr>
          <w:p w14:paraId="36889768" w14:textId="77777777" w:rsidR="00E16D79" w:rsidRDefault="00E16D79">
            <w:pPr>
              <w:pStyle w:val="EmptyCellLayoutStyle"/>
              <w:spacing w:after="0" w:line="240" w:lineRule="auto"/>
            </w:pPr>
          </w:p>
        </w:tc>
        <w:tc>
          <w:tcPr>
            <w:tcW w:w="6" w:type="dxa"/>
          </w:tcPr>
          <w:p w14:paraId="312542AE" w14:textId="77777777" w:rsidR="00E16D79" w:rsidRDefault="00E16D79">
            <w:pPr>
              <w:pStyle w:val="EmptyCellLayoutStyle"/>
              <w:spacing w:after="0" w:line="240" w:lineRule="auto"/>
            </w:pPr>
          </w:p>
        </w:tc>
        <w:tc>
          <w:tcPr>
            <w:tcW w:w="6" w:type="dxa"/>
          </w:tcPr>
          <w:p w14:paraId="7D7BD524" w14:textId="77777777" w:rsidR="00E16D79" w:rsidRDefault="00E16D79">
            <w:pPr>
              <w:pStyle w:val="EmptyCellLayoutStyle"/>
              <w:spacing w:after="0" w:line="240" w:lineRule="auto"/>
            </w:pPr>
          </w:p>
        </w:tc>
        <w:tc>
          <w:tcPr>
            <w:tcW w:w="34" w:type="dxa"/>
          </w:tcPr>
          <w:p w14:paraId="12ACAE4E" w14:textId="77777777" w:rsidR="00E16D79" w:rsidRDefault="00E16D79">
            <w:pPr>
              <w:pStyle w:val="EmptyCellLayoutStyle"/>
              <w:spacing w:after="0" w:line="240" w:lineRule="auto"/>
            </w:pPr>
          </w:p>
        </w:tc>
        <w:tc>
          <w:tcPr>
            <w:tcW w:w="6" w:type="dxa"/>
          </w:tcPr>
          <w:p w14:paraId="05A7B34B" w14:textId="77777777" w:rsidR="00E16D79" w:rsidRDefault="00E16D79">
            <w:pPr>
              <w:pStyle w:val="EmptyCellLayoutStyle"/>
              <w:spacing w:after="0" w:line="240" w:lineRule="auto"/>
            </w:pPr>
          </w:p>
        </w:tc>
        <w:tc>
          <w:tcPr>
            <w:tcW w:w="44" w:type="dxa"/>
          </w:tcPr>
          <w:p w14:paraId="0D95E644" w14:textId="77777777" w:rsidR="00E16D79" w:rsidRDefault="00E16D79">
            <w:pPr>
              <w:pStyle w:val="EmptyCellLayoutStyle"/>
              <w:spacing w:after="0" w:line="240" w:lineRule="auto"/>
            </w:pPr>
          </w:p>
        </w:tc>
        <w:tc>
          <w:tcPr>
            <w:tcW w:w="36" w:type="dxa"/>
          </w:tcPr>
          <w:p w14:paraId="4AAF8403" w14:textId="77777777" w:rsidR="00E16D79" w:rsidRDefault="00E16D79">
            <w:pPr>
              <w:pStyle w:val="EmptyCellLayoutStyle"/>
              <w:spacing w:after="0" w:line="240" w:lineRule="auto"/>
            </w:pPr>
          </w:p>
        </w:tc>
        <w:tc>
          <w:tcPr>
            <w:tcW w:w="191" w:type="dxa"/>
          </w:tcPr>
          <w:p w14:paraId="4A68419A" w14:textId="77777777" w:rsidR="00E16D79" w:rsidRDefault="00E16D79">
            <w:pPr>
              <w:pStyle w:val="EmptyCellLayoutStyle"/>
              <w:spacing w:after="0" w:line="240" w:lineRule="auto"/>
            </w:pPr>
          </w:p>
        </w:tc>
        <w:tc>
          <w:tcPr>
            <w:tcW w:w="334" w:type="dxa"/>
          </w:tcPr>
          <w:p w14:paraId="1CA99AF9" w14:textId="77777777" w:rsidR="00E16D79" w:rsidRDefault="00E16D79">
            <w:pPr>
              <w:pStyle w:val="EmptyCellLayoutStyle"/>
              <w:spacing w:after="0" w:line="240" w:lineRule="auto"/>
            </w:pPr>
          </w:p>
        </w:tc>
        <w:tc>
          <w:tcPr>
            <w:tcW w:w="44" w:type="dxa"/>
          </w:tcPr>
          <w:p w14:paraId="31AAF6C2" w14:textId="77777777" w:rsidR="00E16D79" w:rsidRDefault="00E16D79">
            <w:pPr>
              <w:pStyle w:val="EmptyCellLayoutStyle"/>
              <w:spacing w:after="0" w:line="240" w:lineRule="auto"/>
            </w:pPr>
          </w:p>
        </w:tc>
        <w:tc>
          <w:tcPr>
            <w:tcW w:w="51" w:type="dxa"/>
          </w:tcPr>
          <w:p w14:paraId="06C94214" w14:textId="77777777" w:rsidR="00E16D79" w:rsidRDefault="00E16D79">
            <w:pPr>
              <w:pStyle w:val="EmptyCellLayoutStyle"/>
              <w:spacing w:after="0" w:line="240" w:lineRule="auto"/>
            </w:pPr>
          </w:p>
        </w:tc>
        <w:tc>
          <w:tcPr>
            <w:tcW w:w="22" w:type="dxa"/>
          </w:tcPr>
          <w:p w14:paraId="71F8A552" w14:textId="77777777" w:rsidR="00E16D79" w:rsidRDefault="00E16D79">
            <w:pPr>
              <w:pStyle w:val="EmptyCellLayoutStyle"/>
              <w:spacing w:after="0" w:line="240" w:lineRule="auto"/>
            </w:pPr>
          </w:p>
        </w:tc>
        <w:tc>
          <w:tcPr>
            <w:tcW w:w="16" w:type="dxa"/>
          </w:tcPr>
          <w:p w14:paraId="6AEB337F" w14:textId="77777777" w:rsidR="00E16D79" w:rsidRDefault="00E16D79">
            <w:pPr>
              <w:pStyle w:val="EmptyCellLayoutStyle"/>
              <w:spacing w:after="0" w:line="240" w:lineRule="auto"/>
            </w:pPr>
          </w:p>
        </w:tc>
        <w:tc>
          <w:tcPr>
            <w:tcW w:w="16" w:type="dxa"/>
          </w:tcPr>
          <w:p w14:paraId="5C2380F4" w14:textId="77777777" w:rsidR="00E16D79" w:rsidRDefault="00E16D79">
            <w:pPr>
              <w:pStyle w:val="EmptyCellLayoutStyle"/>
              <w:spacing w:after="0" w:line="240" w:lineRule="auto"/>
            </w:pPr>
          </w:p>
        </w:tc>
        <w:tc>
          <w:tcPr>
            <w:tcW w:w="16" w:type="dxa"/>
          </w:tcPr>
          <w:p w14:paraId="5916E72E" w14:textId="77777777" w:rsidR="00E16D79" w:rsidRDefault="00E16D79">
            <w:pPr>
              <w:pStyle w:val="EmptyCellLayoutStyle"/>
              <w:spacing w:after="0" w:line="240" w:lineRule="auto"/>
            </w:pPr>
          </w:p>
        </w:tc>
        <w:tc>
          <w:tcPr>
            <w:tcW w:w="42" w:type="dxa"/>
          </w:tcPr>
          <w:p w14:paraId="5EAFC80B" w14:textId="77777777" w:rsidR="00E16D79" w:rsidRDefault="00E16D79">
            <w:pPr>
              <w:pStyle w:val="EmptyCellLayoutStyle"/>
              <w:spacing w:after="0" w:line="240" w:lineRule="auto"/>
            </w:pPr>
          </w:p>
        </w:tc>
        <w:tc>
          <w:tcPr>
            <w:tcW w:w="16" w:type="dxa"/>
          </w:tcPr>
          <w:p w14:paraId="189A4343" w14:textId="77777777" w:rsidR="00E16D79" w:rsidRDefault="00E16D79">
            <w:pPr>
              <w:pStyle w:val="EmptyCellLayoutStyle"/>
              <w:spacing w:after="0" w:line="240" w:lineRule="auto"/>
            </w:pPr>
          </w:p>
        </w:tc>
        <w:tc>
          <w:tcPr>
            <w:tcW w:w="16" w:type="dxa"/>
          </w:tcPr>
          <w:p w14:paraId="71131F14" w14:textId="77777777" w:rsidR="00E16D79" w:rsidRDefault="00E16D79">
            <w:pPr>
              <w:pStyle w:val="EmptyCellLayoutStyle"/>
              <w:spacing w:after="0" w:line="240" w:lineRule="auto"/>
            </w:pPr>
          </w:p>
        </w:tc>
        <w:tc>
          <w:tcPr>
            <w:tcW w:w="24" w:type="dxa"/>
          </w:tcPr>
          <w:p w14:paraId="059C35E2" w14:textId="77777777" w:rsidR="00E16D79" w:rsidRDefault="00E16D79">
            <w:pPr>
              <w:pStyle w:val="EmptyCellLayoutStyle"/>
              <w:spacing w:after="0" w:line="240" w:lineRule="auto"/>
            </w:pPr>
          </w:p>
        </w:tc>
        <w:tc>
          <w:tcPr>
            <w:tcW w:w="292" w:type="dxa"/>
          </w:tcPr>
          <w:p w14:paraId="54CBDD11" w14:textId="77777777" w:rsidR="00E16D79" w:rsidRDefault="00E16D79">
            <w:pPr>
              <w:pStyle w:val="EmptyCellLayoutStyle"/>
              <w:spacing w:after="0" w:line="240" w:lineRule="auto"/>
            </w:pPr>
          </w:p>
        </w:tc>
        <w:tc>
          <w:tcPr>
            <w:tcW w:w="24" w:type="dxa"/>
          </w:tcPr>
          <w:p w14:paraId="2BECB755" w14:textId="77777777" w:rsidR="00E16D79" w:rsidRDefault="00E16D79">
            <w:pPr>
              <w:pStyle w:val="EmptyCellLayoutStyle"/>
              <w:spacing w:after="0" w:line="240" w:lineRule="auto"/>
            </w:pPr>
          </w:p>
        </w:tc>
        <w:tc>
          <w:tcPr>
            <w:tcW w:w="16" w:type="dxa"/>
          </w:tcPr>
          <w:p w14:paraId="33420FC5" w14:textId="77777777" w:rsidR="00E16D79" w:rsidRDefault="00E16D79">
            <w:pPr>
              <w:pStyle w:val="EmptyCellLayoutStyle"/>
              <w:spacing w:after="0" w:line="240" w:lineRule="auto"/>
            </w:pPr>
          </w:p>
        </w:tc>
        <w:tc>
          <w:tcPr>
            <w:tcW w:w="32" w:type="dxa"/>
          </w:tcPr>
          <w:p w14:paraId="0863D4E2" w14:textId="77777777" w:rsidR="00E16D79" w:rsidRDefault="00E16D79">
            <w:pPr>
              <w:pStyle w:val="EmptyCellLayoutStyle"/>
              <w:spacing w:after="0" w:line="240" w:lineRule="auto"/>
            </w:pPr>
          </w:p>
        </w:tc>
        <w:tc>
          <w:tcPr>
            <w:tcW w:w="85" w:type="dxa"/>
          </w:tcPr>
          <w:p w14:paraId="78EA8D2F" w14:textId="77777777" w:rsidR="00E16D79" w:rsidRDefault="00E16D79">
            <w:pPr>
              <w:pStyle w:val="EmptyCellLayoutStyle"/>
              <w:spacing w:after="0" w:line="240" w:lineRule="auto"/>
            </w:pPr>
          </w:p>
        </w:tc>
        <w:tc>
          <w:tcPr>
            <w:tcW w:w="734" w:type="dxa"/>
            <w:gridSpan w:val="4"/>
            <w:vMerge w:val="restart"/>
          </w:tcPr>
          <w:tbl>
            <w:tblPr>
              <w:tblW w:w="0" w:type="auto"/>
              <w:tblCellMar>
                <w:left w:w="0" w:type="dxa"/>
                <w:right w:w="0" w:type="dxa"/>
              </w:tblCellMar>
              <w:tblLook w:val="04A0" w:firstRow="1" w:lastRow="0" w:firstColumn="1" w:lastColumn="0" w:noHBand="0" w:noVBand="1"/>
            </w:tblPr>
            <w:tblGrid>
              <w:gridCol w:w="507"/>
            </w:tblGrid>
            <w:tr w:rsidR="00E16D79" w14:paraId="350FEE79" w14:textId="77777777">
              <w:trPr>
                <w:trHeight w:val="226"/>
              </w:trPr>
              <w:tc>
                <w:tcPr>
                  <w:tcW w:w="507" w:type="dxa"/>
                  <w:tcBorders>
                    <w:top w:val="nil"/>
                    <w:left w:val="nil"/>
                    <w:bottom w:val="nil"/>
                    <w:right w:val="nil"/>
                  </w:tcBorders>
                  <w:tcMar>
                    <w:top w:w="0" w:type="dxa"/>
                    <w:left w:w="39" w:type="dxa"/>
                    <w:bottom w:w="0" w:type="dxa"/>
                    <w:right w:w="39" w:type="dxa"/>
                  </w:tcMar>
                </w:tcPr>
                <w:p w14:paraId="59372EEC" w14:textId="77777777" w:rsidR="00E16D79" w:rsidRDefault="004F4E2D">
                  <w:pPr>
                    <w:spacing w:after="0" w:line="240" w:lineRule="auto"/>
                  </w:pPr>
                  <w:r>
                    <w:rPr>
                      <w:rFonts w:ascii="Segoe UI" w:eastAsia="Segoe UI" w:hAnsi="Segoe UI"/>
                      <w:color w:val="000000"/>
                      <w:sz w:val="16"/>
                    </w:rPr>
                    <w:t xml:space="preserve">(d)  </w:t>
                  </w:r>
                </w:p>
              </w:tc>
            </w:tr>
          </w:tbl>
          <w:p w14:paraId="3F3C7086" w14:textId="77777777" w:rsidR="00E16D79" w:rsidRDefault="00E16D79">
            <w:pPr>
              <w:spacing w:after="0" w:line="240" w:lineRule="auto"/>
            </w:pPr>
          </w:p>
        </w:tc>
        <w:tc>
          <w:tcPr>
            <w:tcW w:w="57" w:type="dxa"/>
          </w:tcPr>
          <w:p w14:paraId="6147FCF8" w14:textId="77777777" w:rsidR="00E16D79" w:rsidRDefault="00E16D79">
            <w:pPr>
              <w:pStyle w:val="EmptyCellLayoutStyle"/>
              <w:spacing w:after="0" w:line="240" w:lineRule="auto"/>
            </w:pPr>
          </w:p>
        </w:tc>
        <w:tc>
          <w:tcPr>
            <w:tcW w:w="8875" w:type="dxa"/>
            <w:gridSpan w:val="9"/>
            <w:vMerge/>
          </w:tcPr>
          <w:p w14:paraId="21C0AD9B" w14:textId="77777777" w:rsidR="00E16D79" w:rsidRDefault="00E16D79">
            <w:pPr>
              <w:pStyle w:val="EmptyCellLayoutStyle"/>
              <w:spacing w:after="0" w:line="240" w:lineRule="auto"/>
            </w:pPr>
          </w:p>
        </w:tc>
        <w:tc>
          <w:tcPr>
            <w:tcW w:w="149" w:type="dxa"/>
          </w:tcPr>
          <w:p w14:paraId="27C164BA" w14:textId="77777777" w:rsidR="00E16D79" w:rsidRDefault="00E16D79">
            <w:pPr>
              <w:pStyle w:val="EmptyCellLayoutStyle"/>
              <w:spacing w:after="0" w:line="240" w:lineRule="auto"/>
            </w:pPr>
          </w:p>
        </w:tc>
      </w:tr>
      <w:tr w:rsidR="00AD3B06" w14:paraId="062B1925" w14:textId="77777777" w:rsidTr="00DC79E3">
        <w:trPr>
          <w:trHeight w:val="17"/>
        </w:trPr>
        <w:tc>
          <w:tcPr>
            <w:tcW w:w="6" w:type="dxa"/>
          </w:tcPr>
          <w:p w14:paraId="19159FDA" w14:textId="77777777" w:rsidR="00E16D79" w:rsidRDefault="00E16D79">
            <w:pPr>
              <w:pStyle w:val="EmptyCellLayoutStyle"/>
              <w:spacing w:after="0" w:line="240" w:lineRule="auto"/>
            </w:pPr>
          </w:p>
        </w:tc>
        <w:tc>
          <w:tcPr>
            <w:tcW w:w="18" w:type="dxa"/>
          </w:tcPr>
          <w:p w14:paraId="6DA22F88" w14:textId="77777777" w:rsidR="00E16D79" w:rsidRDefault="00E16D79">
            <w:pPr>
              <w:pStyle w:val="EmptyCellLayoutStyle"/>
              <w:spacing w:after="0" w:line="240" w:lineRule="auto"/>
            </w:pPr>
          </w:p>
        </w:tc>
        <w:tc>
          <w:tcPr>
            <w:tcW w:w="9" w:type="dxa"/>
          </w:tcPr>
          <w:p w14:paraId="02065D3C" w14:textId="77777777" w:rsidR="00E16D79" w:rsidRDefault="00E16D79">
            <w:pPr>
              <w:pStyle w:val="EmptyCellLayoutStyle"/>
              <w:spacing w:after="0" w:line="240" w:lineRule="auto"/>
            </w:pPr>
          </w:p>
        </w:tc>
        <w:tc>
          <w:tcPr>
            <w:tcW w:w="11" w:type="dxa"/>
          </w:tcPr>
          <w:p w14:paraId="49337EC5" w14:textId="77777777" w:rsidR="00E16D79" w:rsidRDefault="00E16D79">
            <w:pPr>
              <w:pStyle w:val="EmptyCellLayoutStyle"/>
              <w:spacing w:after="0" w:line="240" w:lineRule="auto"/>
            </w:pPr>
          </w:p>
        </w:tc>
        <w:tc>
          <w:tcPr>
            <w:tcW w:w="6" w:type="dxa"/>
          </w:tcPr>
          <w:p w14:paraId="57931958" w14:textId="77777777" w:rsidR="00E16D79" w:rsidRDefault="00E16D79">
            <w:pPr>
              <w:pStyle w:val="EmptyCellLayoutStyle"/>
              <w:spacing w:after="0" w:line="240" w:lineRule="auto"/>
            </w:pPr>
          </w:p>
        </w:tc>
        <w:tc>
          <w:tcPr>
            <w:tcW w:w="6" w:type="dxa"/>
          </w:tcPr>
          <w:p w14:paraId="41402447" w14:textId="77777777" w:rsidR="00E16D79" w:rsidRDefault="00E16D79">
            <w:pPr>
              <w:pStyle w:val="EmptyCellLayoutStyle"/>
              <w:spacing w:after="0" w:line="240" w:lineRule="auto"/>
            </w:pPr>
          </w:p>
        </w:tc>
        <w:tc>
          <w:tcPr>
            <w:tcW w:w="34" w:type="dxa"/>
          </w:tcPr>
          <w:p w14:paraId="54BC936E" w14:textId="77777777" w:rsidR="00E16D79" w:rsidRDefault="00E16D79">
            <w:pPr>
              <w:pStyle w:val="EmptyCellLayoutStyle"/>
              <w:spacing w:after="0" w:line="240" w:lineRule="auto"/>
            </w:pPr>
          </w:p>
        </w:tc>
        <w:tc>
          <w:tcPr>
            <w:tcW w:w="6" w:type="dxa"/>
          </w:tcPr>
          <w:p w14:paraId="6170C26B" w14:textId="77777777" w:rsidR="00E16D79" w:rsidRDefault="00E16D79">
            <w:pPr>
              <w:pStyle w:val="EmptyCellLayoutStyle"/>
              <w:spacing w:after="0" w:line="240" w:lineRule="auto"/>
            </w:pPr>
          </w:p>
        </w:tc>
        <w:tc>
          <w:tcPr>
            <w:tcW w:w="44" w:type="dxa"/>
          </w:tcPr>
          <w:p w14:paraId="3DDF6C72" w14:textId="77777777" w:rsidR="00E16D79" w:rsidRDefault="00E16D79">
            <w:pPr>
              <w:pStyle w:val="EmptyCellLayoutStyle"/>
              <w:spacing w:after="0" w:line="240" w:lineRule="auto"/>
            </w:pPr>
          </w:p>
        </w:tc>
        <w:tc>
          <w:tcPr>
            <w:tcW w:w="36" w:type="dxa"/>
          </w:tcPr>
          <w:p w14:paraId="3F5028A2" w14:textId="77777777" w:rsidR="00E16D79" w:rsidRDefault="00E16D79">
            <w:pPr>
              <w:pStyle w:val="EmptyCellLayoutStyle"/>
              <w:spacing w:after="0" w:line="240" w:lineRule="auto"/>
            </w:pPr>
          </w:p>
        </w:tc>
        <w:tc>
          <w:tcPr>
            <w:tcW w:w="191" w:type="dxa"/>
          </w:tcPr>
          <w:p w14:paraId="013392D1" w14:textId="77777777" w:rsidR="00E16D79" w:rsidRDefault="00E16D79">
            <w:pPr>
              <w:pStyle w:val="EmptyCellLayoutStyle"/>
              <w:spacing w:after="0" w:line="240" w:lineRule="auto"/>
            </w:pPr>
          </w:p>
        </w:tc>
        <w:tc>
          <w:tcPr>
            <w:tcW w:w="334" w:type="dxa"/>
          </w:tcPr>
          <w:p w14:paraId="329405BD" w14:textId="77777777" w:rsidR="00E16D79" w:rsidRDefault="00E16D79">
            <w:pPr>
              <w:pStyle w:val="EmptyCellLayoutStyle"/>
              <w:spacing w:after="0" w:line="240" w:lineRule="auto"/>
            </w:pPr>
          </w:p>
        </w:tc>
        <w:tc>
          <w:tcPr>
            <w:tcW w:w="44" w:type="dxa"/>
          </w:tcPr>
          <w:p w14:paraId="73ACE4C5" w14:textId="77777777" w:rsidR="00E16D79" w:rsidRDefault="00E16D79">
            <w:pPr>
              <w:pStyle w:val="EmptyCellLayoutStyle"/>
              <w:spacing w:after="0" w:line="240" w:lineRule="auto"/>
            </w:pPr>
          </w:p>
        </w:tc>
        <w:tc>
          <w:tcPr>
            <w:tcW w:w="51" w:type="dxa"/>
          </w:tcPr>
          <w:p w14:paraId="4AD15F5A" w14:textId="77777777" w:rsidR="00E16D79" w:rsidRDefault="00E16D79">
            <w:pPr>
              <w:pStyle w:val="EmptyCellLayoutStyle"/>
              <w:spacing w:after="0" w:line="240" w:lineRule="auto"/>
            </w:pPr>
          </w:p>
        </w:tc>
        <w:tc>
          <w:tcPr>
            <w:tcW w:w="22" w:type="dxa"/>
          </w:tcPr>
          <w:p w14:paraId="5D43D2A4" w14:textId="77777777" w:rsidR="00E16D79" w:rsidRDefault="00E16D79">
            <w:pPr>
              <w:pStyle w:val="EmptyCellLayoutStyle"/>
              <w:spacing w:after="0" w:line="240" w:lineRule="auto"/>
            </w:pPr>
          </w:p>
        </w:tc>
        <w:tc>
          <w:tcPr>
            <w:tcW w:w="16" w:type="dxa"/>
          </w:tcPr>
          <w:p w14:paraId="0DF4BA58" w14:textId="77777777" w:rsidR="00E16D79" w:rsidRDefault="00E16D79">
            <w:pPr>
              <w:pStyle w:val="EmptyCellLayoutStyle"/>
              <w:spacing w:after="0" w:line="240" w:lineRule="auto"/>
            </w:pPr>
          </w:p>
        </w:tc>
        <w:tc>
          <w:tcPr>
            <w:tcW w:w="16" w:type="dxa"/>
          </w:tcPr>
          <w:p w14:paraId="009D7081" w14:textId="77777777" w:rsidR="00E16D79" w:rsidRDefault="00E16D79">
            <w:pPr>
              <w:pStyle w:val="EmptyCellLayoutStyle"/>
              <w:spacing w:after="0" w:line="240" w:lineRule="auto"/>
            </w:pPr>
          </w:p>
        </w:tc>
        <w:tc>
          <w:tcPr>
            <w:tcW w:w="16" w:type="dxa"/>
          </w:tcPr>
          <w:p w14:paraId="32F1B09F" w14:textId="77777777" w:rsidR="00E16D79" w:rsidRDefault="00E16D79">
            <w:pPr>
              <w:pStyle w:val="EmptyCellLayoutStyle"/>
              <w:spacing w:after="0" w:line="240" w:lineRule="auto"/>
            </w:pPr>
          </w:p>
        </w:tc>
        <w:tc>
          <w:tcPr>
            <w:tcW w:w="42" w:type="dxa"/>
          </w:tcPr>
          <w:p w14:paraId="7D11A098" w14:textId="77777777" w:rsidR="00E16D79" w:rsidRDefault="00E16D79">
            <w:pPr>
              <w:pStyle w:val="EmptyCellLayoutStyle"/>
              <w:spacing w:after="0" w:line="240" w:lineRule="auto"/>
            </w:pPr>
          </w:p>
        </w:tc>
        <w:tc>
          <w:tcPr>
            <w:tcW w:w="16" w:type="dxa"/>
          </w:tcPr>
          <w:p w14:paraId="284AF4F3" w14:textId="77777777" w:rsidR="00E16D79" w:rsidRDefault="00E16D79">
            <w:pPr>
              <w:pStyle w:val="EmptyCellLayoutStyle"/>
              <w:spacing w:after="0" w:line="240" w:lineRule="auto"/>
            </w:pPr>
          </w:p>
        </w:tc>
        <w:tc>
          <w:tcPr>
            <w:tcW w:w="16" w:type="dxa"/>
          </w:tcPr>
          <w:p w14:paraId="5EA3C499" w14:textId="77777777" w:rsidR="00E16D79" w:rsidRDefault="00E16D79">
            <w:pPr>
              <w:pStyle w:val="EmptyCellLayoutStyle"/>
              <w:spacing w:after="0" w:line="240" w:lineRule="auto"/>
            </w:pPr>
          </w:p>
        </w:tc>
        <w:tc>
          <w:tcPr>
            <w:tcW w:w="24" w:type="dxa"/>
          </w:tcPr>
          <w:p w14:paraId="4BBA15DF" w14:textId="77777777" w:rsidR="00E16D79" w:rsidRDefault="00E16D79">
            <w:pPr>
              <w:pStyle w:val="EmptyCellLayoutStyle"/>
              <w:spacing w:after="0" w:line="240" w:lineRule="auto"/>
            </w:pPr>
          </w:p>
        </w:tc>
        <w:tc>
          <w:tcPr>
            <w:tcW w:w="292" w:type="dxa"/>
          </w:tcPr>
          <w:p w14:paraId="3CE5E241" w14:textId="77777777" w:rsidR="00E16D79" w:rsidRDefault="00E16D79">
            <w:pPr>
              <w:pStyle w:val="EmptyCellLayoutStyle"/>
              <w:spacing w:after="0" w:line="240" w:lineRule="auto"/>
            </w:pPr>
          </w:p>
        </w:tc>
        <w:tc>
          <w:tcPr>
            <w:tcW w:w="24" w:type="dxa"/>
          </w:tcPr>
          <w:p w14:paraId="5A25B413" w14:textId="77777777" w:rsidR="00E16D79" w:rsidRDefault="00E16D79">
            <w:pPr>
              <w:pStyle w:val="EmptyCellLayoutStyle"/>
              <w:spacing w:after="0" w:line="240" w:lineRule="auto"/>
            </w:pPr>
          </w:p>
        </w:tc>
        <w:tc>
          <w:tcPr>
            <w:tcW w:w="16" w:type="dxa"/>
          </w:tcPr>
          <w:p w14:paraId="737A1C49" w14:textId="77777777" w:rsidR="00E16D79" w:rsidRDefault="00E16D79">
            <w:pPr>
              <w:pStyle w:val="EmptyCellLayoutStyle"/>
              <w:spacing w:after="0" w:line="240" w:lineRule="auto"/>
            </w:pPr>
          </w:p>
        </w:tc>
        <w:tc>
          <w:tcPr>
            <w:tcW w:w="32" w:type="dxa"/>
          </w:tcPr>
          <w:p w14:paraId="2E9BFF20" w14:textId="77777777" w:rsidR="00E16D79" w:rsidRDefault="00E16D79">
            <w:pPr>
              <w:pStyle w:val="EmptyCellLayoutStyle"/>
              <w:spacing w:after="0" w:line="240" w:lineRule="auto"/>
            </w:pPr>
          </w:p>
        </w:tc>
        <w:tc>
          <w:tcPr>
            <w:tcW w:w="85" w:type="dxa"/>
          </w:tcPr>
          <w:p w14:paraId="319749F7" w14:textId="77777777" w:rsidR="00E16D79" w:rsidRDefault="00E16D79">
            <w:pPr>
              <w:pStyle w:val="EmptyCellLayoutStyle"/>
              <w:spacing w:after="0" w:line="240" w:lineRule="auto"/>
            </w:pPr>
          </w:p>
        </w:tc>
        <w:tc>
          <w:tcPr>
            <w:tcW w:w="734" w:type="dxa"/>
            <w:gridSpan w:val="4"/>
            <w:vMerge/>
          </w:tcPr>
          <w:p w14:paraId="13FD4C52" w14:textId="77777777" w:rsidR="00E16D79" w:rsidRDefault="00E16D79">
            <w:pPr>
              <w:pStyle w:val="EmptyCellLayoutStyle"/>
              <w:spacing w:after="0" w:line="240" w:lineRule="auto"/>
            </w:pPr>
          </w:p>
        </w:tc>
        <w:tc>
          <w:tcPr>
            <w:tcW w:w="57" w:type="dxa"/>
          </w:tcPr>
          <w:p w14:paraId="7F80A94C" w14:textId="77777777" w:rsidR="00E16D79" w:rsidRDefault="00E16D79">
            <w:pPr>
              <w:pStyle w:val="EmptyCellLayoutStyle"/>
              <w:spacing w:after="0" w:line="240" w:lineRule="auto"/>
            </w:pPr>
          </w:p>
        </w:tc>
        <w:tc>
          <w:tcPr>
            <w:tcW w:w="685" w:type="dxa"/>
          </w:tcPr>
          <w:p w14:paraId="05EBCF1C" w14:textId="77777777" w:rsidR="00E16D79" w:rsidRDefault="00E16D79">
            <w:pPr>
              <w:pStyle w:val="EmptyCellLayoutStyle"/>
              <w:spacing w:after="0" w:line="240" w:lineRule="auto"/>
            </w:pPr>
          </w:p>
        </w:tc>
        <w:tc>
          <w:tcPr>
            <w:tcW w:w="1241" w:type="dxa"/>
          </w:tcPr>
          <w:p w14:paraId="42751A72" w14:textId="77777777" w:rsidR="00E16D79" w:rsidRDefault="00E16D79">
            <w:pPr>
              <w:pStyle w:val="EmptyCellLayoutStyle"/>
              <w:spacing w:after="0" w:line="240" w:lineRule="auto"/>
            </w:pPr>
          </w:p>
        </w:tc>
        <w:tc>
          <w:tcPr>
            <w:tcW w:w="131" w:type="dxa"/>
          </w:tcPr>
          <w:p w14:paraId="218466E0" w14:textId="77777777" w:rsidR="00E16D79" w:rsidRDefault="00E16D79">
            <w:pPr>
              <w:pStyle w:val="EmptyCellLayoutStyle"/>
              <w:spacing w:after="0" w:line="240" w:lineRule="auto"/>
            </w:pPr>
          </w:p>
        </w:tc>
        <w:tc>
          <w:tcPr>
            <w:tcW w:w="1431" w:type="dxa"/>
          </w:tcPr>
          <w:p w14:paraId="6F6B6295" w14:textId="77777777" w:rsidR="00E16D79" w:rsidRDefault="00E16D79">
            <w:pPr>
              <w:pStyle w:val="EmptyCellLayoutStyle"/>
              <w:spacing w:after="0" w:line="240" w:lineRule="auto"/>
            </w:pPr>
          </w:p>
        </w:tc>
        <w:tc>
          <w:tcPr>
            <w:tcW w:w="2311" w:type="dxa"/>
          </w:tcPr>
          <w:p w14:paraId="05B1EBB6" w14:textId="77777777" w:rsidR="00E16D79" w:rsidRDefault="00E16D79">
            <w:pPr>
              <w:pStyle w:val="EmptyCellLayoutStyle"/>
              <w:spacing w:after="0" w:line="240" w:lineRule="auto"/>
            </w:pPr>
          </w:p>
        </w:tc>
        <w:tc>
          <w:tcPr>
            <w:tcW w:w="1686" w:type="dxa"/>
          </w:tcPr>
          <w:p w14:paraId="15AC6914" w14:textId="77777777" w:rsidR="00E16D79" w:rsidRDefault="00E16D79">
            <w:pPr>
              <w:pStyle w:val="EmptyCellLayoutStyle"/>
              <w:spacing w:after="0" w:line="240" w:lineRule="auto"/>
            </w:pPr>
          </w:p>
        </w:tc>
        <w:tc>
          <w:tcPr>
            <w:tcW w:w="1353" w:type="dxa"/>
          </w:tcPr>
          <w:p w14:paraId="1247F471" w14:textId="77777777" w:rsidR="00E16D79" w:rsidRDefault="00E16D79">
            <w:pPr>
              <w:pStyle w:val="EmptyCellLayoutStyle"/>
              <w:spacing w:after="0" w:line="240" w:lineRule="auto"/>
            </w:pPr>
          </w:p>
        </w:tc>
        <w:tc>
          <w:tcPr>
            <w:tcW w:w="16" w:type="dxa"/>
          </w:tcPr>
          <w:p w14:paraId="6D795429" w14:textId="77777777" w:rsidR="00E16D79" w:rsidRDefault="00E16D79">
            <w:pPr>
              <w:pStyle w:val="EmptyCellLayoutStyle"/>
              <w:spacing w:after="0" w:line="240" w:lineRule="auto"/>
            </w:pPr>
          </w:p>
        </w:tc>
        <w:tc>
          <w:tcPr>
            <w:tcW w:w="21" w:type="dxa"/>
          </w:tcPr>
          <w:p w14:paraId="629EA32D" w14:textId="77777777" w:rsidR="00E16D79" w:rsidRDefault="00E16D79">
            <w:pPr>
              <w:pStyle w:val="EmptyCellLayoutStyle"/>
              <w:spacing w:after="0" w:line="240" w:lineRule="auto"/>
            </w:pPr>
          </w:p>
        </w:tc>
        <w:tc>
          <w:tcPr>
            <w:tcW w:w="149" w:type="dxa"/>
          </w:tcPr>
          <w:p w14:paraId="7AE6DFF8" w14:textId="77777777" w:rsidR="00E16D79" w:rsidRDefault="00E16D79">
            <w:pPr>
              <w:pStyle w:val="EmptyCellLayoutStyle"/>
              <w:spacing w:after="0" w:line="240" w:lineRule="auto"/>
            </w:pPr>
          </w:p>
        </w:tc>
      </w:tr>
      <w:tr w:rsidR="00AD3B06" w14:paraId="7D192BA9" w14:textId="77777777" w:rsidTr="00DC79E3">
        <w:trPr>
          <w:trHeight w:val="36"/>
        </w:trPr>
        <w:tc>
          <w:tcPr>
            <w:tcW w:w="6" w:type="dxa"/>
          </w:tcPr>
          <w:p w14:paraId="3E705138" w14:textId="77777777" w:rsidR="00E16D79" w:rsidRDefault="00E16D79">
            <w:pPr>
              <w:pStyle w:val="EmptyCellLayoutStyle"/>
              <w:spacing w:after="0" w:line="240" w:lineRule="auto"/>
            </w:pPr>
          </w:p>
        </w:tc>
        <w:tc>
          <w:tcPr>
            <w:tcW w:w="18" w:type="dxa"/>
          </w:tcPr>
          <w:p w14:paraId="75E8B4B2" w14:textId="77777777" w:rsidR="00E16D79" w:rsidRDefault="00E16D79">
            <w:pPr>
              <w:pStyle w:val="EmptyCellLayoutStyle"/>
              <w:spacing w:after="0" w:line="240" w:lineRule="auto"/>
            </w:pPr>
          </w:p>
        </w:tc>
        <w:tc>
          <w:tcPr>
            <w:tcW w:w="9" w:type="dxa"/>
          </w:tcPr>
          <w:p w14:paraId="7B690B52" w14:textId="77777777" w:rsidR="00E16D79" w:rsidRDefault="00E16D79">
            <w:pPr>
              <w:pStyle w:val="EmptyCellLayoutStyle"/>
              <w:spacing w:after="0" w:line="240" w:lineRule="auto"/>
            </w:pPr>
          </w:p>
        </w:tc>
        <w:tc>
          <w:tcPr>
            <w:tcW w:w="11" w:type="dxa"/>
          </w:tcPr>
          <w:p w14:paraId="07E42FF8" w14:textId="77777777" w:rsidR="00E16D79" w:rsidRDefault="00E16D79">
            <w:pPr>
              <w:pStyle w:val="EmptyCellLayoutStyle"/>
              <w:spacing w:after="0" w:line="240" w:lineRule="auto"/>
            </w:pPr>
          </w:p>
        </w:tc>
        <w:tc>
          <w:tcPr>
            <w:tcW w:w="6" w:type="dxa"/>
          </w:tcPr>
          <w:p w14:paraId="5810F537" w14:textId="77777777" w:rsidR="00E16D79" w:rsidRDefault="00E16D79">
            <w:pPr>
              <w:pStyle w:val="EmptyCellLayoutStyle"/>
              <w:spacing w:after="0" w:line="240" w:lineRule="auto"/>
            </w:pPr>
          </w:p>
        </w:tc>
        <w:tc>
          <w:tcPr>
            <w:tcW w:w="6" w:type="dxa"/>
          </w:tcPr>
          <w:p w14:paraId="1D9C1AB2" w14:textId="77777777" w:rsidR="00E16D79" w:rsidRDefault="00E16D79">
            <w:pPr>
              <w:pStyle w:val="EmptyCellLayoutStyle"/>
              <w:spacing w:after="0" w:line="240" w:lineRule="auto"/>
            </w:pPr>
          </w:p>
        </w:tc>
        <w:tc>
          <w:tcPr>
            <w:tcW w:w="34" w:type="dxa"/>
          </w:tcPr>
          <w:p w14:paraId="08B8DEBB" w14:textId="77777777" w:rsidR="00E16D79" w:rsidRDefault="00E16D79">
            <w:pPr>
              <w:pStyle w:val="EmptyCellLayoutStyle"/>
              <w:spacing w:after="0" w:line="240" w:lineRule="auto"/>
            </w:pPr>
          </w:p>
        </w:tc>
        <w:tc>
          <w:tcPr>
            <w:tcW w:w="6" w:type="dxa"/>
          </w:tcPr>
          <w:p w14:paraId="37456B06" w14:textId="77777777" w:rsidR="00E16D79" w:rsidRDefault="00E16D79">
            <w:pPr>
              <w:pStyle w:val="EmptyCellLayoutStyle"/>
              <w:spacing w:after="0" w:line="240" w:lineRule="auto"/>
            </w:pPr>
          </w:p>
        </w:tc>
        <w:tc>
          <w:tcPr>
            <w:tcW w:w="44" w:type="dxa"/>
          </w:tcPr>
          <w:p w14:paraId="7D279CC4" w14:textId="77777777" w:rsidR="00E16D79" w:rsidRDefault="00E16D79">
            <w:pPr>
              <w:pStyle w:val="EmptyCellLayoutStyle"/>
              <w:spacing w:after="0" w:line="240" w:lineRule="auto"/>
            </w:pPr>
          </w:p>
        </w:tc>
        <w:tc>
          <w:tcPr>
            <w:tcW w:w="36" w:type="dxa"/>
          </w:tcPr>
          <w:p w14:paraId="73B6185D" w14:textId="77777777" w:rsidR="00E16D79" w:rsidRDefault="00E16D79">
            <w:pPr>
              <w:pStyle w:val="EmptyCellLayoutStyle"/>
              <w:spacing w:after="0" w:line="240" w:lineRule="auto"/>
            </w:pPr>
          </w:p>
        </w:tc>
        <w:tc>
          <w:tcPr>
            <w:tcW w:w="191" w:type="dxa"/>
          </w:tcPr>
          <w:p w14:paraId="2BD1B015" w14:textId="77777777" w:rsidR="00E16D79" w:rsidRDefault="00E16D79">
            <w:pPr>
              <w:pStyle w:val="EmptyCellLayoutStyle"/>
              <w:spacing w:after="0" w:line="240" w:lineRule="auto"/>
            </w:pPr>
          </w:p>
        </w:tc>
        <w:tc>
          <w:tcPr>
            <w:tcW w:w="334" w:type="dxa"/>
          </w:tcPr>
          <w:p w14:paraId="265CD8B1" w14:textId="77777777" w:rsidR="00E16D79" w:rsidRDefault="00E16D79">
            <w:pPr>
              <w:pStyle w:val="EmptyCellLayoutStyle"/>
              <w:spacing w:after="0" w:line="240" w:lineRule="auto"/>
            </w:pPr>
          </w:p>
        </w:tc>
        <w:tc>
          <w:tcPr>
            <w:tcW w:w="44" w:type="dxa"/>
          </w:tcPr>
          <w:p w14:paraId="52F1C794" w14:textId="77777777" w:rsidR="00E16D79" w:rsidRDefault="00E16D79">
            <w:pPr>
              <w:pStyle w:val="EmptyCellLayoutStyle"/>
              <w:spacing w:after="0" w:line="240" w:lineRule="auto"/>
            </w:pPr>
          </w:p>
        </w:tc>
        <w:tc>
          <w:tcPr>
            <w:tcW w:w="51" w:type="dxa"/>
          </w:tcPr>
          <w:p w14:paraId="20826B55" w14:textId="77777777" w:rsidR="00E16D79" w:rsidRDefault="00E16D79">
            <w:pPr>
              <w:pStyle w:val="EmptyCellLayoutStyle"/>
              <w:spacing w:after="0" w:line="240" w:lineRule="auto"/>
            </w:pPr>
          </w:p>
        </w:tc>
        <w:tc>
          <w:tcPr>
            <w:tcW w:w="22" w:type="dxa"/>
          </w:tcPr>
          <w:p w14:paraId="465C6B4E" w14:textId="77777777" w:rsidR="00E16D79" w:rsidRDefault="00E16D79">
            <w:pPr>
              <w:pStyle w:val="EmptyCellLayoutStyle"/>
              <w:spacing w:after="0" w:line="240" w:lineRule="auto"/>
            </w:pPr>
          </w:p>
        </w:tc>
        <w:tc>
          <w:tcPr>
            <w:tcW w:w="16" w:type="dxa"/>
          </w:tcPr>
          <w:p w14:paraId="628D577D" w14:textId="77777777" w:rsidR="00E16D79" w:rsidRDefault="00E16D79">
            <w:pPr>
              <w:pStyle w:val="EmptyCellLayoutStyle"/>
              <w:spacing w:after="0" w:line="240" w:lineRule="auto"/>
            </w:pPr>
          </w:p>
        </w:tc>
        <w:tc>
          <w:tcPr>
            <w:tcW w:w="16" w:type="dxa"/>
          </w:tcPr>
          <w:p w14:paraId="6362538A" w14:textId="77777777" w:rsidR="00E16D79" w:rsidRDefault="00E16D79">
            <w:pPr>
              <w:pStyle w:val="EmptyCellLayoutStyle"/>
              <w:spacing w:after="0" w:line="240" w:lineRule="auto"/>
            </w:pPr>
          </w:p>
        </w:tc>
        <w:tc>
          <w:tcPr>
            <w:tcW w:w="16" w:type="dxa"/>
          </w:tcPr>
          <w:p w14:paraId="4E2BBC02" w14:textId="77777777" w:rsidR="00E16D79" w:rsidRDefault="00E16D79">
            <w:pPr>
              <w:pStyle w:val="EmptyCellLayoutStyle"/>
              <w:spacing w:after="0" w:line="240" w:lineRule="auto"/>
            </w:pPr>
          </w:p>
        </w:tc>
        <w:tc>
          <w:tcPr>
            <w:tcW w:w="42" w:type="dxa"/>
          </w:tcPr>
          <w:p w14:paraId="7ED8819F" w14:textId="77777777" w:rsidR="00E16D79" w:rsidRDefault="00E16D79">
            <w:pPr>
              <w:pStyle w:val="EmptyCellLayoutStyle"/>
              <w:spacing w:after="0" w:line="240" w:lineRule="auto"/>
            </w:pPr>
          </w:p>
        </w:tc>
        <w:tc>
          <w:tcPr>
            <w:tcW w:w="16" w:type="dxa"/>
          </w:tcPr>
          <w:p w14:paraId="52F1BC5A" w14:textId="77777777" w:rsidR="00E16D79" w:rsidRDefault="00E16D79">
            <w:pPr>
              <w:pStyle w:val="EmptyCellLayoutStyle"/>
              <w:spacing w:after="0" w:line="240" w:lineRule="auto"/>
            </w:pPr>
          </w:p>
        </w:tc>
        <w:tc>
          <w:tcPr>
            <w:tcW w:w="16" w:type="dxa"/>
          </w:tcPr>
          <w:p w14:paraId="1ED3B1D2" w14:textId="77777777" w:rsidR="00E16D79" w:rsidRDefault="00E16D79">
            <w:pPr>
              <w:pStyle w:val="EmptyCellLayoutStyle"/>
              <w:spacing w:after="0" w:line="240" w:lineRule="auto"/>
            </w:pPr>
          </w:p>
        </w:tc>
        <w:tc>
          <w:tcPr>
            <w:tcW w:w="24" w:type="dxa"/>
          </w:tcPr>
          <w:p w14:paraId="3A59990F" w14:textId="77777777" w:rsidR="00E16D79" w:rsidRDefault="00E16D79">
            <w:pPr>
              <w:pStyle w:val="EmptyCellLayoutStyle"/>
              <w:spacing w:after="0" w:line="240" w:lineRule="auto"/>
            </w:pPr>
          </w:p>
        </w:tc>
        <w:tc>
          <w:tcPr>
            <w:tcW w:w="292" w:type="dxa"/>
          </w:tcPr>
          <w:p w14:paraId="1A51B123" w14:textId="77777777" w:rsidR="00E16D79" w:rsidRDefault="00E16D79">
            <w:pPr>
              <w:pStyle w:val="EmptyCellLayoutStyle"/>
              <w:spacing w:after="0" w:line="240" w:lineRule="auto"/>
            </w:pPr>
          </w:p>
        </w:tc>
        <w:tc>
          <w:tcPr>
            <w:tcW w:w="24" w:type="dxa"/>
          </w:tcPr>
          <w:p w14:paraId="4B0559A4" w14:textId="77777777" w:rsidR="00E16D79" w:rsidRDefault="00E16D79">
            <w:pPr>
              <w:pStyle w:val="EmptyCellLayoutStyle"/>
              <w:spacing w:after="0" w:line="240" w:lineRule="auto"/>
            </w:pPr>
          </w:p>
        </w:tc>
        <w:tc>
          <w:tcPr>
            <w:tcW w:w="16" w:type="dxa"/>
          </w:tcPr>
          <w:p w14:paraId="274CBED3" w14:textId="77777777" w:rsidR="00E16D79" w:rsidRDefault="00E16D79">
            <w:pPr>
              <w:pStyle w:val="EmptyCellLayoutStyle"/>
              <w:spacing w:after="0" w:line="240" w:lineRule="auto"/>
            </w:pPr>
          </w:p>
        </w:tc>
        <w:tc>
          <w:tcPr>
            <w:tcW w:w="32" w:type="dxa"/>
          </w:tcPr>
          <w:p w14:paraId="46415AC0" w14:textId="77777777" w:rsidR="00E16D79" w:rsidRDefault="00E16D79">
            <w:pPr>
              <w:pStyle w:val="EmptyCellLayoutStyle"/>
              <w:spacing w:after="0" w:line="240" w:lineRule="auto"/>
            </w:pPr>
          </w:p>
        </w:tc>
        <w:tc>
          <w:tcPr>
            <w:tcW w:w="85" w:type="dxa"/>
          </w:tcPr>
          <w:p w14:paraId="54435722" w14:textId="77777777" w:rsidR="00E16D79" w:rsidRDefault="00E16D79">
            <w:pPr>
              <w:pStyle w:val="EmptyCellLayoutStyle"/>
              <w:spacing w:after="0" w:line="240" w:lineRule="auto"/>
            </w:pPr>
          </w:p>
        </w:tc>
        <w:tc>
          <w:tcPr>
            <w:tcW w:w="475" w:type="dxa"/>
          </w:tcPr>
          <w:p w14:paraId="367295F5" w14:textId="77777777" w:rsidR="00E16D79" w:rsidRDefault="00E16D79">
            <w:pPr>
              <w:pStyle w:val="EmptyCellLayoutStyle"/>
              <w:spacing w:after="0" w:line="240" w:lineRule="auto"/>
            </w:pPr>
          </w:p>
        </w:tc>
        <w:tc>
          <w:tcPr>
            <w:tcW w:w="36" w:type="dxa"/>
          </w:tcPr>
          <w:p w14:paraId="64EFB357" w14:textId="77777777" w:rsidR="00E16D79" w:rsidRDefault="00E16D79">
            <w:pPr>
              <w:pStyle w:val="EmptyCellLayoutStyle"/>
              <w:spacing w:after="0" w:line="240" w:lineRule="auto"/>
            </w:pPr>
          </w:p>
        </w:tc>
        <w:tc>
          <w:tcPr>
            <w:tcW w:w="129" w:type="dxa"/>
          </w:tcPr>
          <w:p w14:paraId="5ABFFA8E" w14:textId="77777777" w:rsidR="00E16D79" w:rsidRDefault="00E16D79">
            <w:pPr>
              <w:pStyle w:val="EmptyCellLayoutStyle"/>
              <w:spacing w:after="0" w:line="240" w:lineRule="auto"/>
            </w:pPr>
          </w:p>
        </w:tc>
        <w:tc>
          <w:tcPr>
            <w:tcW w:w="94" w:type="dxa"/>
          </w:tcPr>
          <w:p w14:paraId="11FBED49" w14:textId="77777777" w:rsidR="00E16D79" w:rsidRDefault="00E16D79">
            <w:pPr>
              <w:pStyle w:val="EmptyCellLayoutStyle"/>
              <w:spacing w:after="0" w:line="240" w:lineRule="auto"/>
            </w:pPr>
          </w:p>
        </w:tc>
        <w:tc>
          <w:tcPr>
            <w:tcW w:w="57" w:type="dxa"/>
          </w:tcPr>
          <w:p w14:paraId="08CAB8E1" w14:textId="77777777" w:rsidR="00E16D79" w:rsidRDefault="00E16D79">
            <w:pPr>
              <w:pStyle w:val="EmptyCellLayoutStyle"/>
              <w:spacing w:after="0" w:line="240" w:lineRule="auto"/>
            </w:pPr>
          </w:p>
        </w:tc>
        <w:tc>
          <w:tcPr>
            <w:tcW w:w="685" w:type="dxa"/>
          </w:tcPr>
          <w:p w14:paraId="64233B6B" w14:textId="77777777" w:rsidR="00E16D79" w:rsidRDefault="00E16D79">
            <w:pPr>
              <w:pStyle w:val="EmptyCellLayoutStyle"/>
              <w:spacing w:after="0" w:line="240" w:lineRule="auto"/>
            </w:pPr>
          </w:p>
        </w:tc>
        <w:tc>
          <w:tcPr>
            <w:tcW w:w="1241" w:type="dxa"/>
          </w:tcPr>
          <w:p w14:paraId="36AB741A" w14:textId="77777777" w:rsidR="00E16D79" w:rsidRDefault="00E16D79">
            <w:pPr>
              <w:pStyle w:val="EmptyCellLayoutStyle"/>
              <w:spacing w:after="0" w:line="240" w:lineRule="auto"/>
            </w:pPr>
          </w:p>
        </w:tc>
        <w:tc>
          <w:tcPr>
            <w:tcW w:w="131" w:type="dxa"/>
          </w:tcPr>
          <w:p w14:paraId="6A91E96D" w14:textId="77777777" w:rsidR="00E16D79" w:rsidRDefault="00E16D79">
            <w:pPr>
              <w:pStyle w:val="EmptyCellLayoutStyle"/>
              <w:spacing w:after="0" w:line="240" w:lineRule="auto"/>
            </w:pPr>
          </w:p>
        </w:tc>
        <w:tc>
          <w:tcPr>
            <w:tcW w:w="1431" w:type="dxa"/>
          </w:tcPr>
          <w:p w14:paraId="7AB4EE95" w14:textId="77777777" w:rsidR="00E16D79" w:rsidRDefault="00E16D79">
            <w:pPr>
              <w:pStyle w:val="EmptyCellLayoutStyle"/>
              <w:spacing w:after="0" w:line="240" w:lineRule="auto"/>
            </w:pPr>
          </w:p>
        </w:tc>
        <w:tc>
          <w:tcPr>
            <w:tcW w:w="2311" w:type="dxa"/>
          </w:tcPr>
          <w:p w14:paraId="0A31D13A" w14:textId="77777777" w:rsidR="00E16D79" w:rsidRDefault="00E16D79">
            <w:pPr>
              <w:pStyle w:val="EmptyCellLayoutStyle"/>
              <w:spacing w:after="0" w:line="240" w:lineRule="auto"/>
            </w:pPr>
          </w:p>
        </w:tc>
        <w:tc>
          <w:tcPr>
            <w:tcW w:w="1686" w:type="dxa"/>
          </w:tcPr>
          <w:p w14:paraId="343464BB" w14:textId="77777777" w:rsidR="00E16D79" w:rsidRDefault="00E16D79">
            <w:pPr>
              <w:pStyle w:val="EmptyCellLayoutStyle"/>
              <w:spacing w:after="0" w:line="240" w:lineRule="auto"/>
            </w:pPr>
          </w:p>
        </w:tc>
        <w:tc>
          <w:tcPr>
            <w:tcW w:w="1353" w:type="dxa"/>
          </w:tcPr>
          <w:p w14:paraId="5909186C" w14:textId="77777777" w:rsidR="00E16D79" w:rsidRDefault="00E16D79">
            <w:pPr>
              <w:pStyle w:val="EmptyCellLayoutStyle"/>
              <w:spacing w:after="0" w:line="240" w:lineRule="auto"/>
            </w:pPr>
          </w:p>
        </w:tc>
        <w:tc>
          <w:tcPr>
            <w:tcW w:w="16" w:type="dxa"/>
          </w:tcPr>
          <w:p w14:paraId="4CFAD3CE" w14:textId="77777777" w:rsidR="00E16D79" w:rsidRDefault="00E16D79">
            <w:pPr>
              <w:pStyle w:val="EmptyCellLayoutStyle"/>
              <w:spacing w:after="0" w:line="240" w:lineRule="auto"/>
            </w:pPr>
          </w:p>
        </w:tc>
        <w:tc>
          <w:tcPr>
            <w:tcW w:w="21" w:type="dxa"/>
          </w:tcPr>
          <w:p w14:paraId="4D9C673E" w14:textId="77777777" w:rsidR="00E16D79" w:rsidRDefault="00E16D79">
            <w:pPr>
              <w:pStyle w:val="EmptyCellLayoutStyle"/>
              <w:spacing w:after="0" w:line="240" w:lineRule="auto"/>
            </w:pPr>
          </w:p>
        </w:tc>
        <w:tc>
          <w:tcPr>
            <w:tcW w:w="149" w:type="dxa"/>
          </w:tcPr>
          <w:p w14:paraId="04319476" w14:textId="77777777" w:rsidR="00E16D79" w:rsidRDefault="00E16D79">
            <w:pPr>
              <w:pStyle w:val="EmptyCellLayoutStyle"/>
              <w:spacing w:after="0" w:line="240" w:lineRule="auto"/>
            </w:pPr>
          </w:p>
        </w:tc>
      </w:tr>
      <w:tr w:rsidR="00AD3B06" w14:paraId="0779D5F6" w14:textId="77777777" w:rsidTr="00DC79E3">
        <w:trPr>
          <w:trHeight w:val="453"/>
        </w:trPr>
        <w:tc>
          <w:tcPr>
            <w:tcW w:w="6" w:type="dxa"/>
          </w:tcPr>
          <w:p w14:paraId="49ACE675" w14:textId="77777777" w:rsidR="00E16D79" w:rsidRDefault="00E16D79">
            <w:pPr>
              <w:pStyle w:val="EmptyCellLayoutStyle"/>
              <w:spacing w:after="0" w:line="240" w:lineRule="auto"/>
            </w:pPr>
          </w:p>
        </w:tc>
        <w:tc>
          <w:tcPr>
            <w:tcW w:w="18" w:type="dxa"/>
          </w:tcPr>
          <w:p w14:paraId="0911FE49" w14:textId="77777777" w:rsidR="00E16D79" w:rsidRDefault="00E16D79">
            <w:pPr>
              <w:pStyle w:val="EmptyCellLayoutStyle"/>
              <w:spacing w:after="0" w:line="240" w:lineRule="auto"/>
            </w:pPr>
          </w:p>
        </w:tc>
        <w:tc>
          <w:tcPr>
            <w:tcW w:w="9" w:type="dxa"/>
          </w:tcPr>
          <w:p w14:paraId="1254D997" w14:textId="77777777" w:rsidR="00E16D79" w:rsidRDefault="00E16D79">
            <w:pPr>
              <w:pStyle w:val="EmptyCellLayoutStyle"/>
              <w:spacing w:after="0" w:line="240" w:lineRule="auto"/>
            </w:pPr>
          </w:p>
        </w:tc>
        <w:tc>
          <w:tcPr>
            <w:tcW w:w="11" w:type="dxa"/>
          </w:tcPr>
          <w:p w14:paraId="5C2C29A1" w14:textId="77777777" w:rsidR="00E16D79" w:rsidRDefault="00E16D79">
            <w:pPr>
              <w:pStyle w:val="EmptyCellLayoutStyle"/>
              <w:spacing w:after="0" w:line="240" w:lineRule="auto"/>
            </w:pPr>
          </w:p>
        </w:tc>
        <w:tc>
          <w:tcPr>
            <w:tcW w:w="6" w:type="dxa"/>
          </w:tcPr>
          <w:p w14:paraId="2545F309" w14:textId="77777777" w:rsidR="00E16D79" w:rsidRDefault="00E16D79">
            <w:pPr>
              <w:pStyle w:val="EmptyCellLayoutStyle"/>
              <w:spacing w:after="0" w:line="240" w:lineRule="auto"/>
            </w:pPr>
          </w:p>
        </w:tc>
        <w:tc>
          <w:tcPr>
            <w:tcW w:w="6" w:type="dxa"/>
          </w:tcPr>
          <w:p w14:paraId="0789692E" w14:textId="77777777" w:rsidR="00E16D79" w:rsidRDefault="00E16D79">
            <w:pPr>
              <w:pStyle w:val="EmptyCellLayoutStyle"/>
              <w:spacing w:after="0" w:line="240" w:lineRule="auto"/>
            </w:pPr>
          </w:p>
        </w:tc>
        <w:tc>
          <w:tcPr>
            <w:tcW w:w="34" w:type="dxa"/>
          </w:tcPr>
          <w:p w14:paraId="3D94B312" w14:textId="77777777" w:rsidR="00E16D79" w:rsidRDefault="00E16D79">
            <w:pPr>
              <w:pStyle w:val="EmptyCellLayoutStyle"/>
              <w:spacing w:after="0" w:line="240" w:lineRule="auto"/>
            </w:pPr>
          </w:p>
        </w:tc>
        <w:tc>
          <w:tcPr>
            <w:tcW w:w="6" w:type="dxa"/>
          </w:tcPr>
          <w:p w14:paraId="0CA69D92" w14:textId="77777777" w:rsidR="00E16D79" w:rsidRDefault="00E16D79">
            <w:pPr>
              <w:pStyle w:val="EmptyCellLayoutStyle"/>
              <w:spacing w:after="0" w:line="240" w:lineRule="auto"/>
            </w:pPr>
          </w:p>
        </w:tc>
        <w:tc>
          <w:tcPr>
            <w:tcW w:w="44" w:type="dxa"/>
          </w:tcPr>
          <w:p w14:paraId="6EF7B052" w14:textId="77777777" w:rsidR="00E16D79" w:rsidRDefault="00E16D79">
            <w:pPr>
              <w:pStyle w:val="EmptyCellLayoutStyle"/>
              <w:spacing w:after="0" w:line="240" w:lineRule="auto"/>
            </w:pPr>
          </w:p>
        </w:tc>
        <w:tc>
          <w:tcPr>
            <w:tcW w:w="36" w:type="dxa"/>
          </w:tcPr>
          <w:p w14:paraId="2F34222A" w14:textId="77777777" w:rsidR="00E16D79" w:rsidRDefault="00E16D79">
            <w:pPr>
              <w:pStyle w:val="EmptyCellLayoutStyle"/>
              <w:spacing w:after="0" w:line="240" w:lineRule="auto"/>
            </w:pPr>
          </w:p>
        </w:tc>
        <w:tc>
          <w:tcPr>
            <w:tcW w:w="191" w:type="dxa"/>
          </w:tcPr>
          <w:p w14:paraId="7E0F8024" w14:textId="77777777" w:rsidR="00E16D79" w:rsidRDefault="00E16D79">
            <w:pPr>
              <w:pStyle w:val="EmptyCellLayoutStyle"/>
              <w:spacing w:after="0" w:line="240" w:lineRule="auto"/>
            </w:pPr>
          </w:p>
        </w:tc>
        <w:tc>
          <w:tcPr>
            <w:tcW w:w="334" w:type="dxa"/>
          </w:tcPr>
          <w:p w14:paraId="33B3F1F2" w14:textId="77777777" w:rsidR="00E16D79" w:rsidRDefault="00E16D79">
            <w:pPr>
              <w:pStyle w:val="EmptyCellLayoutStyle"/>
              <w:spacing w:after="0" w:line="240" w:lineRule="auto"/>
            </w:pPr>
          </w:p>
        </w:tc>
        <w:tc>
          <w:tcPr>
            <w:tcW w:w="44" w:type="dxa"/>
          </w:tcPr>
          <w:p w14:paraId="195596FA" w14:textId="77777777" w:rsidR="00E16D79" w:rsidRDefault="00E16D79">
            <w:pPr>
              <w:pStyle w:val="EmptyCellLayoutStyle"/>
              <w:spacing w:after="0" w:line="240" w:lineRule="auto"/>
            </w:pPr>
          </w:p>
        </w:tc>
        <w:tc>
          <w:tcPr>
            <w:tcW w:w="51" w:type="dxa"/>
          </w:tcPr>
          <w:p w14:paraId="038DA1EE" w14:textId="77777777" w:rsidR="00E16D79" w:rsidRDefault="00E16D79">
            <w:pPr>
              <w:pStyle w:val="EmptyCellLayoutStyle"/>
              <w:spacing w:after="0" w:line="240" w:lineRule="auto"/>
            </w:pPr>
          </w:p>
        </w:tc>
        <w:tc>
          <w:tcPr>
            <w:tcW w:w="22" w:type="dxa"/>
          </w:tcPr>
          <w:p w14:paraId="6B89E846" w14:textId="77777777" w:rsidR="00E16D79" w:rsidRDefault="00E16D79">
            <w:pPr>
              <w:pStyle w:val="EmptyCellLayoutStyle"/>
              <w:spacing w:after="0" w:line="240" w:lineRule="auto"/>
            </w:pPr>
          </w:p>
        </w:tc>
        <w:tc>
          <w:tcPr>
            <w:tcW w:w="16" w:type="dxa"/>
          </w:tcPr>
          <w:p w14:paraId="24A0A3D7" w14:textId="77777777" w:rsidR="00E16D79" w:rsidRDefault="00E16D79">
            <w:pPr>
              <w:pStyle w:val="EmptyCellLayoutStyle"/>
              <w:spacing w:after="0" w:line="240" w:lineRule="auto"/>
            </w:pPr>
          </w:p>
        </w:tc>
        <w:tc>
          <w:tcPr>
            <w:tcW w:w="16" w:type="dxa"/>
          </w:tcPr>
          <w:p w14:paraId="41BA43D9" w14:textId="77777777" w:rsidR="00E16D79" w:rsidRDefault="00E16D79">
            <w:pPr>
              <w:pStyle w:val="EmptyCellLayoutStyle"/>
              <w:spacing w:after="0" w:line="240" w:lineRule="auto"/>
            </w:pPr>
          </w:p>
        </w:tc>
        <w:tc>
          <w:tcPr>
            <w:tcW w:w="16" w:type="dxa"/>
          </w:tcPr>
          <w:p w14:paraId="21C9C662" w14:textId="77777777" w:rsidR="00E16D79" w:rsidRDefault="00E16D79">
            <w:pPr>
              <w:pStyle w:val="EmptyCellLayoutStyle"/>
              <w:spacing w:after="0" w:line="240" w:lineRule="auto"/>
            </w:pPr>
          </w:p>
        </w:tc>
        <w:tc>
          <w:tcPr>
            <w:tcW w:w="42" w:type="dxa"/>
          </w:tcPr>
          <w:p w14:paraId="54CC5C51" w14:textId="77777777" w:rsidR="00E16D79" w:rsidRDefault="00E16D79">
            <w:pPr>
              <w:pStyle w:val="EmptyCellLayoutStyle"/>
              <w:spacing w:after="0" w:line="240" w:lineRule="auto"/>
            </w:pPr>
          </w:p>
        </w:tc>
        <w:tc>
          <w:tcPr>
            <w:tcW w:w="16" w:type="dxa"/>
          </w:tcPr>
          <w:p w14:paraId="3EFE6A8A" w14:textId="77777777" w:rsidR="00E16D79" w:rsidRDefault="00E16D79">
            <w:pPr>
              <w:pStyle w:val="EmptyCellLayoutStyle"/>
              <w:spacing w:after="0" w:line="240" w:lineRule="auto"/>
            </w:pPr>
          </w:p>
        </w:tc>
        <w:tc>
          <w:tcPr>
            <w:tcW w:w="16" w:type="dxa"/>
          </w:tcPr>
          <w:p w14:paraId="414A052D" w14:textId="77777777" w:rsidR="00E16D79" w:rsidRDefault="00E16D79">
            <w:pPr>
              <w:pStyle w:val="EmptyCellLayoutStyle"/>
              <w:spacing w:after="0" w:line="240" w:lineRule="auto"/>
            </w:pPr>
          </w:p>
        </w:tc>
        <w:tc>
          <w:tcPr>
            <w:tcW w:w="24" w:type="dxa"/>
          </w:tcPr>
          <w:p w14:paraId="4FB56F68" w14:textId="77777777" w:rsidR="00E16D79" w:rsidRDefault="00E16D79">
            <w:pPr>
              <w:pStyle w:val="EmptyCellLayoutStyle"/>
              <w:spacing w:after="0" w:line="240" w:lineRule="auto"/>
            </w:pPr>
          </w:p>
        </w:tc>
        <w:tc>
          <w:tcPr>
            <w:tcW w:w="292" w:type="dxa"/>
          </w:tcPr>
          <w:p w14:paraId="7E7FBD5F" w14:textId="77777777" w:rsidR="00E16D79" w:rsidRDefault="00E16D79">
            <w:pPr>
              <w:pStyle w:val="EmptyCellLayoutStyle"/>
              <w:spacing w:after="0" w:line="240" w:lineRule="auto"/>
            </w:pPr>
          </w:p>
        </w:tc>
        <w:tc>
          <w:tcPr>
            <w:tcW w:w="24" w:type="dxa"/>
          </w:tcPr>
          <w:p w14:paraId="0590E87E" w14:textId="77777777" w:rsidR="00E16D79" w:rsidRDefault="00E16D79">
            <w:pPr>
              <w:pStyle w:val="EmptyCellLayoutStyle"/>
              <w:spacing w:after="0" w:line="240" w:lineRule="auto"/>
            </w:pPr>
          </w:p>
        </w:tc>
        <w:tc>
          <w:tcPr>
            <w:tcW w:w="16" w:type="dxa"/>
          </w:tcPr>
          <w:p w14:paraId="2333CA5F" w14:textId="77777777" w:rsidR="00E16D79" w:rsidRDefault="00E16D79">
            <w:pPr>
              <w:pStyle w:val="EmptyCellLayoutStyle"/>
              <w:spacing w:after="0" w:line="240" w:lineRule="auto"/>
            </w:pPr>
          </w:p>
        </w:tc>
        <w:tc>
          <w:tcPr>
            <w:tcW w:w="32" w:type="dxa"/>
          </w:tcPr>
          <w:p w14:paraId="14E75284" w14:textId="77777777" w:rsidR="00E16D79" w:rsidRDefault="00E16D79">
            <w:pPr>
              <w:pStyle w:val="EmptyCellLayoutStyle"/>
              <w:spacing w:after="0" w:line="240" w:lineRule="auto"/>
            </w:pPr>
          </w:p>
        </w:tc>
        <w:tc>
          <w:tcPr>
            <w:tcW w:w="85" w:type="dxa"/>
          </w:tcPr>
          <w:p w14:paraId="095547AE" w14:textId="77777777" w:rsidR="00E16D79" w:rsidRDefault="00E16D79">
            <w:pPr>
              <w:pStyle w:val="EmptyCellLayoutStyle"/>
              <w:spacing w:after="0" w:line="240" w:lineRule="auto"/>
            </w:pPr>
          </w:p>
        </w:tc>
        <w:tc>
          <w:tcPr>
            <w:tcW w:w="475" w:type="dxa"/>
          </w:tcPr>
          <w:p w14:paraId="27AB9AC1" w14:textId="77777777" w:rsidR="00E16D79" w:rsidRDefault="00E16D79">
            <w:pPr>
              <w:pStyle w:val="EmptyCellLayoutStyle"/>
              <w:spacing w:after="0" w:line="240" w:lineRule="auto"/>
            </w:pPr>
          </w:p>
        </w:tc>
        <w:tc>
          <w:tcPr>
            <w:tcW w:w="36" w:type="dxa"/>
          </w:tcPr>
          <w:p w14:paraId="7D5CAEF5" w14:textId="77777777" w:rsidR="00E16D79" w:rsidRDefault="00E16D79">
            <w:pPr>
              <w:pStyle w:val="EmptyCellLayoutStyle"/>
              <w:spacing w:after="0" w:line="240" w:lineRule="auto"/>
            </w:pPr>
          </w:p>
        </w:tc>
        <w:tc>
          <w:tcPr>
            <w:tcW w:w="129" w:type="dxa"/>
          </w:tcPr>
          <w:p w14:paraId="67B0ECD4" w14:textId="77777777" w:rsidR="00E16D79" w:rsidRDefault="00E16D79">
            <w:pPr>
              <w:pStyle w:val="EmptyCellLayoutStyle"/>
              <w:spacing w:after="0" w:line="240" w:lineRule="auto"/>
            </w:pPr>
          </w:p>
        </w:tc>
        <w:tc>
          <w:tcPr>
            <w:tcW w:w="94" w:type="dxa"/>
          </w:tcPr>
          <w:p w14:paraId="097A7CBA" w14:textId="77777777" w:rsidR="00E16D79" w:rsidRDefault="00E16D79">
            <w:pPr>
              <w:pStyle w:val="EmptyCellLayoutStyle"/>
              <w:spacing w:after="0" w:line="240" w:lineRule="auto"/>
            </w:pPr>
          </w:p>
        </w:tc>
        <w:tc>
          <w:tcPr>
            <w:tcW w:w="57" w:type="dxa"/>
          </w:tcPr>
          <w:p w14:paraId="3B0F9AC7" w14:textId="77777777" w:rsidR="00E16D79" w:rsidRDefault="00E16D79">
            <w:pPr>
              <w:pStyle w:val="EmptyCellLayoutStyle"/>
              <w:spacing w:after="0" w:line="240" w:lineRule="auto"/>
            </w:pPr>
          </w:p>
        </w:tc>
        <w:tc>
          <w:tcPr>
            <w:tcW w:w="8875" w:type="dxa"/>
            <w:gridSpan w:val="9"/>
          </w:tcPr>
          <w:tbl>
            <w:tblPr>
              <w:tblW w:w="0" w:type="auto"/>
              <w:tblCellMar>
                <w:left w:w="0" w:type="dxa"/>
                <w:right w:w="0" w:type="dxa"/>
              </w:tblCellMar>
              <w:tblLook w:val="04A0" w:firstRow="1" w:lastRow="0" w:firstColumn="1" w:lastColumn="0" w:noHBand="0" w:noVBand="1"/>
            </w:tblPr>
            <w:tblGrid>
              <w:gridCol w:w="8854"/>
            </w:tblGrid>
            <w:tr w:rsidR="00E16D79" w14:paraId="15CAB588" w14:textId="77777777">
              <w:trPr>
                <w:trHeight w:val="453"/>
              </w:trPr>
              <w:tc>
                <w:tcPr>
                  <w:tcW w:w="9630" w:type="dxa"/>
                  <w:tcBorders>
                    <w:top w:val="nil"/>
                    <w:left w:val="nil"/>
                    <w:bottom w:val="nil"/>
                    <w:right w:val="nil"/>
                  </w:tcBorders>
                  <w:tcMar>
                    <w:top w:w="0" w:type="dxa"/>
                    <w:left w:w="39" w:type="dxa"/>
                    <w:bottom w:w="0" w:type="dxa"/>
                    <w:right w:w="39" w:type="dxa"/>
                  </w:tcMar>
                </w:tcPr>
                <w:p w14:paraId="60B18867" w14:textId="32F9A1AB" w:rsidR="00E16D79" w:rsidRDefault="004F4E2D">
                  <w:pPr>
                    <w:spacing w:after="0" w:line="240" w:lineRule="auto"/>
                  </w:pPr>
                  <w:r>
                    <w:rPr>
                      <w:rFonts w:ascii="Segoe UI" w:eastAsia="Segoe UI" w:hAnsi="Segoe UI"/>
                      <w:color w:val="000000"/>
                      <w:sz w:val="16"/>
                    </w:rPr>
                    <w:t xml:space="preserve">The spare parts are included in the scope of the Contract. The spare part would mean the items which need to be replaced due to </w:t>
                  </w:r>
                  <w:r w:rsidR="0027002A">
                    <w:rPr>
                      <w:rFonts w:ascii="Segoe UI" w:eastAsia="Segoe UI" w:hAnsi="Segoe UI"/>
                      <w:color w:val="000000"/>
                      <w:sz w:val="16"/>
                    </w:rPr>
                    <w:t xml:space="preserve">its </w:t>
                  </w:r>
                  <w:del w:id="72" w:author="Parulekar, Prutha" w:date="2023-07-05T09:40:00Z">
                    <w:r>
                      <w:rPr>
                        <w:rFonts w:ascii="Segoe UI" w:eastAsia="Segoe UI" w:hAnsi="Segoe UI"/>
                        <w:color w:val="000000"/>
                        <w:sz w:val="16"/>
                      </w:rPr>
                      <w:delText xml:space="preserve"> </w:delText>
                    </w:r>
                  </w:del>
                  <w:r w:rsidR="0027002A">
                    <w:rPr>
                      <w:rFonts w:ascii="Segoe UI" w:eastAsia="Segoe UI" w:hAnsi="Segoe UI"/>
                      <w:color w:val="000000"/>
                      <w:sz w:val="16"/>
                    </w:rPr>
                    <w:t>failure</w:t>
                  </w:r>
                  <w:r>
                    <w:rPr>
                      <w:rFonts w:ascii="Segoe UI" w:eastAsia="Segoe UI" w:hAnsi="Segoe UI"/>
                      <w:color w:val="000000"/>
                      <w:sz w:val="16"/>
                    </w:rPr>
                    <w:t xml:space="preserve"> except the accessories </w:t>
                  </w:r>
                  <w:del w:id="73" w:author="Parulekar, Prutha" w:date="2023-07-05T09:40:00Z">
                    <w:r>
                      <w:rPr>
                        <w:rFonts w:ascii="Segoe UI" w:eastAsia="Segoe UI" w:hAnsi="Segoe UI"/>
                        <w:color w:val="000000"/>
                        <w:sz w:val="16"/>
                      </w:rPr>
                      <w:delText>&amp; Consumables (Ref point "</w:delText>
                    </w:r>
                  </w:del>
                  <w:ins w:id="74" w:author="Parulekar, Prutha" w:date="2023-07-05T09:40:00Z">
                    <w:r w:rsidR="0027002A">
                      <w:rPr>
                        <w:rFonts w:ascii="Segoe UI" w:eastAsia="Segoe UI" w:hAnsi="Segoe UI"/>
                        <w:color w:val="000000"/>
                        <w:sz w:val="16"/>
                      </w:rPr>
                      <w:t>and c</w:t>
                    </w:r>
                    <w:r>
                      <w:rPr>
                        <w:rFonts w:ascii="Segoe UI" w:eastAsia="Segoe UI" w:hAnsi="Segoe UI"/>
                        <w:color w:val="000000"/>
                        <w:sz w:val="16"/>
                      </w:rPr>
                      <w:t>onsumables</w:t>
                    </w:r>
                    <w:r w:rsidR="00C81BC3">
                      <w:rPr>
                        <w:rFonts w:ascii="Segoe UI" w:eastAsia="Segoe UI" w:hAnsi="Segoe UI"/>
                        <w:color w:val="000000"/>
                        <w:sz w:val="16"/>
                      </w:rPr>
                      <w:t xml:space="preserve"> mentioned in clause </w:t>
                    </w:r>
                  </w:ins>
                  <w:r w:rsidR="00C81BC3">
                    <w:rPr>
                      <w:rFonts w:ascii="Segoe UI" w:eastAsia="Segoe UI" w:hAnsi="Segoe UI"/>
                      <w:color w:val="000000"/>
                      <w:sz w:val="16"/>
                    </w:rPr>
                    <w:t>e</w:t>
                  </w:r>
                  <w:del w:id="75" w:author="Parulekar, Prutha" w:date="2023-07-05T09:40:00Z">
                    <w:r>
                      <w:rPr>
                        <w:rFonts w:ascii="Segoe UI" w:eastAsia="Segoe UI" w:hAnsi="Segoe UI"/>
                        <w:color w:val="000000"/>
                        <w:sz w:val="16"/>
                      </w:rPr>
                      <w:delText>")</w:delText>
                    </w:r>
                  </w:del>
                  <w:ins w:id="76" w:author="Parulekar, Prutha" w:date="2023-07-05T09:40:00Z">
                    <w:r w:rsidR="00C81BC3">
                      <w:rPr>
                        <w:rFonts w:ascii="Segoe UI" w:eastAsia="Segoe UI" w:hAnsi="Segoe UI"/>
                        <w:color w:val="000000"/>
                        <w:sz w:val="16"/>
                      </w:rPr>
                      <w:t xml:space="preserve"> below. </w:t>
                    </w:r>
                    <w:r>
                      <w:rPr>
                        <w:rFonts w:ascii="Segoe UI" w:eastAsia="Segoe UI" w:hAnsi="Segoe UI"/>
                        <w:color w:val="000000"/>
                        <w:sz w:val="16"/>
                      </w:rPr>
                      <w:t xml:space="preserve"> </w:t>
                    </w:r>
                  </w:ins>
                </w:p>
              </w:tc>
            </w:tr>
          </w:tbl>
          <w:p w14:paraId="1CA2DB48" w14:textId="77777777" w:rsidR="00E16D79" w:rsidRDefault="00E16D79">
            <w:pPr>
              <w:spacing w:after="0" w:line="240" w:lineRule="auto"/>
            </w:pPr>
          </w:p>
        </w:tc>
        <w:tc>
          <w:tcPr>
            <w:tcW w:w="149" w:type="dxa"/>
          </w:tcPr>
          <w:p w14:paraId="61474DA0" w14:textId="77777777" w:rsidR="00E16D79" w:rsidRDefault="00E16D79">
            <w:pPr>
              <w:pStyle w:val="EmptyCellLayoutStyle"/>
              <w:spacing w:after="0" w:line="240" w:lineRule="auto"/>
            </w:pPr>
          </w:p>
        </w:tc>
      </w:tr>
      <w:tr w:rsidR="00AD3B06" w14:paraId="04EA9953" w14:textId="77777777" w:rsidTr="00DC79E3">
        <w:trPr>
          <w:trHeight w:val="43"/>
        </w:trPr>
        <w:tc>
          <w:tcPr>
            <w:tcW w:w="6" w:type="dxa"/>
          </w:tcPr>
          <w:p w14:paraId="6811E1E2" w14:textId="77777777" w:rsidR="00E16D79" w:rsidRDefault="00E16D79">
            <w:pPr>
              <w:pStyle w:val="EmptyCellLayoutStyle"/>
              <w:spacing w:after="0" w:line="240" w:lineRule="auto"/>
            </w:pPr>
          </w:p>
        </w:tc>
        <w:tc>
          <w:tcPr>
            <w:tcW w:w="18" w:type="dxa"/>
          </w:tcPr>
          <w:p w14:paraId="111378B1" w14:textId="77777777" w:rsidR="00E16D79" w:rsidRDefault="00E16D79">
            <w:pPr>
              <w:pStyle w:val="EmptyCellLayoutStyle"/>
              <w:spacing w:after="0" w:line="240" w:lineRule="auto"/>
            </w:pPr>
          </w:p>
        </w:tc>
        <w:tc>
          <w:tcPr>
            <w:tcW w:w="9" w:type="dxa"/>
          </w:tcPr>
          <w:p w14:paraId="3309CCC2" w14:textId="77777777" w:rsidR="00E16D79" w:rsidRDefault="00E16D79">
            <w:pPr>
              <w:pStyle w:val="EmptyCellLayoutStyle"/>
              <w:spacing w:after="0" w:line="240" w:lineRule="auto"/>
            </w:pPr>
          </w:p>
        </w:tc>
        <w:tc>
          <w:tcPr>
            <w:tcW w:w="11" w:type="dxa"/>
          </w:tcPr>
          <w:p w14:paraId="1A00F9A2" w14:textId="77777777" w:rsidR="00E16D79" w:rsidRDefault="00E16D79">
            <w:pPr>
              <w:pStyle w:val="EmptyCellLayoutStyle"/>
              <w:spacing w:after="0" w:line="240" w:lineRule="auto"/>
            </w:pPr>
          </w:p>
        </w:tc>
        <w:tc>
          <w:tcPr>
            <w:tcW w:w="6" w:type="dxa"/>
          </w:tcPr>
          <w:p w14:paraId="32757672" w14:textId="77777777" w:rsidR="00E16D79" w:rsidRDefault="00E16D79">
            <w:pPr>
              <w:pStyle w:val="EmptyCellLayoutStyle"/>
              <w:spacing w:after="0" w:line="240" w:lineRule="auto"/>
            </w:pPr>
          </w:p>
        </w:tc>
        <w:tc>
          <w:tcPr>
            <w:tcW w:w="6" w:type="dxa"/>
          </w:tcPr>
          <w:p w14:paraId="5F4DCEE6" w14:textId="77777777" w:rsidR="00E16D79" w:rsidRDefault="00E16D79">
            <w:pPr>
              <w:pStyle w:val="EmptyCellLayoutStyle"/>
              <w:spacing w:after="0" w:line="240" w:lineRule="auto"/>
            </w:pPr>
          </w:p>
        </w:tc>
        <w:tc>
          <w:tcPr>
            <w:tcW w:w="34" w:type="dxa"/>
          </w:tcPr>
          <w:p w14:paraId="47074571" w14:textId="77777777" w:rsidR="00E16D79" w:rsidRDefault="00E16D79">
            <w:pPr>
              <w:pStyle w:val="EmptyCellLayoutStyle"/>
              <w:spacing w:after="0" w:line="240" w:lineRule="auto"/>
            </w:pPr>
          </w:p>
        </w:tc>
        <w:tc>
          <w:tcPr>
            <w:tcW w:w="6" w:type="dxa"/>
          </w:tcPr>
          <w:p w14:paraId="7CFFCB80" w14:textId="77777777" w:rsidR="00E16D79" w:rsidRDefault="00E16D79">
            <w:pPr>
              <w:pStyle w:val="EmptyCellLayoutStyle"/>
              <w:spacing w:after="0" w:line="240" w:lineRule="auto"/>
            </w:pPr>
          </w:p>
        </w:tc>
        <w:tc>
          <w:tcPr>
            <w:tcW w:w="44" w:type="dxa"/>
          </w:tcPr>
          <w:p w14:paraId="7C2EEA54" w14:textId="77777777" w:rsidR="00E16D79" w:rsidRDefault="00E16D79">
            <w:pPr>
              <w:pStyle w:val="EmptyCellLayoutStyle"/>
              <w:spacing w:after="0" w:line="240" w:lineRule="auto"/>
            </w:pPr>
          </w:p>
        </w:tc>
        <w:tc>
          <w:tcPr>
            <w:tcW w:w="36" w:type="dxa"/>
          </w:tcPr>
          <w:p w14:paraId="2EE08A09" w14:textId="77777777" w:rsidR="00E16D79" w:rsidRDefault="00E16D79">
            <w:pPr>
              <w:pStyle w:val="EmptyCellLayoutStyle"/>
              <w:spacing w:after="0" w:line="240" w:lineRule="auto"/>
            </w:pPr>
          </w:p>
        </w:tc>
        <w:tc>
          <w:tcPr>
            <w:tcW w:w="191" w:type="dxa"/>
          </w:tcPr>
          <w:p w14:paraId="771C35EF" w14:textId="77777777" w:rsidR="00E16D79" w:rsidRDefault="00E16D79">
            <w:pPr>
              <w:pStyle w:val="EmptyCellLayoutStyle"/>
              <w:spacing w:after="0" w:line="240" w:lineRule="auto"/>
            </w:pPr>
          </w:p>
        </w:tc>
        <w:tc>
          <w:tcPr>
            <w:tcW w:w="334" w:type="dxa"/>
          </w:tcPr>
          <w:p w14:paraId="104E1AA6" w14:textId="77777777" w:rsidR="00E16D79" w:rsidRDefault="00E16D79">
            <w:pPr>
              <w:pStyle w:val="EmptyCellLayoutStyle"/>
              <w:spacing w:after="0" w:line="240" w:lineRule="auto"/>
            </w:pPr>
          </w:p>
        </w:tc>
        <w:tc>
          <w:tcPr>
            <w:tcW w:w="44" w:type="dxa"/>
          </w:tcPr>
          <w:p w14:paraId="1F60F97F" w14:textId="77777777" w:rsidR="00E16D79" w:rsidRDefault="00E16D79">
            <w:pPr>
              <w:pStyle w:val="EmptyCellLayoutStyle"/>
              <w:spacing w:after="0" w:line="240" w:lineRule="auto"/>
            </w:pPr>
          </w:p>
        </w:tc>
        <w:tc>
          <w:tcPr>
            <w:tcW w:w="51" w:type="dxa"/>
          </w:tcPr>
          <w:p w14:paraId="66503089" w14:textId="77777777" w:rsidR="00E16D79" w:rsidRDefault="00E16D79">
            <w:pPr>
              <w:pStyle w:val="EmptyCellLayoutStyle"/>
              <w:spacing w:after="0" w:line="240" w:lineRule="auto"/>
            </w:pPr>
          </w:p>
        </w:tc>
        <w:tc>
          <w:tcPr>
            <w:tcW w:w="22" w:type="dxa"/>
          </w:tcPr>
          <w:p w14:paraId="2D62E8D6" w14:textId="77777777" w:rsidR="00E16D79" w:rsidRDefault="00E16D79">
            <w:pPr>
              <w:pStyle w:val="EmptyCellLayoutStyle"/>
              <w:spacing w:after="0" w:line="240" w:lineRule="auto"/>
            </w:pPr>
          </w:p>
        </w:tc>
        <w:tc>
          <w:tcPr>
            <w:tcW w:w="16" w:type="dxa"/>
          </w:tcPr>
          <w:p w14:paraId="468B3741" w14:textId="77777777" w:rsidR="00E16D79" w:rsidRDefault="00E16D79">
            <w:pPr>
              <w:pStyle w:val="EmptyCellLayoutStyle"/>
              <w:spacing w:after="0" w:line="240" w:lineRule="auto"/>
            </w:pPr>
          </w:p>
        </w:tc>
        <w:tc>
          <w:tcPr>
            <w:tcW w:w="16" w:type="dxa"/>
          </w:tcPr>
          <w:p w14:paraId="65D38676" w14:textId="77777777" w:rsidR="00E16D79" w:rsidRDefault="00E16D79">
            <w:pPr>
              <w:pStyle w:val="EmptyCellLayoutStyle"/>
              <w:spacing w:after="0" w:line="240" w:lineRule="auto"/>
            </w:pPr>
          </w:p>
        </w:tc>
        <w:tc>
          <w:tcPr>
            <w:tcW w:w="16" w:type="dxa"/>
          </w:tcPr>
          <w:p w14:paraId="7EDA5280" w14:textId="77777777" w:rsidR="00E16D79" w:rsidRDefault="00E16D79">
            <w:pPr>
              <w:pStyle w:val="EmptyCellLayoutStyle"/>
              <w:spacing w:after="0" w:line="240" w:lineRule="auto"/>
            </w:pPr>
          </w:p>
        </w:tc>
        <w:tc>
          <w:tcPr>
            <w:tcW w:w="42" w:type="dxa"/>
          </w:tcPr>
          <w:p w14:paraId="189BFF73" w14:textId="77777777" w:rsidR="00E16D79" w:rsidRDefault="00E16D79">
            <w:pPr>
              <w:pStyle w:val="EmptyCellLayoutStyle"/>
              <w:spacing w:after="0" w:line="240" w:lineRule="auto"/>
            </w:pPr>
          </w:p>
        </w:tc>
        <w:tc>
          <w:tcPr>
            <w:tcW w:w="16" w:type="dxa"/>
          </w:tcPr>
          <w:p w14:paraId="33A39780" w14:textId="77777777" w:rsidR="00E16D79" w:rsidRDefault="00E16D79">
            <w:pPr>
              <w:pStyle w:val="EmptyCellLayoutStyle"/>
              <w:spacing w:after="0" w:line="240" w:lineRule="auto"/>
            </w:pPr>
          </w:p>
        </w:tc>
        <w:tc>
          <w:tcPr>
            <w:tcW w:w="16" w:type="dxa"/>
          </w:tcPr>
          <w:p w14:paraId="25F7D03C" w14:textId="77777777" w:rsidR="00E16D79" w:rsidRDefault="00E16D79">
            <w:pPr>
              <w:pStyle w:val="EmptyCellLayoutStyle"/>
              <w:spacing w:after="0" w:line="240" w:lineRule="auto"/>
            </w:pPr>
          </w:p>
        </w:tc>
        <w:tc>
          <w:tcPr>
            <w:tcW w:w="24" w:type="dxa"/>
          </w:tcPr>
          <w:p w14:paraId="2EFC5342" w14:textId="77777777" w:rsidR="00E16D79" w:rsidRDefault="00E16D79">
            <w:pPr>
              <w:pStyle w:val="EmptyCellLayoutStyle"/>
              <w:spacing w:after="0" w:line="240" w:lineRule="auto"/>
            </w:pPr>
          </w:p>
        </w:tc>
        <w:tc>
          <w:tcPr>
            <w:tcW w:w="292" w:type="dxa"/>
          </w:tcPr>
          <w:p w14:paraId="2112CD11" w14:textId="77777777" w:rsidR="00E16D79" w:rsidRDefault="00E16D79">
            <w:pPr>
              <w:pStyle w:val="EmptyCellLayoutStyle"/>
              <w:spacing w:after="0" w:line="240" w:lineRule="auto"/>
            </w:pPr>
          </w:p>
        </w:tc>
        <w:tc>
          <w:tcPr>
            <w:tcW w:w="24" w:type="dxa"/>
          </w:tcPr>
          <w:p w14:paraId="6951C097" w14:textId="77777777" w:rsidR="00E16D79" w:rsidRDefault="00E16D79">
            <w:pPr>
              <w:pStyle w:val="EmptyCellLayoutStyle"/>
              <w:spacing w:after="0" w:line="240" w:lineRule="auto"/>
            </w:pPr>
          </w:p>
        </w:tc>
        <w:tc>
          <w:tcPr>
            <w:tcW w:w="16" w:type="dxa"/>
          </w:tcPr>
          <w:p w14:paraId="005662A3" w14:textId="77777777" w:rsidR="00E16D79" w:rsidRDefault="00E16D79">
            <w:pPr>
              <w:pStyle w:val="EmptyCellLayoutStyle"/>
              <w:spacing w:after="0" w:line="240" w:lineRule="auto"/>
            </w:pPr>
          </w:p>
        </w:tc>
        <w:tc>
          <w:tcPr>
            <w:tcW w:w="32" w:type="dxa"/>
          </w:tcPr>
          <w:p w14:paraId="0D12AB69" w14:textId="77777777" w:rsidR="00E16D79" w:rsidRDefault="00E16D79">
            <w:pPr>
              <w:pStyle w:val="EmptyCellLayoutStyle"/>
              <w:spacing w:after="0" w:line="240" w:lineRule="auto"/>
            </w:pPr>
          </w:p>
        </w:tc>
        <w:tc>
          <w:tcPr>
            <w:tcW w:w="85" w:type="dxa"/>
          </w:tcPr>
          <w:p w14:paraId="2046845C" w14:textId="77777777" w:rsidR="00E16D79" w:rsidRDefault="00E16D79">
            <w:pPr>
              <w:pStyle w:val="EmptyCellLayoutStyle"/>
              <w:spacing w:after="0" w:line="240" w:lineRule="auto"/>
            </w:pPr>
          </w:p>
        </w:tc>
        <w:tc>
          <w:tcPr>
            <w:tcW w:w="475" w:type="dxa"/>
          </w:tcPr>
          <w:p w14:paraId="4C507B87" w14:textId="77777777" w:rsidR="00E16D79" w:rsidRDefault="00E16D79">
            <w:pPr>
              <w:pStyle w:val="EmptyCellLayoutStyle"/>
              <w:spacing w:after="0" w:line="240" w:lineRule="auto"/>
            </w:pPr>
          </w:p>
        </w:tc>
        <w:tc>
          <w:tcPr>
            <w:tcW w:w="36" w:type="dxa"/>
          </w:tcPr>
          <w:p w14:paraId="469FCAE3" w14:textId="77777777" w:rsidR="00E16D79" w:rsidRDefault="00E16D79">
            <w:pPr>
              <w:pStyle w:val="EmptyCellLayoutStyle"/>
              <w:spacing w:after="0" w:line="240" w:lineRule="auto"/>
            </w:pPr>
          </w:p>
        </w:tc>
        <w:tc>
          <w:tcPr>
            <w:tcW w:w="129" w:type="dxa"/>
          </w:tcPr>
          <w:p w14:paraId="7B374AB7" w14:textId="77777777" w:rsidR="00E16D79" w:rsidRDefault="00E16D79">
            <w:pPr>
              <w:pStyle w:val="EmptyCellLayoutStyle"/>
              <w:spacing w:after="0" w:line="240" w:lineRule="auto"/>
            </w:pPr>
          </w:p>
        </w:tc>
        <w:tc>
          <w:tcPr>
            <w:tcW w:w="94" w:type="dxa"/>
          </w:tcPr>
          <w:p w14:paraId="133A5009" w14:textId="77777777" w:rsidR="00E16D79" w:rsidRDefault="00E16D79">
            <w:pPr>
              <w:pStyle w:val="EmptyCellLayoutStyle"/>
              <w:spacing w:after="0" w:line="240" w:lineRule="auto"/>
            </w:pPr>
          </w:p>
        </w:tc>
        <w:tc>
          <w:tcPr>
            <w:tcW w:w="57" w:type="dxa"/>
          </w:tcPr>
          <w:p w14:paraId="3F1D1EFE" w14:textId="77777777" w:rsidR="00E16D79" w:rsidRDefault="00E16D79">
            <w:pPr>
              <w:pStyle w:val="EmptyCellLayoutStyle"/>
              <w:spacing w:after="0" w:line="240" w:lineRule="auto"/>
            </w:pPr>
          </w:p>
        </w:tc>
        <w:tc>
          <w:tcPr>
            <w:tcW w:w="685" w:type="dxa"/>
          </w:tcPr>
          <w:p w14:paraId="5B3AD92D" w14:textId="77777777" w:rsidR="00E16D79" w:rsidRDefault="00E16D79">
            <w:pPr>
              <w:pStyle w:val="EmptyCellLayoutStyle"/>
              <w:spacing w:after="0" w:line="240" w:lineRule="auto"/>
            </w:pPr>
          </w:p>
        </w:tc>
        <w:tc>
          <w:tcPr>
            <w:tcW w:w="1241" w:type="dxa"/>
          </w:tcPr>
          <w:p w14:paraId="7BAA8A8E" w14:textId="77777777" w:rsidR="00E16D79" w:rsidRDefault="00E16D79">
            <w:pPr>
              <w:pStyle w:val="EmptyCellLayoutStyle"/>
              <w:spacing w:after="0" w:line="240" w:lineRule="auto"/>
            </w:pPr>
          </w:p>
        </w:tc>
        <w:tc>
          <w:tcPr>
            <w:tcW w:w="131" w:type="dxa"/>
          </w:tcPr>
          <w:p w14:paraId="5892696A" w14:textId="77777777" w:rsidR="00E16D79" w:rsidRDefault="00E16D79">
            <w:pPr>
              <w:pStyle w:val="EmptyCellLayoutStyle"/>
              <w:spacing w:after="0" w:line="240" w:lineRule="auto"/>
            </w:pPr>
          </w:p>
        </w:tc>
        <w:tc>
          <w:tcPr>
            <w:tcW w:w="1431" w:type="dxa"/>
          </w:tcPr>
          <w:p w14:paraId="03E2DCDB" w14:textId="77777777" w:rsidR="00E16D79" w:rsidRDefault="00E16D79">
            <w:pPr>
              <w:pStyle w:val="EmptyCellLayoutStyle"/>
              <w:spacing w:after="0" w:line="240" w:lineRule="auto"/>
            </w:pPr>
          </w:p>
        </w:tc>
        <w:tc>
          <w:tcPr>
            <w:tcW w:w="2311" w:type="dxa"/>
          </w:tcPr>
          <w:p w14:paraId="313F6CC4" w14:textId="77777777" w:rsidR="00E16D79" w:rsidRDefault="00E16D79">
            <w:pPr>
              <w:pStyle w:val="EmptyCellLayoutStyle"/>
              <w:spacing w:after="0" w:line="240" w:lineRule="auto"/>
            </w:pPr>
          </w:p>
        </w:tc>
        <w:tc>
          <w:tcPr>
            <w:tcW w:w="1686" w:type="dxa"/>
          </w:tcPr>
          <w:p w14:paraId="693C5F50" w14:textId="77777777" w:rsidR="00E16D79" w:rsidRDefault="00E16D79">
            <w:pPr>
              <w:pStyle w:val="EmptyCellLayoutStyle"/>
              <w:spacing w:after="0" w:line="240" w:lineRule="auto"/>
            </w:pPr>
          </w:p>
        </w:tc>
        <w:tc>
          <w:tcPr>
            <w:tcW w:w="1353" w:type="dxa"/>
          </w:tcPr>
          <w:p w14:paraId="4C215E2C" w14:textId="77777777" w:rsidR="00E16D79" w:rsidRDefault="00E16D79">
            <w:pPr>
              <w:pStyle w:val="EmptyCellLayoutStyle"/>
              <w:spacing w:after="0" w:line="240" w:lineRule="auto"/>
            </w:pPr>
          </w:p>
        </w:tc>
        <w:tc>
          <w:tcPr>
            <w:tcW w:w="16" w:type="dxa"/>
          </w:tcPr>
          <w:p w14:paraId="37269D38" w14:textId="77777777" w:rsidR="00E16D79" w:rsidRDefault="00E16D79">
            <w:pPr>
              <w:pStyle w:val="EmptyCellLayoutStyle"/>
              <w:spacing w:after="0" w:line="240" w:lineRule="auto"/>
            </w:pPr>
          </w:p>
        </w:tc>
        <w:tc>
          <w:tcPr>
            <w:tcW w:w="21" w:type="dxa"/>
          </w:tcPr>
          <w:p w14:paraId="5F6A4203" w14:textId="77777777" w:rsidR="00E16D79" w:rsidRDefault="00E16D79">
            <w:pPr>
              <w:pStyle w:val="EmptyCellLayoutStyle"/>
              <w:spacing w:after="0" w:line="240" w:lineRule="auto"/>
            </w:pPr>
          </w:p>
        </w:tc>
        <w:tc>
          <w:tcPr>
            <w:tcW w:w="149" w:type="dxa"/>
          </w:tcPr>
          <w:p w14:paraId="0A7350AC" w14:textId="77777777" w:rsidR="00E16D79" w:rsidRDefault="00E16D79">
            <w:pPr>
              <w:pStyle w:val="EmptyCellLayoutStyle"/>
              <w:spacing w:after="0" w:line="240" w:lineRule="auto"/>
            </w:pPr>
          </w:p>
        </w:tc>
      </w:tr>
      <w:tr w:rsidR="00AD3B06" w14:paraId="2692B717" w14:textId="77777777" w:rsidTr="00DC79E3">
        <w:trPr>
          <w:trHeight w:val="226"/>
        </w:trPr>
        <w:tc>
          <w:tcPr>
            <w:tcW w:w="6" w:type="dxa"/>
          </w:tcPr>
          <w:p w14:paraId="3708B987" w14:textId="77777777" w:rsidR="00E16D79" w:rsidRDefault="00E16D79">
            <w:pPr>
              <w:pStyle w:val="EmptyCellLayoutStyle"/>
              <w:spacing w:after="0" w:line="240" w:lineRule="auto"/>
            </w:pPr>
          </w:p>
        </w:tc>
        <w:tc>
          <w:tcPr>
            <w:tcW w:w="18" w:type="dxa"/>
          </w:tcPr>
          <w:p w14:paraId="64C2489B" w14:textId="77777777" w:rsidR="00E16D79" w:rsidRDefault="00E16D79">
            <w:pPr>
              <w:pStyle w:val="EmptyCellLayoutStyle"/>
              <w:spacing w:after="0" w:line="240" w:lineRule="auto"/>
            </w:pPr>
          </w:p>
        </w:tc>
        <w:tc>
          <w:tcPr>
            <w:tcW w:w="9" w:type="dxa"/>
          </w:tcPr>
          <w:p w14:paraId="0C6856FA" w14:textId="77777777" w:rsidR="00E16D79" w:rsidRDefault="00E16D79">
            <w:pPr>
              <w:pStyle w:val="EmptyCellLayoutStyle"/>
              <w:spacing w:after="0" w:line="240" w:lineRule="auto"/>
            </w:pPr>
          </w:p>
        </w:tc>
        <w:tc>
          <w:tcPr>
            <w:tcW w:w="11" w:type="dxa"/>
          </w:tcPr>
          <w:p w14:paraId="19DD612E" w14:textId="77777777" w:rsidR="00E16D79" w:rsidRDefault="00E16D79">
            <w:pPr>
              <w:pStyle w:val="EmptyCellLayoutStyle"/>
              <w:spacing w:after="0" w:line="240" w:lineRule="auto"/>
            </w:pPr>
          </w:p>
        </w:tc>
        <w:tc>
          <w:tcPr>
            <w:tcW w:w="6" w:type="dxa"/>
          </w:tcPr>
          <w:p w14:paraId="5CE5E991" w14:textId="77777777" w:rsidR="00E16D79" w:rsidRDefault="00E16D79">
            <w:pPr>
              <w:pStyle w:val="EmptyCellLayoutStyle"/>
              <w:spacing w:after="0" w:line="240" w:lineRule="auto"/>
            </w:pPr>
          </w:p>
        </w:tc>
        <w:tc>
          <w:tcPr>
            <w:tcW w:w="6" w:type="dxa"/>
          </w:tcPr>
          <w:p w14:paraId="7B3E40EE" w14:textId="77777777" w:rsidR="00E16D79" w:rsidRDefault="00E16D79">
            <w:pPr>
              <w:pStyle w:val="EmptyCellLayoutStyle"/>
              <w:spacing w:after="0" w:line="240" w:lineRule="auto"/>
            </w:pPr>
          </w:p>
        </w:tc>
        <w:tc>
          <w:tcPr>
            <w:tcW w:w="34" w:type="dxa"/>
          </w:tcPr>
          <w:p w14:paraId="1E4DE1D3" w14:textId="77777777" w:rsidR="00E16D79" w:rsidRDefault="00E16D79">
            <w:pPr>
              <w:pStyle w:val="EmptyCellLayoutStyle"/>
              <w:spacing w:after="0" w:line="240" w:lineRule="auto"/>
            </w:pPr>
          </w:p>
        </w:tc>
        <w:tc>
          <w:tcPr>
            <w:tcW w:w="6" w:type="dxa"/>
          </w:tcPr>
          <w:p w14:paraId="2CDD1CC4" w14:textId="77777777" w:rsidR="00E16D79" w:rsidRDefault="00E16D79">
            <w:pPr>
              <w:pStyle w:val="EmptyCellLayoutStyle"/>
              <w:spacing w:after="0" w:line="240" w:lineRule="auto"/>
            </w:pPr>
          </w:p>
        </w:tc>
        <w:tc>
          <w:tcPr>
            <w:tcW w:w="44" w:type="dxa"/>
          </w:tcPr>
          <w:p w14:paraId="39A55F20" w14:textId="77777777" w:rsidR="00E16D79" w:rsidRDefault="00E16D79">
            <w:pPr>
              <w:pStyle w:val="EmptyCellLayoutStyle"/>
              <w:spacing w:after="0" w:line="240" w:lineRule="auto"/>
            </w:pPr>
          </w:p>
        </w:tc>
        <w:tc>
          <w:tcPr>
            <w:tcW w:w="36" w:type="dxa"/>
          </w:tcPr>
          <w:p w14:paraId="183F12E3" w14:textId="77777777" w:rsidR="00E16D79" w:rsidRDefault="00E16D79">
            <w:pPr>
              <w:pStyle w:val="EmptyCellLayoutStyle"/>
              <w:spacing w:after="0" w:line="240" w:lineRule="auto"/>
            </w:pPr>
          </w:p>
        </w:tc>
        <w:tc>
          <w:tcPr>
            <w:tcW w:w="191" w:type="dxa"/>
          </w:tcPr>
          <w:p w14:paraId="46C45426" w14:textId="77777777" w:rsidR="00E16D79" w:rsidRDefault="00E16D79">
            <w:pPr>
              <w:pStyle w:val="EmptyCellLayoutStyle"/>
              <w:spacing w:after="0" w:line="240" w:lineRule="auto"/>
            </w:pPr>
          </w:p>
        </w:tc>
        <w:tc>
          <w:tcPr>
            <w:tcW w:w="334" w:type="dxa"/>
          </w:tcPr>
          <w:p w14:paraId="74DD0CCB" w14:textId="77777777" w:rsidR="00E16D79" w:rsidRDefault="00E16D79">
            <w:pPr>
              <w:pStyle w:val="EmptyCellLayoutStyle"/>
              <w:spacing w:after="0" w:line="240" w:lineRule="auto"/>
            </w:pPr>
          </w:p>
        </w:tc>
        <w:tc>
          <w:tcPr>
            <w:tcW w:w="44" w:type="dxa"/>
          </w:tcPr>
          <w:p w14:paraId="5F40C387" w14:textId="77777777" w:rsidR="00E16D79" w:rsidRDefault="00E16D79">
            <w:pPr>
              <w:pStyle w:val="EmptyCellLayoutStyle"/>
              <w:spacing w:after="0" w:line="240" w:lineRule="auto"/>
            </w:pPr>
          </w:p>
        </w:tc>
        <w:tc>
          <w:tcPr>
            <w:tcW w:w="51" w:type="dxa"/>
          </w:tcPr>
          <w:p w14:paraId="5299EE94" w14:textId="77777777" w:rsidR="00E16D79" w:rsidRDefault="00E16D79">
            <w:pPr>
              <w:pStyle w:val="EmptyCellLayoutStyle"/>
              <w:spacing w:after="0" w:line="240" w:lineRule="auto"/>
            </w:pPr>
          </w:p>
        </w:tc>
        <w:tc>
          <w:tcPr>
            <w:tcW w:w="22" w:type="dxa"/>
          </w:tcPr>
          <w:p w14:paraId="76628A1D" w14:textId="77777777" w:rsidR="00E16D79" w:rsidRDefault="00E16D79">
            <w:pPr>
              <w:pStyle w:val="EmptyCellLayoutStyle"/>
              <w:spacing w:after="0" w:line="240" w:lineRule="auto"/>
            </w:pPr>
          </w:p>
        </w:tc>
        <w:tc>
          <w:tcPr>
            <w:tcW w:w="16" w:type="dxa"/>
          </w:tcPr>
          <w:p w14:paraId="3D597F62" w14:textId="77777777" w:rsidR="00E16D79" w:rsidRDefault="00E16D79">
            <w:pPr>
              <w:pStyle w:val="EmptyCellLayoutStyle"/>
              <w:spacing w:after="0" w:line="240" w:lineRule="auto"/>
            </w:pPr>
          </w:p>
        </w:tc>
        <w:tc>
          <w:tcPr>
            <w:tcW w:w="16" w:type="dxa"/>
          </w:tcPr>
          <w:p w14:paraId="2D78AE64" w14:textId="77777777" w:rsidR="00E16D79" w:rsidRDefault="00E16D79">
            <w:pPr>
              <w:pStyle w:val="EmptyCellLayoutStyle"/>
              <w:spacing w:after="0" w:line="240" w:lineRule="auto"/>
            </w:pPr>
          </w:p>
        </w:tc>
        <w:tc>
          <w:tcPr>
            <w:tcW w:w="16" w:type="dxa"/>
          </w:tcPr>
          <w:p w14:paraId="09C6F95D" w14:textId="77777777" w:rsidR="00E16D79" w:rsidRDefault="00E16D79">
            <w:pPr>
              <w:pStyle w:val="EmptyCellLayoutStyle"/>
              <w:spacing w:after="0" w:line="240" w:lineRule="auto"/>
            </w:pPr>
          </w:p>
        </w:tc>
        <w:tc>
          <w:tcPr>
            <w:tcW w:w="42" w:type="dxa"/>
          </w:tcPr>
          <w:p w14:paraId="31591FC1" w14:textId="77777777" w:rsidR="00E16D79" w:rsidRDefault="00E16D79">
            <w:pPr>
              <w:pStyle w:val="EmptyCellLayoutStyle"/>
              <w:spacing w:after="0" w:line="240" w:lineRule="auto"/>
            </w:pPr>
          </w:p>
        </w:tc>
        <w:tc>
          <w:tcPr>
            <w:tcW w:w="16" w:type="dxa"/>
          </w:tcPr>
          <w:p w14:paraId="43240714" w14:textId="77777777" w:rsidR="00E16D79" w:rsidRDefault="00E16D79">
            <w:pPr>
              <w:pStyle w:val="EmptyCellLayoutStyle"/>
              <w:spacing w:after="0" w:line="240" w:lineRule="auto"/>
            </w:pPr>
          </w:p>
        </w:tc>
        <w:tc>
          <w:tcPr>
            <w:tcW w:w="16" w:type="dxa"/>
          </w:tcPr>
          <w:p w14:paraId="58306D8B" w14:textId="77777777" w:rsidR="00E16D79" w:rsidRDefault="00E16D79">
            <w:pPr>
              <w:pStyle w:val="EmptyCellLayoutStyle"/>
              <w:spacing w:after="0" w:line="240" w:lineRule="auto"/>
            </w:pPr>
          </w:p>
        </w:tc>
        <w:tc>
          <w:tcPr>
            <w:tcW w:w="24" w:type="dxa"/>
          </w:tcPr>
          <w:p w14:paraId="54E7612F" w14:textId="77777777" w:rsidR="00E16D79" w:rsidRDefault="00E16D79">
            <w:pPr>
              <w:pStyle w:val="EmptyCellLayoutStyle"/>
              <w:spacing w:after="0" w:line="240" w:lineRule="auto"/>
            </w:pPr>
          </w:p>
        </w:tc>
        <w:tc>
          <w:tcPr>
            <w:tcW w:w="292" w:type="dxa"/>
          </w:tcPr>
          <w:p w14:paraId="4B88334C" w14:textId="77777777" w:rsidR="00E16D79" w:rsidRDefault="00E16D79">
            <w:pPr>
              <w:pStyle w:val="EmptyCellLayoutStyle"/>
              <w:spacing w:after="0" w:line="240" w:lineRule="auto"/>
            </w:pPr>
          </w:p>
        </w:tc>
        <w:tc>
          <w:tcPr>
            <w:tcW w:w="24" w:type="dxa"/>
          </w:tcPr>
          <w:p w14:paraId="4324C1AD" w14:textId="77777777" w:rsidR="00E16D79" w:rsidRDefault="00E16D79">
            <w:pPr>
              <w:pStyle w:val="EmptyCellLayoutStyle"/>
              <w:spacing w:after="0" w:line="240" w:lineRule="auto"/>
            </w:pPr>
          </w:p>
        </w:tc>
        <w:tc>
          <w:tcPr>
            <w:tcW w:w="16" w:type="dxa"/>
          </w:tcPr>
          <w:p w14:paraId="7426E63B" w14:textId="77777777" w:rsidR="00E16D79" w:rsidRDefault="00E16D79">
            <w:pPr>
              <w:pStyle w:val="EmptyCellLayoutStyle"/>
              <w:spacing w:after="0" w:line="240" w:lineRule="auto"/>
            </w:pPr>
          </w:p>
        </w:tc>
        <w:tc>
          <w:tcPr>
            <w:tcW w:w="32" w:type="dxa"/>
          </w:tcPr>
          <w:p w14:paraId="135B6437" w14:textId="77777777" w:rsidR="00E16D79" w:rsidRDefault="00E16D79">
            <w:pPr>
              <w:pStyle w:val="EmptyCellLayoutStyle"/>
              <w:spacing w:after="0" w:line="240" w:lineRule="auto"/>
            </w:pPr>
          </w:p>
        </w:tc>
        <w:tc>
          <w:tcPr>
            <w:tcW w:w="85" w:type="dxa"/>
          </w:tcPr>
          <w:p w14:paraId="34205258" w14:textId="77777777" w:rsidR="00E16D79" w:rsidRPr="00C81BC3" w:rsidRDefault="00E16D79">
            <w:pPr>
              <w:pStyle w:val="EmptyCellLayoutStyle"/>
              <w:spacing w:after="0" w:line="240" w:lineRule="auto"/>
              <w:rPr>
                <w:bCs/>
              </w:rPr>
            </w:pPr>
          </w:p>
        </w:tc>
        <w:tc>
          <w:tcPr>
            <w:tcW w:w="734" w:type="dxa"/>
            <w:gridSpan w:val="4"/>
          </w:tcPr>
          <w:tbl>
            <w:tblPr>
              <w:tblW w:w="0" w:type="auto"/>
              <w:tblCellMar>
                <w:left w:w="0" w:type="dxa"/>
                <w:right w:w="0" w:type="dxa"/>
              </w:tblCellMar>
              <w:tblLook w:val="04A0" w:firstRow="1" w:lastRow="0" w:firstColumn="1" w:lastColumn="0" w:noHBand="0" w:noVBand="1"/>
            </w:tblPr>
            <w:tblGrid>
              <w:gridCol w:w="507"/>
            </w:tblGrid>
            <w:tr w:rsidR="00E16D79" w:rsidRPr="00C81BC3" w14:paraId="490C9BEE" w14:textId="77777777">
              <w:trPr>
                <w:trHeight w:val="226"/>
              </w:trPr>
              <w:tc>
                <w:tcPr>
                  <w:tcW w:w="507" w:type="dxa"/>
                  <w:tcBorders>
                    <w:top w:val="nil"/>
                    <w:left w:val="nil"/>
                    <w:bottom w:val="nil"/>
                    <w:right w:val="nil"/>
                  </w:tcBorders>
                  <w:tcMar>
                    <w:top w:w="0" w:type="dxa"/>
                    <w:left w:w="39" w:type="dxa"/>
                    <w:bottom w:w="0" w:type="dxa"/>
                    <w:right w:w="39" w:type="dxa"/>
                  </w:tcMar>
                </w:tcPr>
                <w:p w14:paraId="5703D4EE" w14:textId="77777777" w:rsidR="00E16D79" w:rsidRPr="00C81BC3" w:rsidRDefault="004F4E2D">
                  <w:pPr>
                    <w:spacing w:after="0" w:line="240" w:lineRule="auto"/>
                    <w:rPr>
                      <w:bCs/>
                    </w:rPr>
                  </w:pPr>
                  <w:r w:rsidRPr="00AD3B06">
                    <w:rPr>
                      <w:rFonts w:ascii="Segoe UI" w:eastAsia="Segoe UI" w:hAnsi="Segoe UI"/>
                      <w:color w:val="000000"/>
                      <w:sz w:val="16"/>
                    </w:rPr>
                    <w:t xml:space="preserve">(e)  </w:t>
                  </w:r>
                </w:p>
              </w:tc>
            </w:tr>
          </w:tbl>
          <w:p w14:paraId="03C6E1C4" w14:textId="77777777" w:rsidR="00E16D79" w:rsidRPr="003329E2" w:rsidRDefault="00E16D79">
            <w:pPr>
              <w:spacing w:after="0" w:line="240" w:lineRule="auto"/>
              <w:rPr>
                <w:bCs/>
              </w:rPr>
            </w:pPr>
          </w:p>
        </w:tc>
        <w:tc>
          <w:tcPr>
            <w:tcW w:w="57" w:type="dxa"/>
          </w:tcPr>
          <w:p w14:paraId="7C12E984" w14:textId="77777777" w:rsidR="00E16D79" w:rsidRDefault="00E16D79">
            <w:pPr>
              <w:pStyle w:val="EmptyCellLayoutStyle"/>
              <w:spacing w:after="0" w:line="240" w:lineRule="auto"/>
            </w:pPr>
          </w:p>
        </w:tc>
        <w:tc>
          <w:tcPr>
            <w:tcW w:w="8875" w:type="dxa"/>
            <w:gridSpan w:val="9"/>
          </w:tcPr>
          <w:tbl>
            <w:tblPr>
              <w:tblW w:w="0" w:type="auto"/>
              <w:tblCellMar>
                <w:left w:w="0" w:type="dxa"/>
                <w:right w:w="0" w:type="dxa"/>
              </w:tblCellMar>
              <w:tblLook w:val="04A0" w:firstRow="1" w:lastRow="0" w:firstColumn="1" w:lastColumn="0" w:noHBand="0" w:noVBand="1"/>
            </w:tblPr>
            <w:tblGrid>
              <w:gridCol w:w="8854"/>
            </w:tblGrid>
            <w:tr w:rsidR="00E16D79" w14:paraId="0A3078CD" w14:textId="77777777">
              <w:trPr>
                <w:trHeight w:val="226"/>
              </w:trPr>
              <w:tc>
                <w:tcPr>
                  <w:tcW w:w="9630" w:type="dxa"/>
                  <w:tcBorders>
                    <w:top w:val="nil"/>
                    <w:left w:val="nil"/>
                    <w:bottom w:val="nil"/>
                    <w:right w:val="nil"/>
                  </w:tcBorders>
                  <w:tcMar>
                    <w:top w:w="0" w:type="dxa"/>
                    <w:left w:w="39" w:type="dxa"/>
                    <w:bottom w:w="0" w:type="dxa"/>
                    <w:right w:w="39" w:type="dxa"/>
                  </w:tcMar>
                </w:tcPr>
                <w:p w14:paraId="7C956429" w14:textId="77777777" w:rsidR="00E16D79" w:rsidRDefault="004F4E2D">
                  <w:pPr>
                    <w:spacing w:after="0" w:line="240" w:lineRule="auto"/>
                  </w:pPr>
                  <w:r>
                    <w:rPr>
                      <w:rFonts w:ascii="Segoe UI" w:eastAsia="Segoe UI" w:hAnsi="Segoe UI"/>
                      <w:b/>
                      <w:color w:val="000000"/>
                      <w:sz w:val="16"/>
                      <w:u w:val="single"/>
                    </w:rPr>
                    <w:t>Accessories &amp; Consumables</w:t>
                  </w:r>
                </w:p>
              </w:tc>
            </w:tr>
          </w:tbl>
          <w:p w14:paraId="0097065A" w14:textId="77777777" w:rsidR="00E16D79" w:rsidRDefault="00E16D79">
            <w:pPr>
              <w:spacing w:after="0" w:line="240" w:lineRule="auto"/>
            </w:pPr>
          </w:p>
        </w:tc>
        <w:tc>
          <w:tcPr>
            <w:tcW w:w="149" w:type="dxa"/>
          </w:tcPr>
          <w:p w14:paraId="6D17011D" w14:textId="77777777" w:rsidR="00E16D79" w:rsidRDefault="00E16D79">
            <w:pPr>
              <w:pStyle w:val="EmptyCellLayoutStyle"/>
              <w:spacing w:after="0" w:line="240" w:lineRule="auto"/>
            </w:pPr>
          </w:p>
        </w:tc>
      </w:tr>
      <w:tr w:rsidR="00AD3B06" w14:paraId="78603D3B" w14:textId="77777777" w:rsidTr="00DC79E3">
        <w:trPr>
          <w:trHeight w:val="41"/>
        </w:trPr>
        <w:tc>
          <w:tcPr>
            <w:tcW w:w="6" w:type="dxa"/>
          </w:tcPr>
          <w:p w14:paraId="6586A314" w14:textId="77777777" w:rsidR="00E16D79" w:rsidRDefault="00E16D79">
            <w:pPr>
              <w:pStyle w:val="EmptyCellLayoutStyle"/>
              <w:spacing w:after="0" w:line="240" w:lineRule="auto"/>
            </w:pPr>
          </w:p>
        </w:tc>
        <w:tc>
          <w:tcPr>
            <w:tcW w:w="18" w:type="dxa"/>
          </w:tcPr>
          <w:p w14:paraId="792B192B" w14:textId="77777777" w:rsidR="00E16D79" w:rsidRDefault="00E16D79">
            <w:pPr>
              <w:pStyle w:val="EmptyCellLayoutStyle"/>
              <w:spacing w:after="0" w:line="240" w:lineRule="auto"/>
            </w:pPr>
          </w:p>
        </w:tc>
        <w:tc>
          <w:tcPr>
            <w:tcW w:w="9" w:type="dxa"/>
          </w:tcPr>
          <w:p w14:paraId="05717DD6" w14:textId="77777777" w:rsidR="00E16D79" w:rsidRDefault="00E16D79">
            <w:pPr>
              <w:pStyle w:val="EmptyCellLayoutStyle"/>
              <w:spacing w:after="0" w:line="240" w:lineRule="auto"/>
            </w:pPr>
          </w:p>
        </w:tc>
        <w:tc>
          <w:tcPr>
            <w:tcW w:w="11" w:type="dxa"/>
          </w:tcPr>
          <w:p w14:paraId="6DF52DEA" w14:textId="77777777" w:rsidR="00E16D79" w:rsidRDefault="00E16D79">
            <w:pPr>
              <w:pStyle w:val="EmptyCellLayoutStyle"/>
              <w:spacing w:after="0" w:line="240" w:lineRule="auto"/>
            </w:pPr>
          </w:p>
        </w:tc>
        <w:tc>
          <w:tcPr>
            <w:tcW w:w="6" w:type="dxa"/>
          </w:tcPr>
          <w:p w14:paraId="71EF6C88" w14:textId="77777777" w:rsidR="00E16D79" w:rsidRDefault="00E16D79">
            <w:pPr>
              <w:pStyle w:val="EmptyCellLayoutStyle"/>
              <w:spacing w:after="0" w:line="240" w:lineRule="auto"/>
            </w:pPr>
          </w:p>
        </w:tc>
        <w:tc>
          <w:tcPr>
            <w:tcW w:w="6" w:type="dxa"/>
          </w:tcPr>
          <w:p w14:paraId="0923876F" w14:textId="77777777" w:rsidR="00E16D79" w:rsidRDefault="00E16D79">
            <w:pPr>
              <w:pStyle w:val="EmptyCellLayoutStyle"/>
              <w:spacing w:after="0" w:line="240" w:lineRule="auto"/>
            </w:pPr>
          </w:p>
        </w:tc>
        <w:tc>
          <w:tcPr>
            <w:tcW w:w="34" w:type="dxa"/>
          </w:tcPr>
          <w:p w14:paraId="330F61B3" w14:textId="77777777" w:rsidR="00E16D79" w:rsidRDefault="00E16D79">
            <w:pPr>
              <w:pStyle w:val="EmptyCellLayoutStyle"/>
              <w:spacing w:after="0" w:line="240" w:lineRule="auto"/>
            </w:pPr>
          </w:p>
        </w:tc>
        <w:tc>
          <w:tcPr>
            <w:tcW w:w="6" w:type="dxa"/>
          </w:tcPr>
          <w:p w14:paraId="7023E897" w14:textId="77777777" w:rsidR="00E16D79" w:rsidRDefault="00E16D79">
            <w:pPr>
              <w:pStyle w:val="EmptyCellLayoutStyle"/>
              <w:spacing w:after="0" w:line="240" w:lineRule="auto"/>
            </w:pPr>
          </w:p>
        </w:tc>
        <w:tc>
          <w:tcPr>
            <w:tcW w:w="44" w:type="dxa"/>
          </w:tcPr>
          <w:p w14:paraId="2C9EDD85" w14:textId="77777777" w:rsidR="00E16D79" w:rsidRDefault="00E16D79">
            <w:pPr>
              <w:pStyle w:val="EmptyCellLayoutStyle"/>
              <w:spacing w:after="0" w:line="240" w:lineRule="auto"/>
            </w:pPr>
          </w:p>
        </w:tc>
        <w:tc>
          <w:tcPr>
            <w:tcW w:w="36" w:type="dxa"/>
          </w:tcPr>
          <w:p w14:paraId="65A50A1C" w14:textId="77777777" w:rsidR="00E16D79" w:rsidRDefault="00E16D79">
            <w:pPr>
              <w:pStyle w:val="EmptyCellLayoutStyle"/>
              <w:spacing w:after="0" w:line="240" w:lineRule="auto"/>
            </w:pPr>
          </w:p>
        </w:tc>
        <w:tc>
          <w:tcPr>
            <w:tcW w:w="191" w:type="dxa"/>
          </w:tcPr>
          <w:p w14:paraId="0781C95D" w14:textId="77777777" w:rsidR="00E16D79" w:rsidRDefault="00E16D79">
            <w:pPr>
              <w:pStyle w:val="EmptyCellLayoutStyle"/>
              <w:spacing w:after="0" w:line="240" w:lineRule="auto"/>
            </w:pPr>
          </w:p>
        </w:tc>
        <w:tc>
          <w:tcPr>
            <w:tcW w:w="334" w:type="dxa"/>
          </w:tcPr>
          <w:p w14:paraId="1916AB8F" w14:textId="77777777" w:rsidR="00E16D79" w:rsidRDefault="00E16D79">
            <w:pPr>
              <w:pStyle w:val="EmptyCellLayoutStyle"/>
              <w:spacing w:after="0" w:line="240" w:lineRule="auto"/>
            </w:pPr>
          </w:p>
        </w:tc>
        <w:tc>
          <w:tcPr>
            <w:tcW w:w="44" w:type="dxa"/>
          </w:tcPr>
          <w:p w14:paraId="15C05E53" w14:textId="77777777" w:rsidR="00E16D79" w:rsidRDefault="00E16D79">
            <w:pPr>
              <w:pStyle w:val="EmptyCellLayoutStyle"/>
              <w:spacing w:after="0" w:line="240" w:lineRule="auto"/>
            </w:pPr>
          </w:p>
        </w:tc>
        <w:tc>
          <w:tcPr>
            <w:tcW w:w="51" w:type="dxa"/>
          </w:tcPr>
          <w:p w14:paraId="0FEF53AC" w14:textId="77777777" w:rsidR="00E16D79" w:rsidRDefault="00E16D79">
            <w:pPr>
              <w:pStyle w:val="EmptyCellLayoutStyle"/>
              <w:spacing w:after="0" w:line="240" w:lineRule="auto"/>
            </w:pPr>
          </w:p>
        </w:tc>
        <w:tc>
          <w:tcPr>
            <w:tcW w:w="22" w:type="dxa"/>
          </w:tcPr>
          <w:p w14:paraId="6B69A5D4" w14:textId="77777777" w:rsidR="00E16D79" w:rsidRDefault="00E16D79">
            <w:pPr>
              <w:pStyle w:val="EmptyCellLayoutStyle"/>
              <w:spacing w:after="0" w:line="240" w:lineRule="auto"/>
            </w:pPr>
          </w:p>
        </w:tc>
        <w:tc>
          <w:tcPr>
            <w:tcW w:w="16" w:type="dxa"/>
          </w:tcPr>
          <w:p w14:paraId="4F0BA6A2" w14:textId="77777777" w:rsidR="00E16D79" w:rsidRDefault="00E16D79">
            <w:pPr>
              <w:pStyle w:val="EmptyCellLayoutStyle"/>
              <w:spacing w:after="0" w:line="240" w:lineRule="auto"/>
            </w:pPr>
          </w:p>
        </w:tc>
        <w:tc>
          <w:tcPr>
            <w:tcW w:w="16" w:type="dxa"/>
          </w:tcPr>
          <w:p w14:paraId="0D046EFE" w14:textId="77777777" w:rsidR="00E16D79" w:rsidRDefault="00E16D79">
            <w:pPr>
              <w:pStyle w:val="EmptyCellLayoutStyle"/>
              <w:spacing w:after="0" w:line="240" w:lineRule="auto"/>
            </w:pPr>
          </w:p>
        </w:tc>
        <w:tc>
          <w:tcPr>
            <w:tcW w:w="16" w:type="dxa"/>
          </w:tcPr>
          <w:p w14:paraId="7E22CD74" w14:textId="77777777" w:rsidR="00E16D79" w:rsidRDefault="00E16D79">
            <w:pPr>
              <w:pStyle w:val="EmptyCellLayoutStyle"/>
              <w:spacing w:after="0" w:line="240" w:lineRule="auto"/>
            </w:pPr>
          </w:p>
        </w:tc>
        <w:tc>
          <w:tcPr>
            <w:tcW w:w="42" w:type="dxa"/>
          </w:tcPr>
          <w:p w14:paraId="1830CA69" w14:textId="77777777" w:rsidR="00E16D79" w:rsidRDefault="00E16D79">
            <w:pPr>
              <w:pStyle w:val="EmptyCellLayoutStyle"/>
              <w:spacing w:after="0" w:line="240" w:lineRule="auto"/>
            </w:pPr>
          </w:p>
        </w:tc>
        <w:tc>
          <w:tcPr>
            <w:tcW w:w="16" w:type="dxa"/>
          </w:tcPr>
          <w:p w14:paraId="22D1EDF2" w14:textId="77777777" w:rsidR="00E16D79" w:rsidRDefault="00E16D79">
            <w:pPr>
              <w:pStyle w:val="EmptyCellLayoutStyle"/>
              <w:spacing w:after="0" w:line="240" w:lineRule="auto"/>
            </w:pPr>
          </w:p>
        </w:tc>
        <w:tc>
          <w:tcPr>
            <w:tcW w:w="16" w:type="dxa"/>
          </w:tcPr>
          <w:p w14:paraId="6AA2218C" w14:textId="77777777" w:rsidR="00E16D79" w:rsidRDefault="00E16D79">
            <w:pPr>
              <w:pStyle w:val="EmptyCellLayoutStyle"/>
              <w:spacing w:after="0" w:line="240" w:lineRule="auto"/>
            </w:pPr>
          </w:p>
        </w:tc>
        <w:tc>
          <w:tcPr>
            <w:tcW w:w="24" w:type="dxa"/>
          </w:tcPr>
          <w:p w14:paraId="68EDE062" w14:textId="77777777" w:rsidR="00E16D79" w:rsidRDefault="00E16D79">
            <w:pPr>
              <w:pStyle w:val="EmptyCellLayoutStyle"/>
              <w:spacing w:after="0" w:line="240" w:lineRule="auto"/>
            </w:pPr>
          </w:p>
        </w:tc>
        <w:tc>
          <w:tcPr>
            <w:tcW w:w="292" w:type="dxa"/>
          </w:tcPr>
          <w:p w14:paraId="08C5F85B" w14:textId="77777777" w:rsidR="00E16D79" w:rsidRDefault="00E16D79">
            <w:pPr>
              <w:pStyle w:val="EmptyCellLayoutStyle"/>
              <w:spacing w:after="0" w:line="240" w:lineRule="auto"/>
            </w:pPr>
          </w:p>
        </w:tc>
        <w:tc>
          <w:tcPr>
            <w:tcW w:w="24" w:type="dxa"/>
          </w:tcPr>
          <w:p w14:paraId="2DD56BFD" w14:textId="77777777" w:rsidR="00E16D79" w:rsidRDefault="00E16D79">
            <w:pPr>
              <w:pStyle w:val="EmptyCellLayoutStyle"/>
              <w:spacing w:after="0" w:line="240" w:lineRule="auto"/>
            </w:pPr>
          </w:p>
        </w:tc>
        <w:tc>
          <w:tcPr>
            <w:tcW w:w="16" w:type="dxa"/>
          </w:tcPr>
          <w:p w14:paraId="6F9C93D6" w14:textId="77777777" w:rsidR="00E16D79" w:rsidRDefault="00E16D79">
            <w:pPr>
              <w:pStyle w:val="EmptyCellLayoutStyle"/>
              <w:spacing w:after="0" w:line="240" w:lineRule="auto"/>
            </w:pPr>
          </w:p>
        </w:tc>
        <w:tc>
          <w:tcPr>
            <w:tcW w:w="32" w:type="dxa"/>
          </w:tcPr>
          <w:p w14:paraId="64E06B28" w14:textId="77777777" w:rsidR="00E16D79" w:rsidRDefault="00E16D79">
            <w:pPr>
              <w:pStyle w:val="EmptyCellLayoutStyle"/>
              <w:spacing w:after="0" w:line="240" w:lineRule="auto"/>
            </w:pPr>
          </w:p>
        </w:tc>
        <w:tc>
          <w:tcPr>
            <w:tcW w:w="85" w:type="dxa"/>
          </w:tcPr>
          <w:p w14:paraId="107BC576" w14:textId="77777777" w:rsidR="00E16D79" w:rsidRDefault="00E16D79">
            <w:pPr>
              <w:pStyle w:val="EmptyCellLayoutStyle"/>
              <w:spacing w:after="0" w:line="240" w:lineRule="auto"/>
            </w:pPr>
          </w:p>
        </w:tc>
        <w:tc>
          <w:tcPr>
            <w:tcW w:w="475" w:type="dxa"/>
          </w:tcPr>
          <w:p w14:paraId="7752F0DE" w14:textId="77777777" w:rsidR="00E16D79" w:rsidRDefault="00E16D79">
            <w:pPr>
              <w:pStyle w:val="EmptyCellLayoutStyle"/>
              <w:spacing w:after="0" w:line="240" w:lineRule="auto"/>
            </w:pPr>
          </w:p>
        </w:tc>
        <w:tc>
          <w:tcPr>
            <w:tcW w:w="36" w:type="dxa"/>
          </w:tcPr>
          <w:p w14:paraId="43EF6CE9" w14:textId="77777777" w:rsidR="00E16D79" w:rsidRDefault="00E16D79">
            <w:pPr>
              <w:pStyle w:val="EmptyCellLayoutStyle"/>
              <w:spacing w:after="0" w:line="240" w:lineRule="auto"/>
            </w:pPr>
          </w:p>
        </w:tc>
        <w:tc>
          <w:tcPr>
            <w:tcW w:w="129" w:type="dxa"/>
          </w:tcPr>
          <w:p w14:paraId="5331EEA6" w14:textId="77777777" w:rsidR="00E16D79" w:rsidRDefault="00E16D79">
            <w:pPr>
              <w:pStyle w:val="EmptyCellLayoutStyle"/>
              <w:spacing w:after="0" w:line="240" w:lineRule="auto"/>
            </w:pPr>
          </w:p>
        </w:tc>
        <w:tc>
          <w:tcPr>
            <w:tcW w:w="94" w:type="dxa"/>
          </w:tcPr>
          <w:p w14:paraId="3D9D4580" w14:textId="77777777" w:rsidR="00E16D79" w:rsidRDefault="00E16D79">
            <w:pPr>
              <w:pStyle w:val="EmptyCellLayoutStyle"/>
              <w:spacing w:after="0" w:line="240" w:lineRule="auto"/>
            </w:pPr>
          </w:p>
        </w:tc>
        <w:tc>
          <w:tcPr>
            <w:tcW w:w="57" w:type="dxa"/>
          </w:tcPr>
          <w:p w14:paraId="55800841" w14:textId="77777777" w:rsidR="00E16D79" w:rsidRDefault="00E16D79">
            <w:pPr>
              <w:pStyle w:val="EmptyCellLayoutStyle"/>
              <w:spacing w:after="0" w:line="240" w:lineRule="auto"/>
            </w:pPr>
          </w:p>
        </w:tc>
        <w:tc>
          <w:tcPr>
            <w:tcW w:w="685" w:type="dxa"/>
          </w:tcPr>
          <w:p w14:paraId="2BC98DC4" w14:textId="77777777" w:rsidR="00E16D79" w:rsidRDefault="00E16D79">
            <w:pPr>
              <w:pStyle w:val="EmptyCellLayoutStyle"/>
              <w:spacing w:after="0" w:line="240" w:lineRule="auto"/>
            </w:pPr>
          </w:p>
        </w:tc>
        <w:tc>
          <w:tcPr>
            <w:tcW w:w="1241" w:type="dxa"/>
          </w:tcPr>
          <w:p w14:paraId="6E505E1C" w14:textId="77777777" w:rsidR="00E16D79" w:rsidRDefault="00E16D79">
            <w:pPr>
              <w:pStyle w:val="EmptyCellLayoutStyle"/>
              <w:spacing w:after="0" w:line="240" w:lineRule="auto"/>
            </w:pPr>
          </w:p>
        </w:tc>
        <w:tc>
          <w:tcPr>
            <w:tcW w:w="131" w:type="dxa"/>
          </w:tcPr>
          <w:p w14:paraId="1C374412" w14:textId="77777777" w:rsidR="00E16D79" w:rsidRDefault="00E16D79">
            <w:pPr>
              <w:pStyle w:val="EmptyCellLayoutStyle"/>
              <w:spacing w:after="0" w:line="240" w:lineRule="auto"/>
            </w:pPr>
          </w:p>
        </w:tc>
        <w:tc>
          <w:tcPr>
            <w:tcW w:w="1431" w:type="dxa"/>
          </w:tcPr>
          <w:p w14:paraId="0F3B2F99" w14:textId="77777777" w:rsidR="00E16D79" w:rsidRDefault="00E16D79">
            <w:pPr>
              <w:pStyle w:val="EmptyCellLayoutStyle"/>
              <w:spacing w:after="0" w:line="240" w:lineRule="auto"/>
            </w:pPr>
          </w:p>
        </w:tc>
        <w:tc>
          <w:tcPr>
            <w:tcW w:w="2311" w:type="dxa"/>
          </w:tcPr>
          <w:p w14:paraId="6C9DB7E0" w14:textId="77777777" w:rsidR="00E16D79" w:rsidRDefault="00E16D79">
            <w:pPr>
              <w:pStyle w:val="EmptyCellLayoutStyle"/>
              <w:spacing w:after="0" w:line="240" w:lineRule="auto"/>
            </w:pPr>
          </w:p>
        </w:tc>
        <w:tc>
          <w:tcPr>
            <w:tcW w:w="1686" w:type="dxa"/>
          </w:tcPr>
          <w:p w14:paraId="79A40E86" w14:textId="77777777" w:rsidR="00E16D79" w:rsidRDefault="00E16D79">
            <w:pPr>
              <w:pStyle w:val="EmptyCellLayoutStyle"/>
              <w:spacing w:after="0" w:line="240" w:lineRule="auto"/>
            </w:pPr>
          </w:p>
        </w:tc>
        <w:tc>
          <w:tcPr>
            <w:tcW w:w="1353" w:type="dxa"/>
          </w:tcPr>
          <w:p w14:paraId="25CE1827" w14:textId="77777777" w:rsidR="00E16D79" w:rsidRDefault="00E16D79">
            <w:pPr>
              <w:pStyle w:val="EmptyCellLayoutStyle"/>
              <w:spacing w:after="0" w:line="240" w:lineRule="auto"/>
            </w:pPr>
          </w:p>
        </w:tc>
        <w:tc>
          <w:tcPr>
            <w:tcW w:w="16" w:type="dxa"/>
          </w:tcPr>
          <w:p w14:paraId="6E81522D" w14:textId="77777777" w:rsidR="00E16D79" w:rsidRDefault="00E16D79">
            <w:pPr>
              <w:pStyle w:val="EmptyCellLayoutStyle"/>
              <w:spacing w:after="0" w:line="240" w:lineRule="auto"/>
            </w:pPr>
          </w:p>
        </w:tc>
        <w:tc>
          <w:tcPr>
            <w:tcW w:w="21" w:type="dxa"/>
          </w:tcPr>
          <w:p w14:paraId="723A8985" w14:textId="77777777" w:rsidR="00E16D79" w:rsidRDefault="00E16D79">
            <w:pPr>
              <w:pStyle w:val="EmptyCellLayoutStyle"/>
              <w:spacing w:after="0" w:line="240" w:lineRule="auto"/>
            </w:pPr>
          </w:p>
        </w:tc>
        <w:tc>
          <w:tcPr>
            <w:tcW w:w="149" w:type="dxa"/>
          </w:tcPr>
          <w:p w14:paraId="4ABAB937" w14:textId="77777777" w:rsidR="00E16D79" w:rsidRDefault="00E16D79">
            <w:pPr>
              <w:pStyle w:val="EmptyCellLayoutStyle"/>
              <w:spacing w:after="0" w:line="240" w:lineRule="auto"/>
            </w:pPr>
          </w:p>
        </w:tc>
      </w:tr>
      <w:tr w:rsidR="00AD3B06" w14:paraId="6753FF79" w14:textId="77777777" w:rsidTr="00DC79E3">
        <w:trPr>
          <w:trHeight w:val="453"/>
        </w:trPr>
        <w:tc>
          <w:tcPr>
            <w:tcW w:w="6" w:type="dxa"/>
          </w:tcPr>
          <w:p w14:paraId="1F1A00DD" w14:textId="77777777" w:rsidR="00E16D79" w:rsidRDefault="00E16D79">
            <w:pPr>
              <w:pStyle w:val="EmptyCellLayoutStyle"/>
              <w:spacing w:after="0" w:line="240" w:lineRule="auto"/>
            </w:pPr>
          </w:p>
        </w:tc>
        <w:tc>
          <w:tcPr>
            <w:tcW w:w="18" w:type="dxa"/>
          </w:tcPr>
          <w:p w14:paraId="439FDEA6" w14:textId="77777777" w:rsidR="00E16D79" w:rsidRDefault="00E16D79">
            <w:pPr>
              <w:pStyle w:val="EmptyCellLayoutStyle"/>
              <w:spacing w:after="0" w:line="240" w:lineRule="auto"/>
            </w:pPr>
          </w:p>
        </w:tc>
        <w:tc>
          <w:tcPr>
            <w:tcW w:w="9" w:type="dxa"/>
          </w:tcPr>
          <w:p w14:paraId="672D6144" w14:textId="77777777" w:rsidR="00E16D79" w:rsidRDefault="00E16D79">
            <w:pPr>
              <w:pStyle w:val="EmptyCellLayoutStyle"/>
              <w:spacing w:after="0" w:line="240" w:lineRule="auto"/>
            </w:pPr>
          </w:p>
        </w:tc>
        <w:tc>
          <w:tcPr>
            <w:tcW w:w="11" w:type="dxa"/>
          </w:tcPr>
          <w:p w14:paraId="52F95B2C" w14:textId="77777777" w:rsidR="00E16D79" w:rsidRDefault="00E16D79">
            <w:pPr>
              <w:pStyle w:val="EmptyCellLayoutStyle"/>
              <w:spacing w:after="0" w:line="240" w:lineRule="auto"/>
            </w:pPr>
          </w:p>
        </w:tc>
        <w:tc>
          <w:tcPr>
            <w:tcW w:w="6" w:type="dxa"/>
          </w:tcPr>
          <w:p w14:paraId="432B8F49" w14:textId="77777777" w:rsidR="00E16D79" w:rsidRDefault="00E16D79">
            <w:pPr>
              <w:pStyle w:val="EmptyCellLayoutStyle"/>
              <w:spacing w:after="0" w:line="240" w:lineRule="auto"/>
            </w:pPr>
          </w:p>
        </w:tc>
        <w:tc>
          <w:tcPr>
            <w:tcW w:w="6" w:type="dxa"/>
          </w:tcPr>
          <w:p w14:paraId="7924B75C" w14:textId="77777777" w:rsidR="00E16D79" w:rsidRDefault="00E16D79">
            <w:pPr>
              <w:pStyle w:val="EmptyCellLayoutStyle"/>
              <w:spacing w:after="0" w:line="240" w:lineRule="auto"/>
            </w:pPr>
          </w:p>
        </w:tc>
        <w:tc>
          <w:tcPr>
            <w:tcW w:w="34" w:type="dxa"/>
          </w:tcPr>
          <w:p w14:paraId="109B4E71" w14:textId="77777777" w:rsidR="00E16D79" w:rsidRDefault="00E16D79">
            <w:pPr>
              <w:pStyle w:val="EmptyCellLayoutStyle"/>
              <w:spacing w:after="0" w:line="240" w:lineRule="auto"/>
            </w:pPr>
          </w:p>
        </w:tc>
        <w:tc>
          <w:tcPr>
            <w:tcW w:w="6" w:type="dxa"/>
          </w:tcPr>
          <w:p w14:paraId="311D0F02" w14:textId="77777777" w:rsidR="00E16D79" w:rsidRDefault="00E16D79">
            <w:pPr>
              <w:pStyle w:val="EmptyCellLayoutStyle"/>
              <w:spacing w:after="0" w:line="240" w:lineRule="auto"/>
            </w:pPr>
          </w:p>
        </w:tc>
        <w:tc>
          <w:tcPr>
            <w:tcW w:w="44" w:type="dxa"/>
          </w:tcPr>
          <w:p w14:paraId="42D57DEB" w14:textId="77777777" w:rsidR="00E16D79" w:rsidRDefault="00E16D79">
            <w:pPr>
              <w:pStyle w:val="EmptyCellLayoutStyle"/>
              <w:spacing w:after="0" w:line="240" w:lineRule="auto"/>
            </w:pPr>
          </w:p>
        </w:tc>
        <w:tc>
          <w:tcPr>
            <w:tcW w:w="36" w:type="dxa"/>
          </w:tcPr>
          <w:p w14:paraId="134C7112" w14:textId="77777777" w:rsidR="00E16D79" w:rsidRDefault="00E16D79">
            <w:pPr>
              <w:pStyle w:val="EmptyCellLayoutStyle"/>
              <w:spacing w:after="0" w:line="240" w:lineRule="auto"/>
            </w:pPr>
          </w:p>
        </w:tc>
        <w:tc>
          <w:tcPr>
            <w:tcW w:w="191" w:type="dxa"/>
          </w:tcPr>
          <w:p w14:paraId="769A8B10" w14:textId="77777777" w:rsidR="00E16D79" w:rsidRDefault="00E16D79">
            <w:pPr>
              <w:pStyle w:val="EmptyCellLayoutStyle"/>
              <w:spacing w:after="0" w:line="240" w:lineRule="auto"/>
            </w:pPr>
          </w:p>
        </w:tc>
        <w:tc>
          <w:tcPr>
            <w:tcW w:w="334" w:type="dxa"/>
          </w:tcPr>
          <w:p w14:paraId="21D5E89D" w14:textId="77777777" w:rsidR="00E16D79" w:rsidRDefault="00E16D79">
            <w:pPr>
              <w:pStyle w:val="EmptyCellLayoutStyle"/>
              <w:spacing w:after="0" w:line="240" w:lineRule="auto"/>
            </w:pPr>
          </w:p>
        </w:tc>
        <w:tc>
          <w:tcPr>
            <w:tcW w:w="44" w:type="dxa"/>
          </w:tcPr>
          <w:p w14:paraId="264995FF" w14:textId="77777777" w:rsidR="00E16D79" w:rsidRDefault="00E16D79">
            <w:pPr>
              <w:pStyle w:val="EmptyCellLayoutStyle"/>
              <w:spacing w:after="0" w:line="240" w:lineRule="auto"/>
            </w:pPr>
          </w:p>
        </w:tc>
        <w:tc>
          <w:tcPr>
            <w:tcW w:w="51" w:type="dxa"/>
          </w:tcPr>
          <w:p w14:paraId="700C0BA2" w14:textId="77777777" w:rsidR="00E16D79" w:rsidRDefault="00E16D79">
            <w:pPr>
              <w:pStyle w:val="EmptyCellLayoutStyle"/>
              <w:spacing w:after="0" w:line="240" w:lineRule="auto"/>
            </w:pPr>
          </w:p>
        </w:tc>
        <w:tc>
          <w:tcPr>
            <w:tcW w:w="22" w:type="dxa"/>
          </w:tcPr>
          <w:p w14:paraId="1927484E" w14:textId="77777777" w:rsidR="00E16D79" w:rsidRDefault="00E16D79">
            <w:pPr>
              <w:pStyle w:val="EmptyCellLayoutStyle"/>
              <w:spacing w:after="0" w:line="240" w:lineRule="auto"/>
            </w:pPr>
          </w:p>
        </w:tc>
        <w:tc>
          <w:tcPr>
            <w:tcW w:w="16" w:type="dxa"/>
          </w:tcPr>
          <w:p w14:paraId="130D94F5" w14:textId="77777777" w:rsidR="00E16D79" w:rsidRDefault="00E16D79">
            <w:pPr>
              <w:pStyle w:val="EmptyCellLayoutStyle"/>
              <w:spacing w:after="0" w:line="240" w:lineRule="auto"/>
            </w:pPr>
          </w:p>
        </w:tc>
        <w:tc>
          <w:tcPr>
            <w:tcW w:w="16" w:type="dxa"/>
          </w:tcPr>
          <w:p w14:paraId="0B182C76" w14:textId="77777777" w:rsidR="00E16D79" w:rsidRDefault="00E16D79">
            <w:pPr>
              <w:pStyle w:val="EmptyCellLayoutStyle"/>
              <w:spacing w:after="0" w:line="240" w:lineRule="auto"/>
            </w:pPr>
          </w:p>
        </w:tc>
        <w:tc>
          <w:tcPr>
            <w:tcW w:w="16" w:type="dxa"/>
          </w:tcPr>
          <w:p w14:paraId="396E59D9" w14:textId="77777777" w:rsidR="00E16D79" w:rsidRDefault="00E16D79">
            <w:pPr>
              <w:pStyle w:val="EmptyCellLayoutStyle"/>
              <w:spacing w:after="0" w:line="240" w:lineRule="auto"/>
            </w:pPr>
          </w:p>
        </w:tc>
        <w:tc>
          <w:tcPr>
            <w:tcW w:w="42" w:type="dxa"/>
          </w:tcPr>
          <w:p w14:paraId="5979AF66" w14:textId="77777777" w:rsidR="00E16D79" w:rsidRDefault="00E16D79">
            <w:pPr>
              <w:pStyle w:val="EmptyCellLayoutStyle"/>
              <w:spacing w:after="0" w:line="240" w:lineRule="auto"/>
            </w:pPr>
          </w:p>
        </w:tc>
        <w:tc>
          <w:tcPr>
            <w:tcW w:w="16" w:type="dxa"/>
          </w:tcPr>
          <w:p w14:paraId="2C4AC688" w14:textId="77777777" w:rsidR="00E16D79" w:rsidRDefault="00E16D79">
            <w:pPr>
              <w:pStyle w:val="EmptyCellLayoutStyle"/>
              <w:spacing w:after="0" w:line="240" w:lineRule="auto"/>
            </w:pPr>
          </w:p>
        </w:tc>
        <w:tc>
          <w:tcPr>
            <w:tcW w:w="16" w:type="dxa"/>
          </w:tcPr>
          <w:p w14:paraId="4BAF0727" w14:textId="77777777" w:rsidR="00E16D79" w:rsidRDefault="00E16D79">
            <w:pPr>
              <w:pStyle w:val="EmptyCellLayoutStyle"/>
              <w:spacing w:after="0" w:line="240" w:lineRule="auto"/>
            </w:pPr>
          </w:p>
        </w:tc>
        <w:tc>
          <w:tcPr>
            <w:tcW w:w="24" w:type="dxa"/>
          </w:tcPr>
          <w:p w14:paraId="14B24268" w14:textId="77777777" w:rsidR="00E16D79" w:rsidRDefault="00E16D79">
            <w:pPr>
              <w:pStyle w:val="EmptyCellLayoutStyle"/>
              <w:spacing w:after="0" w:line="240" w:lineRule="auto"/>
            </w:pPr>
          </w:p>
        </w:tc>
        <w:tc>
          <w:tcPr>
            <w:tcW w:w="292" w:type="dxa"/>
          </w:tcPr>
          <w:p w14:paraId="15AA3E17" w14:textId="77777777" w:rsidR="00E16D79" w:rsidRDefault="00E16D79">
            <w:pPr>
              <w:pStyle w:val="EmptyCellLayoutStyle"/>
              <w:spacing w:after="0" w:line="240" w:lineRule="auto"/>
            </w:pPr>
          </w:p>
        </w:tc>
        <w:tc>
          <w:tcPr>
            <w:tcW w:w="24" w:type="dxa"/>
          </w:tcPr>
          <w:p w14:paraId="3F1CB593" w14:textId="77777777" w:rsidR="00E16D79" w:rsidRDefault="00E16D79">
            <w:pPr>
              <w:pStyle w:val="EmptyCellLayoutStyle"/>
              <w:spacing w:after="0" w:line="240" w:lineRule="auto"/>
            </w:pPr>
          </w:p>
        </w:tc>
        <w:tc>
          <w:tcPr>
            <w:tcW w:w="16" w:type="dxa"/>
          </w:tcPr>
          <w:p w14:paraId="4B6E8B3D" w14:textId="77777777" w:rsidR="00E16D79" w:rsidRDefault="00E16D79">
            <w:pPr>
              <w:pStyle w:val="EmptyCellLayoutStyle"/>
              <w:spacing w:after="0" w:line="240" w:lineRule="auto"/>
            </w:pPr>
          </w:p>
        </w:tc>
        <w:tc>
          <w:tcPr>
            <w:tcW w:w="32" w:type="dxa"/>
          </w:tcPr>
          <w:p w14:paraId="6AE07DE5" w14:textId="77777777" w:rsidR="00E16D79" w:rsidRDefault="00E16D79">
            <w:pPr>
              <w:pStyle w:val="EmptyCellLayoutStyle"/>
              <w:spacing w:after="0" w:line="240" w:lineRule="auto"/>
            </w:pPr>
          </w:p>
        </w:tc>
        <w:tc>
          <w:tcPr>
            <w:tcW w:w="85" w:type="dxa"/>
          </w:tcPr>
          <w:p w14:paraId="414AB91F" w14:textId="77777777" w:rsidR="00E16D79" w:rsidRDefault="00E16D79">
            <w:pPr>
              <w:pStyle w:val="EmptyCellLayoutStyle"/>
              <w:spacing w:after="0" w:line="240" w:lineRule="auto"/>
            </w:pPr>
          </w:p>
        </w:tc>
        <w:tc>
          <w:tcPr>
            <w:tcW w:w="475" w:type="dxa"/>
          </w:tcPr>
          <w:p w14:paraId="6AACA8B6" w14:textId="77777777" w:rsidR="00E16D79" w:rsidRDefault="00E16D79">
            <w:pPr>
              <w:pStyle w:val="EmptyCellLayoutStyle"/>
              <w:spacing w:after="0" w:line="240" w:lineRule="auto"/>
            </w:pPr>
          </w:p>
        </w:tc>
        <w:tc>
          <w:tcPr>
            <w:tcW w:w="36" w:type="dxa"/>
          </w:tcPr>
          <w:p w14:paraId="7CD12EC5" w14:textId="77777777" w:rsidR="00E16D79" w:rsidRDefault="00E16D79">
            <w:pPr>
              <w:pStyle w:val="EmptyCellLayoutStyle"/>
              <w:spacing w:after="0" w:line="240" w:lineRule="auto"/>
            </w:pPr>
          </w:p>
        </w:tc>
        <w:tc>
          <w:tcPr>
            <w:tcW w:w="129" w:type="dxa"/>
          </w:tcPr>
          <w:p w14:paraId="7FFC47E7" w14:textId="77777777" w:rsidR="00E16D79" w:rsidRDefault="00E16D79">
            <w:pPr>
              <w:pStyle w:val="EmptyCellLayoutStyle"/>
              <w:spacing w:after="0" w:line="240" w:lineRule="auto"/>
            </w:pPr>
          </w:p>
        </w:tc>
        <w:tc>
          <w:tcPr>
            <w:tcW w:w="94" w:type="dxa"/>
          </w:tcPr>
          <w:p w14:paraId="0C5F715E" w14:textId="77777777" w:rsidR="00E16D79" w:rsidRDefault="00E16D79">
            <w:pPr>
              <w:pStyle w:val="EmptyCellLayoutStyle"/>
              <w:spacing w:after="0" w:line="240" w:lineRule="auto"/>
            </w:pPr>
          </w:p>
        </w:tc>
        <w:tc>
          <w:tcPr>
            <w:tcW w:w="57" w:type="dxa"/>
          </w:tcPr>
          <w:p w14:paraId="448CCDC8" w14:textId="77777777" w:rsidR="00E16D79" w:rsidRDefault="00E16D79">
            <w:pPr>
              <w:pStyle w:val="EmptyCellLayoutStyle"/>
              <w:spacing w:after="0" w:line="240" w:lineRule="auto"/>
            </w:pPr>
          </w:p>
        </w:tc>
        <w:tc>
          <w:tcPr>
            <w:tcW w:w="8875" w:type="dxa"/>
            <w:gridSpan w:val="9"/>
          </w:tcPr>
          <w:tbl>
            <w:tblPr>
              <w:tblW w:w="0" w:type="auto"/>
              <w:tblCellMar>
                <w:left w:w="0" w:type="dxa"/>
                <w:right w:w="0" w:type="dxa"/>
              </w:tblCellMar>
              <w:tblLook w:val="04A0" w:firstRow="1" w:lastRow="0" w:firstColumn="1" w:lastColumn="0" w:noHBand="0" w:noVBand="1"/>
            </w:tblPr>
            <w:tblGrid>
              <w:gridCol w:w="8854"/>
            </w:tblGrid>
            <w:tr w:rsidR="00E16D79" w14:paraId="0FC86167" w14:textId="77777777">
              <w:trPr>
                <w:trHeight w:val="453"/>
              </w:trPr>
              <w:tc>
                <w:tcPr>
                  <w:tcW w:w="9630" w:type="dxa"/>
                  <w:tcBorders>
                    <w:top w:val="nil"/>
                    <w:left w:val="nil"/>
                    <w:bottom w:val="nil"/>
                    <w:right w:val="nil"/>
                  </w:tcBorders>
                  <w:tcMar>
                    <w:top w:w="0" w:type="dxa"/>
                    <w:left w:w="39" w:type="dxa"/>
                    <w:bottom w:w="0" w:type="dxa"/>
                    <w:right w:w="39" w:type="dxa"/>
                  </w:tcMar>
                </w:tcPr>
                <w:p w14:paraId="68BF590E" w14:textId="288E4866" w:rsidR="00E16D79" w:rsidRDefault="004F4E2D" w:rsidP="00AD3B06">
                  <w:pPr>
                    <w:spacing w:after="0" w:line="240" w:lineRule="auto"/>
                    <w:jc w:val="both"/>
                  </w:pPr>
                  <w:r>
                    <w:rPr>
                      <w:rFonts w:ascii="Segoe UI" w:eastAsia="Segoe UI" w:hAnsi="Segoe UI"/>
                      <w:b/>
                      <w:color w:val="000000"/>
                      <w:sz w:val="16"/>
                    </w:rPr>
                    <w:t xml:space="preserve">Accessories and Consumable are not included in the scope of </w:t>
                  </w:r>
                  <w:del w:id="77" w:author="Parulekar, Prutha" w:date="2023-07-05T09:40:00Z">
                    <w:r>
                      <w:rPr>
                        <w:rFonts w:ascii="Segoe UI" w:eastAsia="Segoe UI" w:hAnsi="Segoe UI"/>
                        <w:b/>
                        <w:color w:val="000000"/>
                        <w:sz w:val="16"/>
                      </w:rPr>
                      <w:delText>contract</w:delText>
                    </w:r>
                  </w:del>
                  <w:ins w:id="78" w:author="Parulekar, Prutha" w:date="2023-07-05T09:40:00Z">
                    <w:r w:rsidR="0027002A">
                      <w:rPr>
                        <w:rFonts w:ascii="Segoe UI" w:eastAsia="Segoe UI" w:hAnsi="Segoe UI"/>
                        <w:b/>
                        <w:color w:val="000000"/>
                        <w:sz w:val="16"/>
                      </w:rPr>
                      <w:t>the C</w:t>
                    </w:r>
                    <w:r>
                      <w:rPr>
                        <w:rFonts w:ascii="Segoe UI" w:eastAsia="Segoe UI" w:hAnsi="Segoe UI"/>
                        <w:b/>
                        <w:color w:val="000000"/>
                        <w:sz w:val="16"/>
                      </w:rPr>
                      <w:t>ontract</w:t>
                    </w:r>
                  </w:ins>
                  <w:r>
                    <w:rPr>
                      <w:rFonts w:ascii="Segoe UI" w:eastAsia="Segoe UI" w:hAnsi="Segoe UI"/>
                      <w:b/>
                      <w:color w:val="000000"/>
                      <w:sz w:val="16"/>
                    </w:rPr>
                    <w:t xml:space="preserve">.  </w:t>
                  </w:r>
                  <w:proofErr w:type="spellStart"/>
                  <w:r>
                    <w:rPr>
                      <w:rFonts w:ascii="Segoe UI" w:eastAsia="Segoe UI" w:hAnsi="Segoe UI"/>
                      <w:b/>
                      <w:color w:val="000000"/>
                      <w:sz w:val="16"/>
                    </w:rPr>
                    <w:t>e.g</w:t>
                  </w:r>
                  <w:proofErr w:type="spellEnd"/>
                  <w:r>
                    <w:rPr>
                      <w:rFonts w:ascii="Segoe UI" w:eastAsia="Segoe UI" w:hAnsi="Segoe UI"/>
                      <w:b/>
                      <w:color w:val="000000"/>
                      <w:sz w:val="16"/>
                    </w:rPr>
                    <w:t xml:space="preserve">, - </w:t>
                  </w:r>
                  <w:del w:id="79" w:author="Parulekar, Prutha" w:date="2023-07-05T09:40:00Z">
                    <w:r>
                      <w:rPr>
                        <w:rFonts w:ascii="Segoe UI" w:eastAsia="Segoe UI" w:hAnsi="Segoe UI"/>
                        <w:b/>
                        <w:color w:val="000000"/>
                        <w:sz w:val="16"/>
                      </w:rPr>
                      <w:delText>Batteries</w:delText>
                    </w:r>
                  </w:del>
                  <w:ins w:id="80" w:author="Parulekar, Prutha" w:date="2023-07-05T09:40:00Z">
                    <w:r w:rsidR="00C81BC3">
                      <w:rPr>
                        <w:rFonts w:ascii="Segoe UI" w:eastAsia="Segoe UI" w:hAnsi="Segoe UI"/>
                        <w:b/>
                        <w:color w:val="000000"/>
                        <w:sz w:val="16"/>
                      </w:rPr>
                      <w:t>b</w:t>
                    </w:r>
                    <w:r>
                      <w:rPr>
                        <w:rFonts w:ascii="Segoe UI" w:eastAsia="Segoe UI" w:hAnsi="Segoe UI"/>
                        <w:b/>
                        <w:color w:val="000000"/>
                        <w:sz w:val="16"/>
                      </w:rPr>
                      <w:t>atteries</w:t>
                    </w:r>
                  </w:ins>
                  <w:r>
                    <w:rPr>
                      <w:rFonts w:ascii="Segoe UI" w:eastAsia="Segoe UI" w:hAnsi="Segoe UI"/>
                      <w:b/>
                      <w:color w:val="000000"/>
                      <w:sz w:val="16"/>
                    </w:rPr>
                    <w:t xml:space="preserve">, patient tubing, expiratory valve, </w:t>
                  </w:r>
                  <w:del w:id="81" w:author="Parulekar, Prutha" w:date="2023-07-05T09:40:00Z">
                    <w:r>
                      <w:rPr>
                        <w:rFonts w:ascii="Segoe UI" w:eastAsia="Segoe UI" w:hAnsi="Segoe UI"/>
                        <w:b/>
                        <w:color w:val="000000"/>
                        <w:sz w:val="16"/>
                      </w:rPr>
                      <w:delText xml:space="preserve">BPcuff ,Flow Sensor </w:delText>
                    </w:r>
                  </w:del>
                  <w:ins w:id="82" w:author="Parulekar, Prutha" w:date="2023-07-05T09:40:00Z">
                    <w:r>
                      <w:rPr>
                        <w:rFonts w:ascii="Segoe UI" w:eastAsia="Segoe UI" w:hAnsi="Segoe UI"/>
                        <w:b/>
                        <w:color w:val="000000"/>
                        <w:sz w:val="16"/>
                      </w:rPr>
                      <w:t>BP</w:t>
                    </w:r>
                    <w:r w:rsidR="00C81BC3">
                      <w:rPr>
                        <w:rFonts w:ascii="Segoe UI" w:eastAsia="Segoe UI" w:hAnsi="Segoe UI"/>
                        <w:b/>
                        <w:color w:val="000000"/>
                        <w:sz w:val="16"/>
                      </w:rPr>
                      <w:t xml:space="preserve"> </w:t>
                    </w:r>
                    <w:r>
                      <w:rPr>
                        <w:rFonts w:ascii="Segoe UI" w:eastAsia="Segoe UI" w:hAnsi="Segoe UI"/>
                        <w:b/>
                        <w:color w:val="000000"/>
                        <w:sz w:val="16"/>
                      </w:rPr>
                      <w:t>cuff,</w:t>
                    </w:r>
                    <w:r w:rsidR="0027002A">
                      <w:rPr>
                        <w:rFonts w:ascii="Segoe UI" w:eastAsia="Segoe UI" w:hAnsi="Segoe UI"/>
                        <w:b/>
                        <w:color w:val="000000"/>
                        <w:sz w:val="16"/>
                      </w:rPr>
                      <w:t xml:space="preserve"> </w:t>
                    </w:r>
                    <w:r w:rsidR="00C81BC3">
                      <w:rPr>
                        <w:rFonts w:ascii="Segoe UI" w:eastAsia="Segoe UI" w:hAnsi="Segoe UI"/>
                        <w:b/>
                        <w:color w:val="000000"/>
                        <w:sz w:val="16"/>
                      </w:rPr>
                      <w:t>f</w:t>
                    </w:r>
                    <w:r>
                      <w:rPr>
                        <w:rFonts w:ascii="Segoe UI" w:eastAsia="Segoe UI" w:hAnsi="Segoe UI"/>
                        <w:b/>
                        <w:color w:val="000000"/>
                        <w:sz w:val="16"/>
                      </w:rPr>
                      <w:t xml:space="preserve">low </w:t>
                    </w:r>
                    <w:r w:rsidR="00C81BC3">
                      <w:rPr>
                        <w:rFonts w:ascii="Segoe UI" w:eastAsia="Segoe UI" w:hAnsi="Segoe UI"/>
                        <w:b/>
                        <w:color w:val="000000"/>
                        <w:sz w:val="16"/>
                      </w:rPr>
                      <w:t>s</w:t>
                    </w:r>
                    <w:r>
                      <w:rPr>
                        <w:rFonts w:ascii="Segoe UI" w:eastAsia="Segoe UI" w:hAnsi="Segoe UI"/>
                        <w:b/>
                        <w:color w:val="000000"/>
                        <w:sz w:val="16"/>
                      </w:rPr>
                      <w:t>ensor</w:t>
                    </w:r>
                  </w:ins>
                  <w:r>
                    <w:rPr>
                      <w:rFonts w:ascii="Segoe UI" w:eastAsia="Segoe UI" w:hAnsi="Segoe UI"/>
                      <w:b/>
                      <w:color w:val="000000"/>
                      <w:sz w:val="16"/>
                    </w:rPr>
                    <w:t xml:space="preserve">, Spo2 </w:t>
                  </w:r>
                  <w:del w:id="83" w:author="Parulekar, Prutha" w:date="2023-07-05T09:40:00Z">
                    <w:r>
                      <w:rPr>
                        <w:rFonts w:ascii="Segoe UI" w:eastAsia="Segoe UI" w:hAnsi="Segoe UI"/>
                        <w:b/>
                        <w:color w:val="000000"/>
                        <w:sz w:val="16"/>
                      </w:rPr>
                      <w:delText>Sensor ,</w:delText>
                    </w:r>
                  </w:del>
                  <w:ins w:id="84" w:author="Parulekar, Prutha" w:date="2023-07-05T09:40:00Z">
                    <w:r w:rsidR="00C81BC3">
                      <w:rPr>
                        <w:rFonts w:ascii="Segoe UI" w:eastAsia="Segoe UI" w:hAnsi="Segoe UI"/>
                        <w:b/>
                        <w:color w:val="000000"/>
                        <w:sz w:val="16"/>
                      </w:rPr>
                      <w:t>s</w:t>
                    </w:r>
                    <w:r>
                      <w:rPr>
                        <w:rFonts w:ascii="Segoe UI" w:eastAsia="Segoe UI" w:hAnsi="Segoe UI"/>
                        <w:b/>
                        <w:color w:val="000000"/>
                        <w:sz w:val="16"/>
                      </w:rPr>
                      <w:t>ensor,</w:t>
                    </w:r>
                    <w:r w:rsidR="00C81BC3">
                      <w:rPr>
                        <w:rFonts w:ascii="Segoe UI" w:eastAsia="Segoe UI" w:hAnsi="Segoe UI"/>
                        <w:b/>
                        <w:color w:val="000000"/>
                        <w:sz w:val="16"/>
                      </w:rPr>
                      <w:t xml:space="preserve"> </w:t>
                    </w:r>
                  </w:ins>
                  <w:r>
                    <w:rPr>
                      <w:rFonts w:ascii="Segoe UI" w:eastAsia="Segoe UI" w:hAnsi="Segoe UI"/>
                      <w:b/>
                      <w:color w:val="000000"/>
                      <w:sz w:val="16"/>
                    </w:rPr>
                    <w:t xml:space="preserve">O2 </w:t>
                  </w:r>
                  <w:del w:id="85" w:author="Parulekar, Prutha" w:date="2023-07-05T09:40:00Z">
                    <w:r>
                      <w:rPr>
                        <w:rFonts w:ascii="Segoe UI" w:eastAsia="Segoe UI" w:hAnsi="Segoe UI"/>
                        <w:b/>
                        <w:color w:val="000000"/>
                        <w:sz w:val="16"/>
                      </w:rPr>
                      <w:delText xml:space="preserve">Sensor </w:delText>
                    </w:r>
                  </w:del>
                  <w:ins w:id="86" w:author="Parulekar, Prutha" w:date="2023-07-05T09:40:00Z">
                    <w:r w:rsidR="00C81BC3">
                      <w:rPr>
                        <w:rFonts w:ascii="Segoe UI" w:eastAsia="Segoe UI" w:hAnsi="Segoe UI"/>
                        <w:b/>
                        <w:color w:val="000000"/>
                        <w:sz w:val="16"/>
                      </w:rPr>
                      <w:t>s</w:t>
                    </w:r>
                    <w:r>
                      <w:rPr>
                        <w:rFonts w:ascii="Segoe UI" w:eastAsia="Segoe UI" w:hAnsi="Segoe UI"/>
                        <w:b/>
                        <w:color w:val="000000"/>
                        <w:sz w:val="16"/>
                      </w:rPr>
                      <w:t>ensor</w:t>
                    </w:r>
                  </w:ins>
                  <w:r>
                    <w:rPr>
                      <w:rFonts w:ascii="Segoe UI" w:eastAsia="Segoe UI" w:hAnsi="Segoe UI"/>
                      <w:b/>
                      <w:color w:val="000000"/>
                      <w:sz w:val="16"/>
                    </w:rPr>
                    <w:t xml:space="preserve">, ILCA </w:t>
                  </w:r>
                  <w:del w:id="87" w:author="Parulekar, Prutha" w:date="2023-07-05T09:40:00Z">
                    <w:r>
                      <w:rPr>
                        <w:rFonts w:ascii="Segoe UI" w:eastAsia="Segoe UI" w:hAnsi="Segoe UI"/>
                        <w:b/>
                        <w:color w:val="000000"/>
                        <w:sz w:val="16"/>
                      </w:rPr>
                      <w:delText xml:space="preserve">Sensor  ( </w:delText>
                    </w:r>
                  </w:del>
                  <w:ins w:id="88" w:author="Parulekar, Prutha" w:date="2023-07-05T09:40:00Z">
                    <w:r w:rsidR="00C81BC3">
                      <w:rPr>
                        <w:rFonts w:ascii="Segoe UI" w:eastAsia="Segoe UI" w:hAnsi="Segoe UI"/>
                        <w:b/>
                        <w:color w:val="000000"/>
                        <w:sz w:val="16"/>
                      </w:rPr>
                      <w:t>s</w:t>
                    </w:r>
                    <w:r>
                      <w:rPr>
                        <w:rFonts w:ascii="Segoe UI" w:eastAsia="Segoe UI" w:hAnsi="Segoe UI"/>
                        <w:b/>
                        <w:color w:val="000000"/>
                        <w:sz w:val="16"/>
                      </w:rPr>
                      <w:t>ensor (</w:t>
                    </w:r>
                  </w:ins>
                  <w:r>
                    <w:rPr>
                      <w:rFonts w:ascii="Segoe UI" w:eastAsia="Segoe UI" w:hAnsi="Segoe UI"/>
                      <w:b/>
                      <w:color w:val="000000"/>
                      <w:sz w:val="16"/>
                    </w:rPr>
                    <w:t>Failure due to moisture entry</w:t>
                  </w:r>
                  <w:del w:id="89" w:author="Parulekar, Prutha" w:date="2023-07-05T09:40:00Z">
                    <w:r>
                      <w:rPr>
                        <w:rFonts w:ascii="Segoe UI" w:eastAsia="Segoe UI" w:hAnsi="Segoe UI"/>
                        <w:b/>
                        <w:color w:val="000000"/>
                        <w:sz w:val="16"/>
                      </w:rPr>
                      <w:delText xml:space="preserve"> ) ,Trolley Wheels , Service Set , Flow Sensor Cable </w:delText>
                    </w:r>
                  </w:del>
                  <w:ins w:id="90" w:author="Parulekar, Prutha" w:date="2023-07-05T09:40:00Z">
                    <w:r>
                      <w:rPr>
                        <w:rFonts w:ascii="Segoe UI" w:eastAsia="Segoe UI" w:hAnsi="Segoe UI"/>
                        <w:b/>
                        <w:color w:val="000000"/>
                        <w:sz w:val="16"/>
                      </w:rPr>
                      <w:t>),</w:t>
                    </w:r>
                    <w:r w:rsidR="00C81BC3">
                      <w:rPr>
                        <w:rFonts w:ascii="Segoe UI" w:eastAsia="Segoe UI" w:hAnsi="Segoe UI"/>
                        <w:b/>
                        <w:color w:val="000000"/>
                        <w:sz w:val="16"/>
                      </w:rPr>
                      <w:t>t</w:t>
                    </w:r>
                    <w:r>
                      <w:rPr>
                        <w:rFonts w:ascii="Segoe UI" w:eastAsia="Segoe UI" w:hAnsi="Segoe UI"/>
                        <w:b/>
                        <w:color w:val="000000"/>
                        <w:sz w:val="16"/>
                      </w:rPr>
                      <w:t xml:space="preserve">rolley </w:t>
                    </w:r>
                    <w:r w:rsidR="00C81BC3">
                      <w:rPr>
                        <w:rFonts w:ascii="Segoe UI" w:eastAsia="Segoe UI" w:hAnsi="Segoe UI"/>
                        <w:b/>
                        <w:color w:val="000000"/>
                        <w:sz w:val="16"/>
                      </w:rPr>
                      <w:t>w</w:t>
                    </w:r>
                    <w:r>
                      <w:rPr>
                        <w:rFonts w:ascii="Segoe UI" w:eastAsia="Segoe UI" w:hAnsi="Segoe UI"/>
                        <w:b/>
                        <w:color w:val="000000"/>
                        <w:sz w:val="16"/>
                      </w:rPr>
                      <w:t xml:space="preserve">heels, </w:t>
                    </w:r>
                    <w:r w:rsidR="00C81BC3">
                      <w:rPr>
                        <w:rFonts w:ascii="Segoe UI" w:eastAsia="Segoe UI" w:hAnsi="Segoe UI"/>
                        <w:b/>
                        <w:color w:val="000000"/>
                        <w:sz w:val="16"/>
                      </w:rPr>
                      <w:t>s</w:t>
                    </w:r>
                    <w:r>
                      <w:rPr>
                        <w:rFonts w:ascii="Segoe UI" w:eastAsia="Segoe UI" w:hAnsi="Segoe UI"/>
                        <w:b/>
                        <w:color w:val="000000"/>
                        <w:sz w:val="16"/>
                      </w:rPr>
                      <w:t xml:space="preserve">ervice </w:t>
                    </w:r>
                    <w:r w:rsidR="00C81BC3">
                      <w:rPr>
                        <w:rFonts w:ascii="Segoe UI" w:eastAsia="Segoe UI" w:hAnsi="Segoe UI"/>
                        <w:b/>
                        <w:color w:val="000000"/>
                        <w:sz w:val="16"/>
                      </w:rPr>
                      <w:t>s</w:t>
                    </w:r>
                    <w:r>
                      <w:rPr>
                        <w:rFonts w:ascii="Segoe UI" w:eastAsia="Segoe UI" w:hAnsi="Segoe UI"/>
                        <w:b/>
                        <w:color w:val="000000"/>
                        <w:sz w:val="16"/>
                      </w:rPr>
                      <w:t xml:space="preserve">et, </w:t>
                    </w:r>
                    <w:r w:rsidR="00C81BC3">
                      <w:rPr>
                        <w:rFonts w:ascii="Segoe UI" w:eastAsia="Segoe UI" w:hAnsi="Segoe UI"/>
                        <w:b/>
                        <w:color w:val="000000"/>
                        <w:sz w:val="16"/>
                      </w:rPr>
                      <w:t>f</w:t>
                    </w:r>
                    <w:r>
                      <w:rPr>
                        <w:rFonts w:ascii="Segoe UI" w:eastAsia="Segoe UI" w:hAnsi="Segoe UI"/>
                        <w:b/>
                        <w:color w:val="000000"/>
                        <w:sz w:val="16"/>
                      </w:rPr>
                      <w:t xml:space="preserve">low </w:t>
                    </w:r>
                    <w:r w:rsidR="00C81BC3">
                      <w:rPr>
                        <w:rFonts w:ascii="Segoe UI" w:eastAsia="Segoe UI" w:hAnsi="Segoe UI"/>
                        <w:b/>
                        <w:color w:val="000000"/>
                        <w:sz w:val="16"/>
                      </w:rPr>
                      <w:t>s</w:t>
                    </w:r>
                    <w:r>
                      <w:rPr>
                        <w:rFonts w:ascii="Segoe UI" w:eastAsia="Segoe UI" w:hAnsi="Segoe UI"/>
                        <w:b/>
                        <w:color w:val="000000"/>
                        <w:sz w:val="16"/>
                      </w:rPr>
                      <w:t xml:space="preserve">ensor </w:t>
                    </w:r>
                    <w:r w:rsidR="00C81BC3">
                      <w:rPr>
                        <w:rFonts w:ascii="Segoe UI" w:eastAsia="Segoe UI" w:hAnsi="Segoe UI"/>
                        <w:b/>
                        <w:color w:val="000000"/>
                        <w:sz w:val="16"/>
                      </w:rPr>
                      <w:t>c</w:t>
                    </w:r>
                    <w:r>
                      <w:rPr>
                        <w:rFonts w:ascii="Segoe UI" w:eastAsia="Segoe UI" w:hAnsi="Segoe UI"/>
                        <w:b/>
                        <w:color w:val="000000"/>
                        <w:sz w:val="16"/>
                      </w:rPr>
                      <w:t>able</w:t>
                    </w:r>
                  </w:ins>
                  <w:r>
                    <w:rPr>
                      <w:rFonts w:ascii="Segoe UI" w:eastAsia="Segoe UI" w:hAnsi="Segoe UI"/>
                      <w:b/>
                      <w:color w:val="000000"/>
                      <w:sz w:val="16"/>
                    </w:rPr>
                    <w:t xml:space="preserve">, O2 </w:t>
                  </w:r>
                  <w:del w:id="91" w:author="Parulekar, Prutha" w:date="2023-07-05T09:40:00Z">
                    <w:r>
                      <w:rPr>
                        <w:rFonts w:ascii="Segoe UI" w:eastAsia="Segoe UI" w:hAnsi="Segoe UI"/>
                        <w:b/>
                        <w:color w:val="000000"/>
                        <w:sz w:val="16"/>
                      </w:rPr>
                      <w:delText>Sensor Housing  &amp;</w:delText>
                    </w:r>
                  </w:del>
                  <w:ins w:id="92" w:author="Parulekar, Prutha" w:date="2023-07-05T09:40:00Z">
                    <w:r w:rsidR="00C81BC3">
                      <w:rPr>
                        <w:rFonts w:ascii="Segoe UI" w:eastAsia="Segoe UI" w:hAnsi="Segoe UI"/>
                        <w:b/>
                        <w:color w:val="000000"/>
                        <w:sz w:val="16"/>
                      </w:rPr>
                      <w:t>s</w:t>
                    </w:r>
                    <w:r>
                      <w:rPr>
                        <w:rFonts w:ascii="Segoe UI" w:eastAsia="Segoe UI" w:hAnsi="Segoe UI"/>
                        <w:b/>
                        <w:color w:val="000000"/>
                        <w:sz w:val="16"/>
                      </w:rPr>
                      <w:t xml:space="preserve">ensor </w:t>
                    </w:r>
                    <w:r w:rsidR="00C81BC3">
                      <w:rPr>
                        <w:rFonts w:ascii="Segoe UI" w:eastAsia="Segoe UI" w:hAnsi="Segoe UI"/>
                        <w:b/>
                        <w:color w:val="000000"/>
                        <w:sz w:val="16"/>
                      </w:rPr>
                      <w:t>h</w:t>
                    </w:r>
                    <w:r>
                      <w:rPr>
                        <w:rFonts w:ascii="Segoe UI" w:eastAsia="Segoe UI" w:hAnsi="Segoe UI"/>
                        <w:b/>
                        <w:color w:val="000000"/>
                        <w:sz w:val="16"/>
                      </w:rPr>
                      <w:t xml:space="preserve">ousing </w:t>
                    </w:r>
                    <w:r w:rsidR="00C81BC3">
                      <w:rPr>
                        <w:rFonts w:ascii="Segoe UI" w:eastAsia="Segoe UI" w:hAnsi="Segoe UI"/>
                        <w:b/>
                        <w:color w:val="000000"/>
                        <w:sz w:val="16"/>
                      </w:rPr>
                      <w:t>and</w:t>
                    </w:r>
                  </w:ins>
                  <w:r w:rsidR="00C81BC3">
                    <w:rPr>
                      <w:rFonts w:ascii="Segoe UI" w:eastAsia="Segoe UI" w:hAnsi="Segoe UI"/>
                      <w:b/>
                      <w:color w:val="000000"/>
                      <w:sz w:val="16"/>
                    </w:rPr>
                    <w:t xml:space="preserve"> </w:t>
                  </w:r>
                  <w:r>
                    <w:rPr>
                      <w:rFonts w:ascii="Segoe UI" w:eastAsia="Segoe UI" w:hAnsi="Segoe UI"/>
                      <w:b/>
                      <w:color w:val="000000"/>
                      <w:sz w:val="16"/>
                    </w:rPr>
                    <w:t>all plastic items etc.</w:t>
                  </w:r>
                </w:p>
              </w:tc>
            </w:tr>
          </w:tbl>
          <w:p w14:paraId="154D74CD" w14:textId="77777777" w:rsidR="00E16D79" w:rsidRDefault="00E16D79">
            <w:pPr>
              <w:spacing w:after="0" w:line="240" w:lineRule="auto"/>
            </w:pPr>
          </w:p>
        </w:tc>
        <w:tc>
          <w:tcPr>
            <w:tcW w:w="149" w:type="dxa"/>
          </w:tcPr>
          <w:p w14:paraId="21F8F822" w14:textId="77777777" w:rsidR="00E16D79" w:rsidRDefault="00E16D79">
            <w:pPr>
              <w:pStyle w:val="EmptyCellLayoutStyle"/>
              <w:spacing w:after="0" w:line="240" w:lineRule="auto"/>
            </w:pPr>
          </w:p>
        </w:tc>
      </w:tr>
      <w:tr w:rsidR="00AD3B06" w14:paraId="62EB0B1E" w14:textId="77777777" w:rsidTr="00DC79E3">
        <w:trPr>
          <w:trHeight w:val="352"/>
        </w:trPr>
        <w:tc>
          <w:tcPr>
            <w:tcW w:w="6" w:type="dxa"/>
          </w:tcPr>
          <w:p w14:paraId="1C7CBDF8" w14:textId="77777777" w:rsidR="00E16D79" w:rsidRDefault="00E16D79">
            <w:pPr>
              <w:pStyle w:val="EmptyCellLayoutStyle"/>
              <w:spacing w:after="0" w:line="240" w:lineRule="auto"/>
            </w:pPr>
          </w:p>
        </w:tc>
        <w:tc>
          <w:tcPr>
            <w:tcW w:w="18" w:type="dxa"/>
          </w:tcPr>
          <w:p w14:paraId="789093FB" w14:textId="77777777" w:rsidR="00E16D79" w:rsidRDefault="00E16D79">
            <w:pPr>
              <w:pStyle w:val="EmptyCellLayoutStyle"/>
              <w:spacing w:after="0" w:line="240" w:lineRule="auto"/>
            </w:pPr>
          </w:p>
        </w:tc>
        <w:tc>
          <w:tcPr>
            <w:tcW w:w="9" w:type="dxa"/>
          </w:tcPr>
          <w:p w14:paraId="5D89E98F" w14:textId="77777777" w:rsidR="00E16D79" w:rsidRDefault="00E16D79">
            <w:pPr>
              <w:pStyle w:val="EmptyCellLayoutStyle"/>
              <w:spacing w:after="0" w:line="240" w:lineRule="auto"/>
            </w:pPr>
          </w:p>
        </w:tc>
        <w:tc>
          <w:tcPr>
            <w:tcW w:w="11" w:type="dxa"/>
          </w:tcPr>
          <w:p w14:paraId="0ED20A03" w14:textId="77777777" w:rsidR="00E16D79" w:rsidRDefault="00E16D79">
            <w:pPr>
              <w:pStyle w:val="EmptyCellLayoutStyle"/>
              <w:spacing w:after="0" w:line="240" w:lineRule="auto"/>
            </w:pPr>
          </w:p>
        </w:tc>
        <w:tc>
          <w:tcPr>
            <w:tcW w:w="6" w:type="dxa"/>
          </w:tcPr>
          <w:p w14:paraId="2AD6E09F" w14:textId="77777777" w:rsidR="00E16D79" w:rsidRDefault="00E16D79">
            <w:pPr>
              <w:pStyle w:val="EmptyCellLayoutStyle"/>
              <w:spacing w:after="0" w:line="240" w:lineRule="auto"/>
            </w:pPr>
          </w:p>
        </w:tc>
        <w:tc>
          <w:tcPr>
            <w:tcW w:w="6" w:type="dxa"/>
          </w:tcPr>
          <w:p w14:paraId="1073EAD6" w14:textId="77777777" w:rsidR="00E16D79" w:rsidRDefault="00E16D79">
            <w:pPr>
              <w:pStyle w:val="EmptyCellLayoutStyle"/>
              <w:spacing w:after="0" w:line="240" w:lineRule="auto"/>
            </w:pPr>
          </w:p>
        </w:tc>
        <w:tc>
          <w:tcPr>
            <w:tcW w:w="34" w:type="dxa"/>
          </w:tcPr>
          <w:p w14:paraId="4A04DAA0" w14:textId="77777777" w:rsidR="00E16D79" w:rsidRDefault="00E16D79">
            <w:pPr>
              <w:pStyle w:val="EmptyCellLayoutStyle"/>
              <w:spacing w:after="0" w:line="240" w:lineRule="auto"/>
            </w:pPr>
          </w:p>
        </w:tc>
        <w:tc>
          <w:tcPr>
            <w:tcW w:w="6" w:type="dxa"/>
          </w:tcPr>
          <w:p w14:paraId="3743FF85" w14:textId="77777777" w:rsidR="00E16D79" w:rsidRDefault="00E16D79">
            <w:pPr>
              <w:pStyle w:val="EmptyCellLayoutStyle"/>
              <w:spacing w:after="0" w:line="240" w:lineRule="auto"/>
            </w:pPr>
          </w:p>
        </w:tc>
        <w:tc>
          <w:tcPr>
            <w:tcW w:w="44" w:type="dxa"/>
          </w:tcPr>
          <w:p w14:paraId="46AE7186" w14:textId="77777777" w:rsidR="00E16D79" w:rsidRDefault="00E16D79">
            <w:pPr>
              <w:pStyle w:val="EmptyCellLayoutStyle"/>
              <w:spacing w:after="0" w:line="240" w:lineRule="auto"/>
            </w:pPr>
          </w:p>
        </w:tc>
        <w:tc>
          <w:tcPr>
            <w:tcW w:w="36" w:type="dxa"/>
          </w:tcPr>
          <w:p w14:paraId="2D460436" w14:textId="77777777" w:rsidR="00E16D79" w:rsidRDefault="00E16D79">
            <w:pPr>
              <w:pStyle w:val="EmptyCellLayoutStyle"/>
              <w:spacing w:after="0" w:line="240" w:lineRule="auto"/>
            </w:pPr>
          </w:p>
        </w:tc>
        <w:tc>
          <w:tcPr>
            <w:tcW w:w="191" w:type="dxa"/>
          </w:tcPr>
          <w:p w14:paraId="721C5FFC" w14:textId="77777777" w:rsidR="00E16D79" w:rsidRDefault="00E16D79">
            <w:pPr>
              <w:pStyle w:val="EmptyCellLayoutStyle"/>
              <w:spacing w:after="0" w:line="240" w:lineRule="auto"/>
            </w:pPr>
          </w:p>
        </w:tc>
        <w:tc>
          <w:tcPr>
            <w:tcW w:w="334" w:type="dxa"/>
          </w:tcPr>
          <w:p w14:paraId="459B349E" w14:textId="77777777" w:rsidR="00E16D79" w:rsidRDefault="00E16D79">
            <w:pPr>
              <w:pStyle w:val="EmptyCellLayoutStyle"/>
              <w:spacing w:after="0" w:line="240" w:lineRule="auto"/>
            </w:pPr>
          </w:p>
        </w:tc>
        <w:tc>
          <w:tcPr>
            <w:tcW w:w="44" w:type="dxa"/>
          </w:tcPr>
          <w:p w14:paraId="6E3E64CB" w14:textId="77777777" w:rsidR="00E16D79" w:rsidRDefault="00E16D79">
            <w:pPr>
              <w:pStyle w:val="EmptyCellLayoutStyle"/>
              <w:spacing w:after="0" w:line="240" w:lineRule="auto"/>
            </w:pPr>
          </w:p>
        </w:tc>
        <w:tc>
          <w:tcPr>
            <w:tcW w:w="51" w:type="dxa"/>
          </w:tcPr>
          <w:p w14:paraId="6AAD9FF4" w14:textId="77777777" w:rsidR="00E16D79" w:rsidRDefault="00E16D79">
            <w:pPr>
              <w:pStyle w:val="EmptyCellLayoutStyle"/>
              <w:spacing w:after="0" w:line="240" w:lineRule="auto"/>
            </w:pPr>
          </w:p>
        </w:tc>
        <w:tc>
          <w:tcPr>
            <w:tcW w:w="22" w:type="dxa"/>
          </w:tcPr>
          <w:p w14:paraId="21DE362C" w14:textId="77777777" w:rsidR="00E16D79" w:rsidRDefault="00E16D79">
            <w:pPr>
              <w:pStyle w:val="EmptyCellLayoutStyle"/>
              <w:spacing w:after="0" w:line="240" w:lineRule="auto"/>
            </w:pPr>
          </w:p>
        </w:tc>
        <w:tc>
          <w:tcPr>
            <w:tcW w:w="16" w:type="dxa"/>
          </w:tcPr>
          <w:p w14:paraId="64D10A5A" w14:textId="77777777" w:rsidR="00E16D79" w:rsidRDefault="00E16D79">
            <w:pPr>
              <w:pStyle w:val="EmptyCellLayoutStyle"/>
              <w:spacing w:after="0" w:line="240" w:lineRule="auto"/>
            </w:pPr>
          </w:p>
        </w:tc>
        <w:tc>
          <w:tcPr>
            <w:tcW w:w="16" w:type="dxa"/>
          </w:tcPr>
          <w:p w14:paraId="42870CC4" w14:textId="77777777" w:rsidR="00E16D79" w:rsidRDefault="00E16D79">
            <w:pPr>
              <w:pStyle w:val="EmptyCellLayoutStyle"/>
              <w:spacing w:after="0" w:line="240" w:lineRule="auto"/>
            </w:pPr>
          </w:p>
        </w:tc>
        <w:tc>
          <w:tcPr>
            <w:tcW w:w="16" w:type="dxa"/>
          </w:tcPr>
          <w:p w14:paraId="52018E86" w14:textId="77777777" w:rsidR="00E16D79" w:rsidRDefault="00E16D79">
            <w:pPr>
              <w:pStyle w:val="EmptyCellLayoutStyle"/>
              <w:spacing w:after="0" w:line="240" w:lineRule="auto"/>
            </w:pPr>
          </w:p>
        </w:tc>
        <w:tc>
          <w:tcPr>
            <w:tcW w:w="42" w:type="dxa"/>
          </w:tcPr>
          <w:p w14:paraId="20C583EC" w14:textId="77777777" w:rsidR="00E16D79" w:rsidRDefault="00E16D79">
            <w:pPr>
              <w:pStyle w:val="EmptyCellLayoutStyle"/>
              <w:spacing w:after="0" w:line="240" w:lineRule="auto"/>
            </w:pPr>
          </w:p>
        </w:tc>
        <w:tc>
          <w:tcPr>
            <w:tcW w:w="16" w:type="dxa"/>
          </w:tcPr>
          <w:p w14:paraId="5462B506" w14:textId="77777777" w:rsidR="00E16D79" w:rsidRDefault="00E16D79">
            <w:pPr>
              <w:pStyle w:val="EmptyCellLayoutStyle"/>
              <w:spacing w:after="0" w:line="240" w:lineRule="auto"/>
            </w:pPr>
          </w:p>
        </w:tc>
        <w:tc>
          <w:tcPr>
            <w:tcW w:w="16" w:type="dxa"/>
          </w:tcPr>
          <w:p w14:paraId="69C77B2C" w14:textId="77777777" w:rsidR="00E16D79" w:rsidRDefault="00E16D79">
            <w:pPr>
              <w:pStyle w:val="EmptyCellLayoutStyle"/>
              <w:spacing w:after="0" w:line="240" w:lineRule="auto"/>
            </w:pPr>
          </w:p>
        </w:tc>
        <w:tc>
          <w:tcPr>
            <w:tcW w:w="24" w:type="dxa"/>
          </w:tcPr>
          <w:p w14:paraId="24CD3894" w14:textId="77777777" w:rsidR="00E16D79" w:rsidRDefault="00E16D79">
            <w:pPr>
              <w:pStyle w:val="EmptyCellLayoutStyle"/>
              <w:spacing w:after="0" w:line="240" w:lineRule="auto"/>
            </w:pPr>
          </w:p>
        </w:tc>
        <w:tc>
          <w:tcPr>
            <w:tcW w:w="292" w:type="dxa"/>
          </w:tcPr>
          <w:p w14:paraId="70004753" w14:textId="77777777" w:rsidR="00E16D79" w:rsidRDefault="00E16D79">
            <w:pPr>
              <w:pStyle w:val="EmptyCellLayoutStyle"/>
              <w:spacing w:after="0" w:line="240" w:lineRule="auto"/>
            </w:pPr>
          </w:p>
        </w:tc>
        <w:tc>
          <w:tcPr>
            <w:tcW w:w="24" w:type="dxa"/>
          </w:tcPr>
          <w:p w14:paraId="55BD38E2" w14:textId="77777777" w:rsidR="00E16D79" w:rsidRDefault="00E16D79">
            <w:pPr>
              <w:pStyle w:val="EmptyCellLayoutStyle"/>
              <w:spacing w:after="0" w:line="240" w:lineRule="auto"/>
            </w:pPr>
          </w:p>
        </w:tc>
        <w:tc>
          <w:tcPr>
            <w:tcW w:w="16" w:type="dxa"/>
          </w:tcPr>
          <w:p w14:paraId="573C0826" w14:textId="77777777" w:rsidR="00E16D79" w:rsidRDefault="00E16D79">
            <w:pPr>
              <w:pStyle w:val="EmptyCellLayoutStyle"/>
              <w:spacing w:after="0" w:line="240" w:lineRule="auto"/>
            </w:pPr>
          </w:p>
        </w:tc>
        <w:tc>
          <w:tcPr>
            <w:tcW w:w="32" w:type="dxa"/>
          </w:tcPr>
          <w:p w14:paraId="35116FAC" w14:textId="77777777" w:rsidR="00E16D79" w:rsidRDefault="00E16D79">
            <w:pPr>
              <w:pStyle w:val="EmptyCellLayoutStyle"/>
              <w:spacing w:after="0" w:line="240" w:lineRule="auto"/>
            </w:pPr>
          </w:p>
        </w:tc>
        <w:tc>
          <w:tcPr>
            <w:tcW w:w="85" w:type="dxa"/>
          </w:tcPr>
          <w:p w14:paraId="78F5F977" w14:textId="77777777" w:rsidR="00E16D79" w:rsidRDefault="00E16D79">
            <w:pPr>
              <w:pStyle w:val="EmptyCellLayoutStyle"/>
              <w:spacing w:after="0" w:line="240" w:lineRule="auto"/>
            </w:pPr>
          </w:p>
        </w:tc>
        <w:tc>
          <w:tcPr>
            <w:tcW w:w="475" w:type="dxa"/>
          </w:tcPr>
          <w:p w14:paraId="0F703E39" w14:textId="77777777" w:rsidR="00E16D79" w:rsidRDefault="00E16D79">
            <w:pPr>
              <w:pStyle w:val="EmptyCellLayoutStyle"/>
              <w:spacing w:after="0" w:line="240" w:lineRule="auto"/>
            </w:pPr>
          </w:p>
        </w:tc>
        <w:tc>
          <w:tcPr>
            <w:tcW w:w="36" w:type="dxa"/>
          </w:tcPr>
          <w:p w14:paraId="600FCB13" w14:textId="77777777" w:rsidR="00E16D79" w:rsidRDefault="00E16D79">
            <w:pPr>
              <w:pStyle w:val="EmptyCellLayoutStyle"/>
              <w:spacing w:after="0" w:line="240" w:lineRule="auto"/>
            </w:pPr>
          </w:p>
        </w:tc>
        <w:tc>
          <w:tcPr>
            <w:tcW w:w="129" w:type="dxa"/>
          </w:tcPr>
          <w:p w14:paraId="58EE84D9" w14:textId="77777777" w:rsidR="00E16D79" w:rsidRDefault="00E16D79">
            <w:pPr>
              <w:pStyle w:val="EmptyCellLayoutStyle"/>
              <w:spacing w:after="0" w:line="240" w:lineRule="auto"/>
            </w:pPr>
          </w:p>
        </w:tc>
        <w:tc>
          <w:tcPr>
            <w:tcW w:w="94" w:type="dxa"/>
          </w:tcPr>
          <w:p w14:paraId="516B56B7" w14:textId="77777777" w:rsidR="00E16D79" w:rsidRDefault="00E16D79">
            <w:pPr>
              <w:pStyle w:val="EmptyCellLayoutStyle"/>
              <w:spacing w:after="0" w:line="240" w:lineRule="auto"/>
            </w:pPr>
          </w:p>
        </w:tc>
        <w:tc>
          <w:tcPr>
            <w:tcW w:w="57" w:type="dxa"/>
          </w:tcPr>
          <w:p w14:paraId="1DEA9B2D" w14:textId="77777777" w:rsidR="00E16D79" w:rsidRDefault="00E16D79">
            <w:pPr>
              <w:pStyle w:val="EmptyCellLayoutStyle"/>
              <w:spacing w:after="0" w:line="240" w:lineRule="auto"/>
            </w:pPr>
          </w:p>
        </w:tc>
        <w:tc>
          <w:tcPr>
            <w:tcW w:w="685" w:type="dxa"/>
          </w:tcPr>
          <w:p w14:paraId="4C4FC804" w14:textId="77777777" w:rsidR="00E16D79" w:rsidRDefault="00E16D79">
            <w:pPr>
              <w:pStyle w:val="EmptyCellLayoutStyle"/>
              <w:spacing w:after="0" w:line="240" w:lineRule="auto"/>
            </w:pPr>
          </w:p>
        </w:tc>
        <w:tc>
          <w:tcPr>
            <w:tcW w:w="1241" w:type="dxa"/>
          </w:tcPr>
          <w:p w14:paraId="2BB923E9" w14:textId="77777777" w:rsidR="00E16D79" w:rsidRDefault="00E16D79">
            <w:pPr>
              <w:pStyle w:val="EmptyCellLayoutStyle"/>
              <w:spacing w:after="0" w:line="240" w:lineRule="auto"/>
            </w:pPr>
          </w:p>
        </w:tc>
        <w:tc>
          <w:tcPr>
            <w:tcW w:w="131" w:type="dxa"/>
          </w:tcPr>
          <w:p w14:paraId="78A36F0B" w14:textId="77777777" w:rsidR="00E16D79" w:rsidRDefault="00E16D79">
            <w:pPr>
              <w:pStyle w:val="EmptyCellLayoutStyle"/>
              <w:spacing w:after="0" w:line="240" w:lineRule="auto"/>
            </w:pPr>
          </w:p>
        </w:tc>
        <w:tc>
          <w:tcPr>
            <w:tcW w:w="1431" w:type="dxa"/>
          </w:tcPr>
          <w:p w14:paraId="30E7EB30" w14:textId="77777777" w:rsidR="00E16D79" w:rsidRDefault="00E16D79">
            <w:pPr>
              <w:pStyle w:val="EmptyCellLayoutStyle"/>
              <w:spacing w:after="0" w:line="240" w:lineRule="auto"/>
            </w:pPr>
          </w:p>
        </w:tc>
        <w:tc>
          <w:tcPr>
            <w:tcW w:w="2311" w:type="dxa"/>
          </w:tcPr>
          <w:p w14:paraId="4C366362" w14:textId="77777777" w:rsidR="00E16D79" w:rsidRDefault="00E16D79">
            <w:pPr>
              <w:pStyle w:val="EmptyCellLayoutStyle"/>
              <w:spacing w:after="0" w:line="240" w:lineRule="auto"/>
            </w:pPr>
          </w:p>
        </w:tc>
        <w:tc>
          <w:tcPr>
            <w:tcW w:w="1686" w:type="dxa"/>
          </w:tcPr>
          <w:p w14:paraId="5D8F835C" w14:textId="77777777" w:rsidR="00E16D79" w:rsidRDefault="00E16D79">
            <w:pPr>
              <w:pStyle w:val="EmptyCellLayoutStyle"/>
              <w:spacing w:after="0" w:line="240" w:lineRule="auto"/>
            </w:pPr>
          </w:p>
        </w:tc>
        <w:tc>
          <w:tcPr>
            <w:tcW w:w="1353" w:type="dxa"/>
          </w:tcPr>
          <w:p w14:paraId="65AF5BAD" w14:textId="77777777" w:rsidR="00E16D79" w:rsidRDefault="00E16D79">
            <w:pPr>
              <w:pStyle w:val="EmptyCellLayoutStyle"/>
              <w:spacing w:after="0" w:line="240" w:lineRule="auto"/>
            </w:pPr>
          </w:p>
        </w:tc>
        <w:tc>
          <w:tcPr>
            <w:tcW w:w="16" w:type="dxa"/>
          </w:tcPr>
          <w:p w14:paraId="135CF456" w14:textId="77777777" w:rsidR="00E16D79" w:rsidRDefault="00E16D79">
            <w:pPr>
              <w:pStyle w:val="EmptyCellLayoutStyle"/>
              <w:spacing w:after="0" w:line="240" w:lineRule="auto"/>
            </w:pPr>
          </w:p>
        </w:tc>
        <w:tc>
          <w:tcPr>
            <w:tcW w:w="21" w:type="dxa"/>
          </w:tcPr>
          <w:p w14:paraId="70163DB6" w14:textId="77777777" w:rsidR="00E16D79" w:rsidRDefault="00E16D79">
            <w:pPr>
              <w:pStyle w:val="EmptyCellLayoutStyle"/>
              <w:spacing w:after="0" w:line="240" w:lineRule="auto"/>
            </w:pPr>
          </w:p>
        </w:tc>
        <w:tc>
          <w:tcPr>
            <w:tcW w:w="149" w:type="dxa"/>
          </w:tcPr>
          <w:p w14:paraId="204A7158" w14:textId="77777777" w:rsidR="00E16D79" w:rsidRDefault="00E16D79">
            <w:pPr>
              <w:pStyle w:val="EmptyCellLayoutStyle"/>
              <w:spacing w:after="0" w:line="240" w:lineRule="auto"/>
            </w:pPr>
          </w:p>
        </w:tc>
      </w:tr>
      <w:tr w:rsidR="004F4E2D" w14:paraId="791A5779" w14:textId="77777777" w:rsidTr="00AD3B06">
        <w:trPr>
          <w:trHeight w:val="226"/>
        </w:trPr>
        <w:tc>
          <w:tcPr>
            <w:tcW w:w="6" w:type="dxa"/>
          </w:tcPr>
          <w:p w14:paraId="6E16690B" w14:textId="77777777" w:rsidR="00E16D79" w:rsidRDefault="00E16D79">
            <w:pPr>
              <w:pStyle w:val="EmptyCellLayoutStyle"/>
              <w:spacing w:after="0" w:line="240" w:lineRule="auto"/>
            </w:pPr>
          </w:p>
        </w:tc>
        <w:tc>
          <w:tcPr>
            <w:tcW w:w="18" w:type="dxa"/>
          </w:tcPr>
          <w:p w14:paraId="6CC8C175" w14:textId="77777777" w:rsidR="00E16D79" w:rsidRDefault="00E16D79">
            <w:pPr>
              <w:pStyle w:val="EmptyCellLayoutStyle"/>
              <w:spacing w:after="0" w:line="240" w:lineRule="auto"/>
            </w:pPr>
          </w:p>
        </w:tc>
        <w:tc>
          <w:tcPr>
            <w:tcW w:w="1232" w:type="dxa"/>
            <w:gridSpan w:val="21"/>
          </w:tcPr>
          <w:tbl>
            <w:tblPr>
              <w:tblW w:w="0" w:type="auto"/>
              <w:tblCellMar>
                <w:left w:w="0" w:type="dxa"/>
                <w:right w:w="0" w:type="dxa"/>
              </w:tblCellMar>
              <w:tblLook w:val="04A0" w:firstRow="1" w:lastRow="0" w:firstColumn="1" w:lastColumn="0" w:noHBand="0" w:noVBand="1"/>
            </w:tblPr>
            <w:tblGrid>
              <w:gridCol w:w="736"/>
            </w:tblGrid>
            <w:tr w:rsidR="00E16D79" w14:paraId="17CED914" w14:textId="77777777">
              <w:trPr>
                <w:trHeight w:val="226"/>
              </w:trPr>
              <w:tc>
                <w:tcPr>
                  <w:tcW w:w="736" w:type="dxa"/>
                  <w:tcBorders>
                    <w:top w:val="nil"/>
                    <w:left w:val="nil"/>
                    <w:bottom w:val="nil"/>
                    <w:right w:val="nil"/>
                  </w:tcBorders>
                  <w:tcMar>
                    <w:top w:w="0" w:type="dxa"/>
                    <w:left w:w="39" w:type="dxa"/>
                    <w:bottom w:w="0" w:type="dxa"/>
                    <w:right w:w="39" w:type="dxa"/>
                  </w:tcMar>
                </w:tcPr>
                <w:p w14:paraId="6CB28616" w14:textId="77777777" w:rsidR="00E16D79" w:rsidRDefault="004F4E2D">
                  <w:pPr>
                    <w:spacing w:after="0" w:line="240" w:lineRule="auto"/>
                  </w:pPr>
                  <w:r>
                    <w:rPr>
                      <w:rFonts w:ascii="Segoe UI" w:eastAsia="Segoe UI" w:hAnsi="Segoe UI"/>
                      <w:b/>
                      <w:color w:val="000000"/>
                      <w:sz w:val="16"/>
                    </w:rPr>
                    <w:t xml:space="preserve">2. </w:t>
                  </w:r>
                </w:p>
              </w:tc>
            </w:tr>
          </w:tbl>
          <w:p w14:paraId="756A9B12" w14:textId="77777777" w:rsidR="00E16D79" w:rsidRDefault="00E16D79">
            <w:pPr>
              <w:spacing w:after="0" w:line="240" w:lineRule="auto"/>
            </w:pPr>
          </w:p>
        </w:tc>
        <w:tc>
          <w:tcPr>
            <w:tcW w:w="9972" w:type="dxa"/>
            <w:gridSpan w:val="19"/>
          </w:tcPr>
          <w:tbl>
            <w:tblPr>
              <w:tblW w:w="0" w:type="auto"/>
              <w:tblCellMar>
                <w:left w:w="0" w:type="dxa"/>
                <w:right w:w="0" w:type="dxa"/>
              </w:tblCellMar>
              <w:tblLook w:val="04A0" w:firstRow="1" w:lastRow="0" w:firstColumn="1" w:lastColumn="0" w:noHBand="0" w:noVBand="1"/>
            </w:tblPr>
            <w:tblGrid>
              <w:gridCol w:w="9966"/>
            </w:tblGrid>
            <w:tr w:rsidR="00E16D79" w14:paraId="311C2FFA" w14:textId="77777777">
              <w:trPr>
                <w:trHeight w:val="226"/>
              </w:trPr>
              <w:tc>
                <w:tcPr>
                  <w:tcW w:w="10456" w:type="dxa"/>
                  <w:tcBorders>
                    <w:top w:val="nil"/>
                    <w:left w:val="nil"/>
                    <w:bottom w:val="nil"/>
                    <w:right w:val="nil"/>
                  </w:tcBorders>
                  <w:tcMar>
                    <w:top w:w="0" w:type="dxa"/>
                    <w:left w:w="39" w:type="dxa"/>
                    <w:bottom w:w="0" w:type="dxa"/>
                    <w:right w:w="39" w:type="dxa"/>
                  </w:tcMar>
                </w:tcPr>
                <w:p w14:paraId="2CC588C1" w14:textId="77777777" w:rsidR="00E16D79" w:rsidRDefault="004F4E2D">
                  <w:pPr>
                    <w:spacing w:after="0" w:line="240" w:lineRule="auto"/>
                  </w:pPr>
                  <w:r>
                    <w:rPr>
                      <w:rFonts w:ascii="Segoe UI" w:eastAsia="Segoe UI" w:hAnsi="Segoe UI"/>
                      <w:b/>
                      <w:color w:val="000000"/>
                      <w:sz w:val="16"/>
                      <w:u w:val="single"/>
                    </w:rPr>
                    <w:t>Period of Maintenance</w:t>
                  </w:r>
                </w:p>
              </w:tc>
            </w:tr>
          </w:tbl>
          <w:p w14:paraId="216957D3" w14:textId="77777777" w:rsidR="00E16D79" w:rsidRDefault="00E16D79">
            <w:pPr>
              <w:spacing w:after="0" w:line="240" w:lineRule="auto"/>
            </w:pPr>
          </w:p>
        </w:tc>
      </w:tr>
      <w:tr w:rsidR="00AD3B06" w14:paraId="46A792B7" w14:textId="77777777" w:rsidTr="00DC79E3">
        <w:trPr>
          <w:trHeight w:val="41"/>
        </w:trPr>
        <w:tc>
          <w:tcPr>
            <w:tcW w:w="6" w:type="dxa"/>
          </w:tcPr>
          <w:p w14:paraId="029AA51D" w14:textId="77777777" w:rsidR="00E16D79" w:rsidRDefault="00E16D79">
            <w:pPr>
              <w:pStyle w:val="EmptyCellLayoutStyle"/>
              <w:spacing w:after="0" w:line="240" w:lineRule="auto"/>
            </w:pPr>
          </w:p>
        </w:tc>
        <w:tc>
          <w:tcPr>
            <w:tcW w:w="18" w:type="dxa"/>
          </w:tcPr>
          <w:p w14:paraId="01BCE93C" w14:textId="77777777" w:rsidR="00E16D79" w:rsidRDefault="00E16D79">
            <w:pPr>
              <w:pStyle w:val="EmptyCellLayoutStyle"/>
              <w:spacing w:after="0" w:line="240" w:lineRule="auto"/>
            </w:pPr>
          </w:p>
        </w:tc>
        <w:tc>
          <w:tcPr>
            <w:tcW w:w="9" w:type="dxa"/>
          </w:tcPr>
          <w:p w14:paraId="474C4FE8" w14:textId="77777777" w:rsidR="00E16D79" w:rsidRDefault="00E16D79">
            <w:pPr>
              <w:pStyle w:val="EmptyCellLayoutStyle"/>
              <w:spacing w:after="0" w:line="240" w:lineRule="auto"/>
            </w:pPr>
          </w:p>
        </w:tc>
        <w:tc>
          <w:tcPr>
            <w:tcW w:w="11" w:type="dxa"/>
          </w:tcPr>
          <w:p w14:paraId="55A24F17" w14:textId="77777777" w:rsidR="00E16D79" w:rsidRDefault="00E16D79">
            <w:pPr>
              <w:pStyle w:val="EmptyCellLayoutStyle"/>
              <w:spacing w:after="0" w:line="240" w:lineRule="auto"/>
            </w:pPr>
          </w:p>
        </w:tc>
        <w:tc>
          <w:tcPr>
            <w:tcW w:w="6" w:type="dxa"/>
          </w:tcPr>
          <w:p w14:paraId="4EC1196B" w14:textId="77777777" w:rsidR="00E16D79" w:rsidRDefault="00E16D79">
            <w:pPr>
              <w:pStyle w:val="EmptyCellLayoutStyle"/>
              <w:spacing w:after="0" w:line="240" w:lineRule="auto"/>
            </w:pPr>
          </w:p>
        </w:tc>
        <w:tc>
          <w:tcPr>
            <w:tcW w:w="6" w:type="dxa"/>
          </w:tcPr>
          <w:p w14:paraId="60F90592" w14:textId="77777777" w:rsidR="00E16D79" w:rsidRDefault="00E16D79">
            <w:pPr>
              <w:pStyle w:val="EmptyCellLayoutStyle"/>
              <w:spacing w:after="0" w:line="240" w:lineRule="auto"/>
            </w:pPr>
          </w:p>
        </w:tc>
        <w:tc>
          <w:tcPr>
            <w:tcW w:w="34" w:type="dxa"/>
          </w:tcPr>
          <w:p w14:paraId="4C579ADD" w14:textId="77777777" w:rsidR="00E16D79" w:rsidRDefault="00E16D79">
            <w:pPr>
              <w:pStyle w:val="EmptyCellLayoutStyle"/>
              <w:spacing w:after="0" w:line="240" w:lineRule="auto"/>
            </w:pPr>
          </w:p>
        </w:tc>
        <w:tc>
          <w:tcPr>
            <w:tcW w:w="6" w:type="dxa"/>
          </w:tcPr>
          <w:p w14:paraId="57DCEE8B" w14:textId="77777777" w:rsidR="00E16D79" w:rsidRDefault="00E16D79">
            <w:pPr>
              <w:pStyle w:val="EmptyCellLayoutStyle"/>
              <w:spacing w:after="0" w:line="240" w:lineRule="auto"/>
            </w:pPr>
          </w:p>
        </w:tc>
        <w:tc>
          <w:tcPr>
            <w:tcW w:w="44" w:type="dxa"/>
          </w:tcPr>
          <w:p w14:paraId="51B837AA" w14:textId="77777777" w:rsidR="00E16D79" w:rsidRDefault="00E16D79">
            <w:pPr>
              <w:pStyle w:val="EmptyCellLayoutStyle"/>
              <w:spacing w:after="0" w:line="240" w:lineRule="auto"/>
            </w:pPr>
          </w:p>
        </w:tc>
        <w:tc>
          <w:tcPr>
            <w:tcW w:w="36" w:type="dxa"/>
          </w:tcPr>
          <w:p w14:paraId="233C678D" w14:textId="77777777" w:rsidR="00E16D79" w:rsidRDefault="00E16D79">
            <w:pPr>
              <w:pStyle w:val="EmptyCellLayoutStyle"/>
              <w:spacing w:after="0" w:line="240" w:lineRule="auto"/>
            </w:pPr>
          </w:p>
        </w:tc>
        <w:tc>
          <w:tcPr>
            <w:tcW w:w="191" w:type="dxa"/>
          </w:tcPr>
          <w:p w14:paraId="5F5D4A30" w14:textId="77777777" w:rsidR="00E16D79" w:rsidRDefault="00E16D79">
            <w:pPr>
              <w:pStyle w:val="EmptyCellLayoutStyle"/>
              <w:spacing w:after="0" w:line="240" w:lineRule="auto"/>
            </w:pPr>
          </w:p>
        </w:tc>
        <w:tc>
          <w:tcPr>
            <w:tcW w:w="334" w:type="dxa"/>
          </w:tcPr>
          <w:p w14:paraId="18F3F599" w14:textId="77777777" w:rsidR="00E16D79" w:rsidRDefault="00E16D79">
            <w:pPr>
              <w:pStyle w:val="EmptyCellLayoutStyle"/>
              <w:spacing w:after="0" w:line="240" w:lineRule="auto"/>
            </w:pPr>
          </w:p>
        </w:tc>
        <w:tc>
          <w:tcPr>
            <w:tcW w:w="44" w:type="dxa"/>
          </w:tcPr>
          <w:p w14:paraId="6221A01C" w14:textId="77777777" w:rsidR="00E16D79" w:rsidRDefault="00E16D79">
            <w:pPr>
              <w:pStyle w:val="EmptyCellLayoutStyle"/>
              <w:spacing w:after="0" w:line="240" w:lineRule="auto"/>
            </w:pPr>
          </w:p>
        </w:tc>
        <w:tc>
          <w:tcPr>
            <w:tcW w:w="51" w:type="dxa"/>
          </w:tcPr>
          <w:p w14:paraId="3F082E7C" w14:textId="77777777" w:rsidR="00E16D79" w:rsidRDefault="00E16D79">
            <w:pPr>
              <w:pStyle w:val="EmptyCellLayoutStyle"/>
              <w:spacing w:after="0" w:line="240" w:lineRule="auto"/>
            </w:pPr>
          </w:p>
        </w:tc>
        <w:tc>
          <w:tcPr>
            <w:tcW w:w="22" w:type="dxa"/>
          </w:tcPr>
          <w:p w14:paraId="37EC1C7F" w14:textId="77777777" w:rsidR="00E16D79" w:rsidRDefault="00E16D79">
            <w:pPr>
              <w:pStyle w:val="EmptyCellLayoutStyle"/>
              <w:spacing w:after="0" w:line="240" w:lineRule="auto"/>
            </w:pPr>
          </w:p>
        </w:tc>
        <w:tc>
          <w:tcPr>
            <w:tcW w:w="16" w:type="dxa"/>
          </w:tcPr>
          <w:p w14:paraId="780DF89E" w14:textId="77777777" w:rsidR="00E16D79" w:rsidRDefault="00E16D79">
            <w:pPr>
              <w:pStyle w:val="EmptyCellLayoutStyle"/>
              <w:spacing w:after="0" w:line="240" w:lineRule="auto"/>
            </w:pPr>
          </w:p>
        </w:tc>
        <w:tc>
          <w:tcPr>
            <w:tcW w:w="16" w:type="dxa"/>
          </w:tcPr>
          <w:p w14:paraId="4B07C65A" w14:textId="77777777" w:rsidR="00E16D79" w:rsidRDefault="00E16D79">
            <w:pPr>
              <w:pStyle w:val="EmptyCellLayoutStyle"/>
              <w:spacing w:after="0" w:line="240" w:lineRule="auto"/>
            </w:pPr>
          </w:p>
        </w:tc>
        <w:tc>
          <w:tcPr>
            <w:tcW w:w="16" w:type="dxa"/>
          </w:tcPr>
          <w:p w14:paraId="04513567" w14:textId="77777777" w:rsidR="00E16D79" w:rsidRDefault="00E16D79">
            <w:pPr>
              <w:pStyle w:val="EmptyCellLayoutStyle"/>
              <w:spacing w:after="0" w:line="240" w:lineRule="auto"/>
            </w:pPr>
          </w:p>
        </w:tc>
        <w:tc>
          <w:tcPr>
            <w:tcW w:w="42" w:type="dxa"/>
          </w:tcPr>
          <w:p w14:paraId="3A7A6791" w14:textId="77777777" w:rsidR="00E16D79" w:rsidRDefault="00E16D79">
            <w:pPr>
              <w:pStyle w:val="EmptyCellLayoutStyle"/>
              <w:spacing w:after="0" w:line="240" w:lineRule="auto"/>
            </w:pPr>
          </w:p>
        </w:tc>
        <w:tc>
          <w:tcPr>
            <w:tcW w:w="16" w:type="dxa"/>
          </w:tcPr>
          <w:p w14:paraId="04E3F388" w14:textId="77777777" w:rsidR="00E16D79" w:rsidRDefault="00E16D79">
            <w:pPr>
              <w:pStyle w:val="EmptyCellLayoutStyle"/>
              <w:spacing w:after="0" w:line="240" w:lineRule="auto"/>
            </w:pPr>
          </w:p>
        </w:tc>
        <w:tc>
          <w:tcPr>
            <w:tcW w:w="16" w:type="dxa"/>
          </w:tcPr>
          <w:p w14:paraId="38025151" w14:textId="77777777" w:rsidR="00E16D79" w:rsidRDefault="00E16D79">
            <w:pPr>
              <w:pStyle w:val="EmptyCellLayoutStyle"/>
              <w:spacing w:after="0" w:line="240" w:lineRule="auto"/>
            </w:pPr>
          </w:p>
        </w:tc>
        <w:tc>
          <w:tcPr>
            <w:tcW w:w="24" w:type="dxa"/>
          </w:tcPr>
          <w:p w14:paraId="4BF67102" w14:textId="77777777" w:rsidR="00E16D79" w:rsidRDefault="00E16D79">
            <w:pPr>
              <w:pStyle w:val="EmptyCellLayoutStyle"/>
              <w:spacing w:after="0" w:line="240" w:lineRule="auto"/>
            </w:pPr>
          </w:p>
        </w:tc>
        <w:tc>
          <w:tcPr>
            <w:tcW w:w="292" w:type="dxa"/>
          </w:tcPr>
          <w:p w14:paraId="485A38BC" w14:textId="77777777" w:rsidR="00E16D79" w:rsidRDefault="00E16D79">
            <w:pPr>
              <w:pStyle w:val="EmptyCellLayoutStyle"/>
              <w:spacing w:after="0" w:line="240" w:lineRule="auto"/>
            </w:pPr>
          </w:p>
        </w:tc>
        <w:tc>
          <w:tcPr>
            <w:tcW w:w="24" w:type="dxa"/>
          </w:tcPr>
          <w:p w14:paraId="483F6A6D" w14:textId="77777777" w:rsidR="00E16D79" w:rsidRDefault="00E16D79">
            <w:pPr>
              <w:pStyle w:val="EmptyCellLayoutStyle"/>
              <w:spacing w:after="0" w:line="240" w:lineRule="auto"/>
            </w:pPr>
          </w:p>
        </w:tc>
        <w:tc>
          <w:tcPr>
            <w:tcW w:w="16" w:type="dxa"/>
          </w:tcPr>
          <w:p w14:paraId="43E2A12D" w14:textId="77777777" w:rsidR="00E16D79" w:rsidRDefault="00E16D79">
            <w:pPr>
              <w:pStyle w:val="EmptyCellLayoutStyle"/>
              <w:spacing w:after="0" w:line="240" w:lineRule="auto"/>
            </w:pPr>
          </w:p>
        </w:tc>
        <w:tc>
          <w:tcPr>
            <w:tcW w:w="32" w:type="dxa"/>
          </w:tcPr>
          <w:p w14:paraId="684E236C" w14:textId="77777777" w:rsidR="00E16D79" w:rsidRDefault="00E16D79">
            <w:pPr>
              <w:pStyle w:val="EmptyCellLayoutStyle"/>
              <w:spacing w:after="0" w:line="240" w:lineRule="auto"/>
            </w:pPr>
          </w:p>
        </w:tc>
        <w:tc>
          <w:tcPr>
            <w:tcW w:w="85" w:type="dxa"/>
          </w:tcPr>
          <w:p w14:paraId="18B1CB8A" w14:textId="77777777" w:rsidR="00E16D79" w:rsidRDefault="00E16D79">
            <w:pPr>
              <w:pStyle w:val="EmptyCellLayoutStyle"/>
              <w:spacing w:after="0" w:line="240" w:lineRule="auto"/>
            </w:pPr>
          </w:p>
        </w:tc>
        <w:tc>
          <w:tcPr>
            <w:tcW w:w="475" w:type="dxa"/>
          </w:tcPr>
          <w:p w14:paraId="77DA36C9" w14:textId="77777777" w:rsidR="00E16D79" w:rsidRDefault="00E16D79">
            <w:pPr>
              <w:pStyle w:val="EmptyCellLayoutStyle"/>
              <w:spacing w:after="0" w:line="240" w:lineRule="auto"/>
            </w:pPr>
          </w:p>
        </w:tc>
        <w:tc>
          <w:tcPr>
            <w:tcW w:w="36" w:type="dxa"/>
          </w:tcPr>
          <w:p w14:paraId="0974AC11" w14:textId="77777777" w:rsidR="00E16D79" w:rsidRDefault="00E16D79">
            <w:pPr>
              <w:pStyle w:val="EmptyCellLayoutStyle"/>
              <w:spacing w:after="0" w:line="240" w:lineRule="auto"/>
            </w:pPr>
          </w:p>
        </w:tc>
        <w:tc>
          <w:tcPr>
            <w:tcW w:w="129" w:type="dxa"/>
          </w:tcPr>
          <w:p w14:paraId="5BF9C325" w14:textId="77777777" w:rsidR="00E16D79" w:rsidRDefault="00E16D79">
            <w:pPr>
              <w:pStyle w:val="EmptyCellLayoutStyle"/>
              <w:spacing w:after="0" w:line="240" w:lineRule="auto"/>
            </w:pPr>
          </w:p>
        </w:tc>
        <w:tc>
          <w:tcPr>
            <w:tcW w:w="94" w:type="dxa"/>
          </w:tcPr>
          <w:p w14:paraId="17C03A69" w14:textId="77777777" w:rsidR="00E16D79" w:rsidRDefault="00E16D79">
            <w:pPr>
              <w:pStyle w:val="EmptyCellLayoutStyle"/>
              <w:spacing w:after="0" w:line="240" w:lineRule="auto"/>
            </w:pPr>
          </w:p>
        </w:tc>
        <w:tc>
          <w:tcPr>
            <w:tcW w:w="57" w:type="dxa"/>
          </w:tcPr>
          <w:p w14:paraId="448D8B10" w14:textId="77777777" w:rsidR="00E16D79" w:rsidRDefault="00E16D79">
            <w:pPr>
              <w:pStyle w:val="EmptyCellLayoutStyle"/>
              <w:spacing w:after="0" w:line="240" w:lineRule="auto"/>
            </w:pPr>
          </w:p>
        </w:tc>
        <w:tc>
          <w:tcPr>
            <w:tcW w:w="685" w:type="dxa"/>
          </w:tcPr>
          <w:p w14:paraId="051CB224" w14:textId="77777777" w:rsidR="00E16D79" w:rsidRDefault="00E16D79">
            <w:pPr>
              <w:pStyle w:val="EmptyCellLayoutStyle"/>
              <w:spacing w:after="0" w:line="240" w:lineRule="auto"/>
            </w:pPr>
          </w:p>
        </w:tc>
        <w:tc>
          <w:tcPr>
            <w:tcW w:w="1241" w:type="dxa"/>
          </w:tcPr>
          <w:p w14:paraId="38EAD3F0" w14:textId="77777777" w:rsidR="00E16D79" w:rsidRDefault="00E16D79">
            <w:pPr>
              <w:pStyle w:val="EmptyCellLayoutStyle"/>
              <w:spacing w:after="0" w:line="240" w:lineRule="auto"/>
            </w:pPr>
          </w:p>
        </w:tc>
        <w:tc>
          <w:tcPr>
            <w:tcW w:w="131" w:type="dxa"/>
          </w:tcPr>
          <w:p w14:paraId="23D17542" w14:textId="77777777" w:rsidR="00E16D79" w:rsidRDefault="00E16D79">
            <w:pPr>
              <w:pStyle w:val="EmptyCellLayoutStyle"/>
              <w:spacing w:after="0" w:line="240" w:lineRule="auto"/>
            </w:pPr>
          </w:p>
        </w:tc>
        <w:tc>
          <w:tcPr>
            <w:tcW w:w="1431" w:type="dxa"/>
          </w:tcPr>
          <w:p w14:paraId="358C1B00" w14:textId="77777777" w:rsidR="00E16D79" w:rsidRDefault="00E16D79">
            <w:pPr>
              <w:pStyle w:val="EmptyCellLayoutStyle"/>
              <w:spacing w:after="0" w:line="240" w:lineRule="auto"/>
            </w:pPr>
          </w:p>
        </w:tc>
        <w:tc>
          <w:tcPr>
            <w:tcW w:w="2311" w:type="dxa"/>
          </w:tcPr>
          <w:p w14:paraId="5AF4A76A" w14:textId="77777777" w:rsidR="00E16D79" w:rsidRDefault="00E16D79">
            <w:pPr>
              <w:pStyle w:val="EmptyCellLayoutStyle"/>
              <w:spacing w:after="0" w:line="240" w:lineRule="auto"/>
            </w:pPr>
          </w:p>
        </w:tc>
        <w:tc>
          <w:tcPr>
            <w:tcW w:w="1686" w:type="dxa"/>
          </w:tcPr>
          <w:p w14:paraId="76C7743B" w14:textId="77777777" w:rsidR="00E16D79" w:rsidRDefault="00E16D79">
            <w:pPr>
              <w:pStyle w:val="EmptyCellLayoutStyle"/>
              <w:spacing w:after="0" w:line="240" w:lineRule="auto"/>
            </w:pPr>
          </w:p>
        </w:tc>
        <w:tc>
          <w:tcPr>
            <w:tcW w:w="1353" w:type="dxa"/>
          </w:tcPr>
          <w:p w14:paraId="5CC2FCC2" w14:textId="77777777" w:rsidR="00E16D79" w:rsidRDefault="00E16D79">
            <w:pPr>
              <w:pStyle w:val="EmptyCellLayoutStyle"/>
              <w:spacing w:after="0" w:line="240" w:lineRule="auto"/>
            </w:pPr>
          </w:p>
        </w:tc>
        <w:tc>
          <w:tcPr>
            <w:tcW w:w="16" w:type="dxa"/>
          </w:tcPr>
          <w:p w14:paraId="3F678C19" w14:textId="77777777" w:rsidR="00E16D79" w:rsidRDefault="00E16D79">
            <w:pPr>
              <w:pStyle w:val="EmptyCellLayoutStyle"/>
              <w:spacing w:after="0" w:line="240" w:lineRule="auto"/>
            </w:pPr>
          </w:p>
        </w:tc>
        <w:tc>
          <w:tcPr>
            <w:tcW w:w="21" w:type="dxa"/>
          </w:tcPr>
          <w:p w14:paraId="02766AF6" w14:textId="77777777" w:rsidR="00E16D79" w:rsidRDefault="00E16D79">
            <w:pPr>
              <w:pStyle w:val="EmptyCellLayoutStyle"/>
              <w:spacing w:after="0" w:line="240" w:lineRule="auto"/>
            </w:pPr>
          </w:p>
        </w:tc>
        <w:tc>
          <w:tcPr>
            <w:tcW w:w="149" w:type="dxa"/>
          </w:tcPr>
          <w:p w14:paraId="13F2049C" w14:textId="77777777" w:rsidR="00E16D79" w:rsidRDefault="00E16D79">
            <w:pPr>
              <w:pStyle w:val="EmptyCellLayoutStyle"/>
              <w:spacing w:after="0" w:line="240" w:lineRule="auto"/>
            </w:pPr>
          </w:p>
        </w:tc>
      </w:tr>
      <w:tr w:rsidR="00AD3B06" w14:paraId="6416A057" w14:textId="77777777" w:rsidTr="00DC79E3">
        <w:trPr>
          <w:trHeight w:val="453"/>
        </w:trPr>
        <w:tc>
          <w:tcPr>
            <w:tcW w:w="6" w:type="dxa"/>
          </w:tcPr>
          <w:p w14:paraId="25B4503F" w14:textId="77777777" w:rsidR="00E16D79" w:rsidRDefault="00E16D79">
            <w:pPr>
              <w:pStyle w:val="EmptyCellLayoutStyle"/>
              <w:spacing w:after="0" w:line="240" w:lineRule="auto"/>
            </w:pPr>
          </w:p>
        </w:tc>
        <w:tc>
          <w:tcPr>
            <w:tcW w:w="18" w:type="dxa"/>
          </w:tcPr>
          <w:p w14:paraId="11774B98" w14:textId="77777777" w:rsidR="00E16D79" w:rsidRDefault="00E16D79">
            <w:pPr>
              <w:pStyle w:val="EmptyCellLayoutStyle"/>
              <w:spacing w:after="0" w:line="240" w:lineRule="auto"/>
            </w:pPr>
          </w:p>
        </w:tc>
        <w:tc>
          <w:tcPr>
            <w:tcW w:w="9" w:type="dxa"/>
          </w:tcPr>
          <w:p w14:paraId="289BBD5E" w14:textId="77777777" w:rsidR="00E16D79" w:rsidRDefault="00E16D79">
            <w:pPr>
              <w:pStyle w:val="EmptyCellLayoutStyle"/>
              <w:spacing w:after="0" w:line="240" w:lineRule="auto"/>
            </w:pPr>
          </w:p>
        </w:tc>
        <w:tc>
          <w:tcPr>
            <w:tcW w:w="11" w:type="dxa"/>
          </w:tcPr>
          <w:p w14:paraId="79BC8CFF" w14:textId="77777777" w:rsidR="00E16D79" w:rsidRDefault="00E16D79">
            <w:pPr>
              <w:pStyle w:val="EmptyCellLayoutStyle"/>
              <w:spacing w:after="0" w:line="240" w:lineRule="auto"/>
            </w:pPr>
          </w:p>
        </w:tc>
        <w:tc>
          <w:tcPr>
            <w:tcW w:w="6" w:type="dxa"/>
          </w:tcPr>
          <w:p w14:paraId="517A0846" w14:textId="77777777" w:rsidR="00E16D79" w:rsidRDefault="00E16D79">
            <w:pPr>
              <w:pStyle w:val="EmptyCellLayoutStyle"/>
              <w:spacing w:after="0" w:line="240" w:lineRule="auto"/>
            </w:pPr>
          </w:p>
        </w:tc>
        <w:tc>
          <w:tcPr>
            <w:tcW w:w="6" w:type="dxa"/>
          </w:tcPr>
          <w:p w14:paraId="519C4629" w14:textId="77777777" w:rsidR="00E16D79" w:rsidRDefault="00E16D79">
            <w:pPr>
              <w:pStyle w:val="EmptyCellLayoutStyle"/>
              <w:spacing w:after="0" w:line="240" w:lineRule="auto"/>
            </w:pPr>
          </w:p>
        </w:tc>
        <w:tc>
          <w:tcPr>
            <w:tcW w:w="34" w:type="dxa"/>
          </w:tcPr>
          <w:p w14:paraId="733C7FD6" w14:textId="77777777" w:rsidR="00E16D79" w:rsidRDefault="00E16D79">
            <w:pPr>
              <w:pStyle w:val="EmptyCellLayoutStyle"/>
              <w:spacing w:after="0" w:line="240" w:lineRule="auto"/>
            </w:pPr>
          </w:p>
        </w:tc>
        <w:tc>
          <w:tcPr>
            <w:tcW w:w="6" w:type="dxa"/>
          </w:tcPr>
          <w:p w14:paraId="730138FD" w14:textId="77777777" w:rsidR="00E16D79" w:rsidRDefault="00E16D79">
            <w:pPr>
              <w:pStyle w:val="EmptyCellLayoutStyle"/>
              <w:spacing w:after="0" w:line="240" w:lineRule="auto"/>
            </w:pPr>
          </w:p>
        </w:tc>
        <w:tc>
          <w:tcPr>
            <w:tcW w:w="44" w:type="dxa"/>
          </w:tcPr>
          <w:p w14:paraId="10F432AE" w14:textId="77777777" w:rsidR="00E16D79" w:rsidRDefault="00E16D79">
            <w:pPr>
              <w:pStyle w:val="EmptyCellLayoutStyle"/>
              <w:spacing w:after="0" w:line="240" w:lineRule="auto"/>
            </w:pPr>
          </w:p>
        </w:tc>
        <w:tc>
          <w:tcPr>
            <w:tcW w:w="36" w:type="dxa"/>
          </w:tcPr>
          <w:p w14:paraId="0348FEED" w14:textId="77777777" w:rsidR="00E16D79" w:rsidRDefault="00E16D79">
            <w:pPr>
              <w:pStyle w:val="EmptyCellLayoutStyle"/>
              <w:spacing w:after="0" w:line="240" w:lineRule="auto"/>
            </w:pPr>
          </w:p>
        </w:tc>
        <w:tc>
          <w:tcPr>
            <w:tcW w:w="191" w:type="dxa"/>
          </w:tcPr>
          <w:p w14:paraId="2268890A" w14:textId="77777777" w:rsidR="00E16D79" w:rsidRDefault="00E16D79">
            <w:pPr>
              <w:pStyle w:val="EmptyCellLayoutStyle"/>
              <w:spacing w:after="0" w:line="240" w:lineRule="auto"/>
            </w:pPr>
          </w:p>
        </w:tc>
        <w:tc>
          <w:tcPr>
            <w:tcW w:w="334" w:type="dxa"/>
          </w:tcPr>
          <w:p w14:paraId="1F5E0E4B" w14:textId="77777777" w:rsidR="00E16D79" w:rsidRDefault="00E16D79">
            <w:pPr>
              <w:pStyle w:val="EmptyCellLayoutStyle"/>
              <w:spacing w:after="0" w:line="240" w:lineRule="auto"/>
            </w:pPr>
          </w:p>
        </w:tc>
        <w:tc>
          <w:tcPr>
            <w:tcW w:w="44" w:type="dxa"/>
          </w:tcPr>
          <w:p w14:paraId="76570C90" w14:textId="77777777" w:rsidR="00E16D79" w:rsidRDefault="00E16D79">
            <w:pPr>
              <w:pStyle w:val="EmptyCellLayoutStyle"/>
              <w:spacing w:after="0" w:line="240" w:lineRule="auto"/>
            </w:pPr>
          </w:p>
        </w:tc>
        <w:tc>
          <w:tcPr>
            <w:tcW w:w="51" w:type="dxa"/>
          </w:tcPr>
          <w:p w14:paraId="0489EECC" w14:textId="77777777" w:rsidR="00E16D79" w:rsidRDefault="00E16D79">
            <w:pPr>
              <w:pStyle w:val="EmptyCellLayoutStyle"/>
              <w:spacing w:after="0" w:line="240" w:lineRule="auto"/>
            </w:pPr>
          </w:p>
        </w:tc>
        <w:tc>
          <w:tcPr>
            <w:tcW w:w="22" w:type="dxa"/>
          </w:tcPr>
          <w:p w14:paraId="3A9AAC9A" w14:textId="77777777" w:rsidR="00E16D79" w:rsidRDefault="00E16D79">
            <w:pPr>
              <w:pStyle w:val="EmptyCellLayoutStyle"/>
              <w:spacing w:after="0" w:line="240" w:lineRule="auto"/>
            </w:pPr>
          </w:p>
        </w:tc>
        <w:tc>
          <w:tcPr>
            <w:tcW w:w="16" w:type="dxa"/>
          </w:tcPr>
          <w:p w14:paraId="5ADC5507" w14:textId="77777777" w:rsidR="00E16D79" w:rsidRDefault="00E16D79">
            <w:pPr>
              <w:pStyle w:val="EmptyCellLayoutStyle"/>
              <w:spacing w:after="0" w:line="240" w:lineRule="auto"/>
            </w:pPr>
          </w:p>
        </w:tc>
        <w:tc>
          <w:tcPr>
            <w:tcW w:w="16" w:type="dxa"/>
          </w:tcPr>
          <w:p w14:paraId="51B6D984" w14:textId="77777777" w:rsidR="00E16D79" w:rsidRDefault="00E16D79">
            <w:pPr>
              <w:pStyle w:val="EmptyCellLayoutStyle"/>
              <w:spacing w:after="0" w:line="240" w:lineRule="auto"/>
            </w:pPr>
          </w:p>
        </w:tc>
        <w:tc>
          <w:tcPr>
            <w:tcW w:w="16" w:type="dxa"/>
          </w:tcPr>
          <w:p w14:paraId="6EC36CF9" w14:textId="77777777" w:rsidR="00E16D79" w:rsidRDefault="00E16D79">
            <w:pPr>
              <w:pStyle w:val="EmptyCellLayoutStyle"/>
              <w:spacing w:after="0" w:line="240" w:lineRule="auto"/>
            </w:pPr>
          </w:p>
        </w:tc>
        <w:tc>
          <w:tcPr>
            <w:tcW w:w="42" w:type="dxa"/>
          </w:tcPr>
          <w:p w14:paraId="5A388C5C" w14:textId="77777777" w:rsidR="00E16D79" w:rsidRDefault="00E16D79">
            <w:pPr>
              <w:pStyle w:val="EmptyCellLayoutStyle"/>
              <w:spacing w:after="0" w:line="240" w:lineRule="auto"/>
            </w:pPr>
          </w:p>
        </w:tc>
        <w:tc>
          <w:tcPr>
            <w:tcW w:w="16" w:type="dxa"/>
          </w:tcPr>
          <w:p w14:paraId="466D81A9" w14:textId="77777777" w:rsidR="00E16D79" w:rsidRDefault="00E16D79">
            <w:pPr>
              <w:pStyle w:val="EmptyCellLayoutStyle"/>
              <w:spacing w:after="0" w:line="240" w:lineRule="auto"/>
            </w:pPr>
          </w:p>
        </w:tc>
        <w:tc>
          <w:tcPr>
            <w:tcW w:w="10155" w:type="dxa"/>
            <w:gridSpan w:val="21"/>
          </w:tcPr>
          <w:tbl>
            <w:tblPr>
              <w:tblW w:w="0" w:type="auto"/>
              <w:tblCellMar>
                <w:left w:w="0" w:type="dxa"/>
                <w:right w:w="0" w:type="dxa"/>
              </w:tblCellMar>
              <w:tblLook w:val="04A0" w:firstRow="1" w:lastRow="0" w:firstColumn="1" w:lastColumn="0" w:noHBand="0" w:noVBand="1"/>
            </w:tblPr>
            <w:tblGrid>
              <w:gridCol w:w="10134"/>
            </w:tblGrid>
            <w:tr w:rsidR="00E16D79" w14:paraId="038C2BFC" w14:textId="77777777">
              <w:trPr>
                <w:trHeight w:val="453"/>
              </w:trPr>
              <w:tc>
                <w:tcPr>
                  <w:tcW w:w="10456" w:type="dxa"/>
                  <w:tcBorders>
                    <w:top w:val="nil"/>
                    <w:left w:val="nil"/>
                    <w:bottom w:val="nil"/>
                    <w:right w:val="nil"/>
                  </w:tcBorders>
                  <w:tcMar>
                    <w:top w:w="0" w:type="dxa"/>
                    <w:left w:w="39" w:type="dxa"/>
                    <w:bottom w:w="0" w:type="dxa"/>
                    <w:right w:w="39" w:type="dxa"/>
                  </w:tcMar>
                </w:tcPr>
                <w:p w14:paraId="0A57E2FA" w14:textId="4D86C886" w:rsidR="00E16D79" w:rsidRDefault="004F4E2D">
                  <w:pPr>
                    <w:spacing w:after="0" w:line="240" w:lineRule="auto"/>
                    <w:rPr>
                      <w:ins w:id="93" w:author="Parulekar, Prutha" w:date="2023-07-05T09:40:00Z"/>
                      <w:rFonts w:ascii="Segoe UI" w:eastAsia="Segoe UI" w:hAnsi="Segoe UI"/>
                      <w:color w:val="000000"/>
                      <w:sz w:val="16"/>
                    </w:rPr>
                  </w:pPr>
                  <w:r>
                    <w:rPr>
                      <w:rFonts w:ascii="Segoe UI" w:eastAsia="Segoe UI" w:hAnsi="Segoe UI"/>
                      <w:color w:val="000000"/>
                      <w:sz w:val="16"/>
                    </w:rPr>
                    <w:t xml:space="preserve">DIPL or </w:t>
                  </w:r>
                  <w:del w:id="94" w:author="Parulekar, Prutha" w:date="2023-07-05T09:40:00Z">
                    <w:r>
                      <w:rPr>
                        <w:rFonts w:ascii="Segoe UI" w:eastAsia="Segoe UI" w:hAnsi="Segoe UI"/>
                        <w:color w:val="000000"/>
                        <w:sz w:val="16"/>
                      </w:rPr>
                      <w:delText>their Authorized Representative's</w:delText>
                    </w:r>
                  </w:del>
                  <w:ins w:id="95" w:author="Parulekar, Prutha" w:date="2023-07-05T09:40:00Z">
                    <w:r w:rsidR="00C81BC3">
                      <w:rPr>
                        <w:rFonts w:ascii="Segoe UI" w:eastAsia="Segoe UI" w:hAnsi="Segoe UI"/>
                        <w:color w:val="000000"/>
                        <w:sz w:val="16"/>
                      </w:rPr>
                      <w:t>its a</w:t>
                    </w:r>
                    <w:r>
                      <w:rPr>
                        <w:rFonts w:ascii="Segoe UI" w:eastAsia="Segoe UI" w:hAnsi="Segoe UI"/>
                        <w:color w:val="000000"/>
                        <w:sz w:val="16"/>
                      </w:rPr>
                      <w:t xml:space="preserve">uthorized </w:t>
                    </w:r>
                    <w:r w:rsidR="00C81BC3">
                      <w:rPr>
                        <w:rFonts w:ascii="Segoe UI" w:eastAsia="Segoe UI" w:hAnsi="Segoe UI"/>
                        <w:color w:val="000000"/>
                        <w:sz w:val="16"/>
                      </w:rPr>
                      <w:t>r</w:t>
                    </w:r>
                    <w:r>
                      <w:rPr>
                        <w:rFonts w:ascii="Segoe UI" w:eastAsia="Segoe UI" w:hAnsi="Segoe UI"/>
                        <w:color w:val="000000"/>
                        <w:sz w:val="16"/>
                      </w:rPr>
                      <w:t>epresentative</w:t>
                    </w:r>
                    <w:r w:rsidR="00C81BC3">
                      <w:rPr>
                        <w:rFonts w:ascii="Segoe UI" w:eastAsia="Segoe UI" w:hAnsi="Segoe UI"/>
                        <w:color w:val="000000"/>
                        <w:sz w:val="16"/>
                      </w:rPr>
                      <w:t>s</w:t>
                    </w:r>
                  </w:ins>
                  <w:r>
                    <w:rPr>
                      <w:rFonts w:ascii="Segoe UI" w:eastAsia="Segoe UI" w:hAnsi="Segoe UI"/>
                      <w:color w:val="000000"/>
                      <w:sz w:val="16"/>
                    </w:rPr>
                    <w:t xml:space="preserve"> shall commence the maintenance services as referred </w:t>
                  </w:r>
                  <w:ins w:id="96" w:author="Parulekar, Prutha" w:date="2023-07-05T09:40:00Z">
                    <w:r w:rsidR="00C81BC3">
                      <w:rPr>
                        <w:rFonts w:ascii="Segoe UI" w:eastAsia="Segoe UI" w:hAnsi="Segoe UI"/>
                        <w:color w:val="000000"/>
                        <w:sz w:val="16"/>
                      </w:rPr>
                      <w:t xml:space="preserve">to </w:t>
                    </w:r>
                  </w:ins>
                  <w:r>
                    <w:rPr>
                      <w:rFonts w:ascii="Segoe UI" w:eastAsia="Segoe UI" w:hAnsi="Segoe UI"/>
                      <w:color w:val="000000"/>
                      <w:sz w:val="16"/>
                    </w:rPr>
                    <w:t xml:space="preserve">in the </w:t>
                  </w:r>
                  <w:r w:rsidR="00C81BC3">
                    <w:rPr>
                      <w:rFonts w:ascii="Segoe UI" w:eastAsia="Segoe UI" w:hAnsi="Segoe UI"/>
                      <w:color w:val="000000"/>
                      <w:sz w:val="16"/>
                    </w:rPr>
                    <w:t xml:space="preserve">attached </w:t>
                  </w:r>
                  <w:del w:id="97" w:author="Parulekar, Prutha" w:date="2023-07-05T09:40:00Z">
                    <w:r>
                      <w:rPr>
                        <w:rFonts w:ascii="Segoe UI" w:eastAsia="Segoe UI" w:hAnsi="Segoe UI"/>
                        <w:color w:val="000000"/>
                        <w:sz w:val="16"/>
                      </w:rPr>
                      <w:delText xml:space="preserve"> </w:delText>
                    </w:r>
                  </w:del>
                  <w:r w:rsidR="00C81BC3">
                    <w:rPr>
                      <w:rFonts w:ascii="Segoe UI" w:eastAsia="Segoe UI" w:hAnsi="Segoe UI"/>
                      <w:color w:val="000000"/>
                      <w:sz w:val="16"/>
                    </w:rPr>
                    <w:t>Schedule</w:t>
                  </w:r>
                  <w:r>
                    <w:rPr>
                      <w:rFonts w:ascii="Segoe UI" w:eastAsia="Segoe UI" w:hAnsi="Segoe UI"/>
                      <w:color w:val="000000"/>
                      <w:sz w:val="16"/>
                    </w:rPr>
                    <w:t xml:space="preserve"> and subject to fulfillment of obligations of </w:t>
                  </w:r>
                  <w:del w:id="98" w:author="Parulekar, Prutha" w:date="2023-07-05T09:40:00Z">
                    <w:r>
                      <w:rPr>
                        <w:rFonts w:ascii="Segoe UI" w:eastAsia="Segoe UI" w:hAnsi="Segoe UI"/>
                        <w:color w:val="000000"/>
                        <w:sz w:val="16"/>
                      </w:rPr>
                      <w:delText>"</w:delText>
                    </w:r>
                  </w:del>
                  <w:r>
                    <w:rPr>
                      <w:rFonts w:ascii="Segoe UI" w:eastAsia="Segoe UI" w:hAnsi="Segoe UI"/>
                      <w:color w:val="000000"/>
                      <w:sz w:val="16"/>
                    </w:rPr>
                    <w:t xml:space="preserve">the </w:t>
                  </w:r>
                  <w:del w:id="99" w:author="Parulekar, Prutha" w:date="2023-07-05T09:40:00Z">
                    <w:r>
                      <w:rPr>
                        <w:rFonts w:ascii="Segoe UI" w:eastAsia="Segoe UI" w:hAnsi="Segoe UI"/>
                        <w:color w:val="000000"/>
                        <w:sz w:val="16"/>
                      </w:rPr>
                      <w:delText>user"</w:delText>
                    </w:r>
                  </w:del>
                  <w:ins w:id="100" w:author="Parulekar, Prutha" w:date="2023-07-05T09:40:00Z">
                    <w:r w:rsidR="00C81BC3">
                      <w:rPr>
                        <w:rFonts w:ascii="Segoe UI" w:eastAsia="Segoe UI" w:hAnsi="Segoe UI"/>
                        <w:color w:val="000000"/>
                        <w:sz w:val="16"/>
                      </w:rPr>
                      <w:t>U</w:t>
                    </w:r>
                    <w:r>
                      <w:rPr>
                        <w:rFonts w:ascii="Segoe UI" w:eastAsia="Segoe UI" w:hAnsi="Segoe UI"/>
                        <w:color w:val="000000"/>
                        <w:sz w:val="16"/>
                      </w:rPr>
                      <w:t>ser</w:t>
                    </w:r>
                  </w:ins>
                  <w:r>
                    <w:rPr>
                      <w:rFonts w:ascii="Segoe UI" w:eastAsia="Segoe UI" w:hAnsi="Segoe UI"/>
                      <w:color w:val="000000"/>
                      <w:sz w:val="16"/>
                    </w:rPr>
                    <w:t xml:space="preserve"> as defined in </w:t>
                  </w:r>
                  <w:del w:id="101" w:author="Parulekar, Prutha" w:date="2023-07-05T09:40:00Z">
                    <w:r>
                      <w:rPr>
                        <w:rFonts w:ascii="Segoe UI" w:eastAsia="Segoe UI" w:hAnsi="Segoe UI"/>
                        <w:color w:val="000000"/>
                        <w:sz w:val="16"/>
                      </w:rPr>
                      <w:delText xml:space="preserve">the </w:delText>
                    </w:r>
                  </w:del>
                  <w:r>
                    <w:rPr>
                      <w:rFonts w:ascii="Segoe UI" w:eastAsia="Segoe UI" w:hAnsi="Segoe UI"/>
                      <w:color w:val="000000"/>
                      <w:sz w:val="16"/>
                    </w:rPr>
                    <w:t xml:space="preserve">clause </w:t>
                  </w:r>
                  <w:del w:id="102" w:author="Parulekar, Prutha" w:date="2023-07-05T09:40:00Z">
                    <w:r>
                      <w:rPr>
                        <w:rFonts w:ascii="Segoe UI" w:eastAsia="Segoe UI" w:hAnsi="Segoe UI"/>
                        <w:color w:val="000000"/>
                        <w:sz w:val="16"/>
                      </w:rPr>
                      <w:delText xml:space="preserve">No. </w:delText>
                    </w:r>
                  </w:del>
                  <w:r>
                    <w:rPr>
                      <w:rFonts w:ascii="Segoe UI" w:eastAsia="Segoe UI" w:hAnsi="Segoe UI"/>
                      <w:color w:val="000000"/>
                      <w:sz w:val="16"/>
                    </w:rPr>
                    <w:t xml:space="preserve">7 of </w:t>
                  </w:r>
                  <w:del w:id="103" w:author="Parulekar, Prutha" w:date="2023-07-05T09:40:00Z">
                    <w:r>
                      <w:rPr>
                        <w:rFonts w:ascii="Segoe UI" w:eastAsia="Segoe UI" w:hAnsi="Segoe UI"/>
                        <w:color w:val="000000"/>
                        <w:sz w:val="16"/>
                      </w:rPr>
                      <w:delText>the</w:delText>
                    </w:r>
                  </w:del>
                  <w:ins w:id="104" w:author="Parulekar, Prutha" w:date="2023-07-05T09:40:00Z">
                    <w:r>
                      <w:rPr>
                        <w:rFonts w:ascii="Segoe UI" w:eastAsia="Segoe UI" w:hAnsi="Segoe UI"/>
                        <w:color w:val="000000"/>
                        <w:sz w:val="16"/>
                      </w:rPr>
                      <w:t>th</w:t>
                    </w:r>
                    <w:r w:rsidR="00C81BC3">
                      <w:rPr>
                        <w:rFonts w:ascii="Segoe UI" w:eastAsia="Segoe UI" w:hAnsi="Segoe UI"/>
                        <w:color w:val="000000"/>
                        <w:sz w:val="16"/>
                      </w:rPr>
                      <w:t>is</w:t>
                    </w:r>
                  </w:ins>
                  <w:r>
                    <w:rPr>
                      <w:rFonts w:ascii="Segoe UI" w:eastAsia="Segoe UI" w:hAnsi="Segoe UI"/>
                      <w:color w:val="000000"/>
                      <w:sz w:val="16"/>
                    </w:rPr>
                    <w:t xml:space="preserve"> Contract.</w:t>
                  </w:r>
                  <w:ins w:id="105" w:author="Parulekar, Prutha" w:date="2023-07-05T09:40:00Z">
                    <w:r w:rsidR="00C81BC3">
                      <w:rPr>
                        <w:rFonts w:ascii="Segoe UI" w:eastAsia="Segoe UI" w:hAnsi="Segoe UI"/>
                        <w:color w:val="000000"/>
                        <w:sz w:val="16"/>
                      </w:rPr>
                      <w:t xml:space="preserve"> </w:t>
                    </w:r>
                  </w:ins>
                  <w:r>
                    <w:rPr>
                      <w:rFonts w:ascii="Segoe UI" w:eastAsia="Segoe UI" w:hAnsi="Segoe UI"/>
                      <w:color w:val="000000"/>
                      <w:sz w:val="16"/>
                    </w:rPr>
                    <w:t xml:space="preserve">There will be </w:t>
                  </w:r>
                  <w:del w:id="106" w:author="Parulekar, Prutha" w:date="2023-07-05T09:40:00Z">
                    <w:r>
                      <w:rPr>
                        <w:rFonts w:ascii="Segoe UI" w:eastAsia="Segoe UI" w:hAnsi="Segoe UI"/>
                        <w:color w:val="000000"/>
                        <w:sz w:val="16"/>
                      </w:rPr>
                      <w:delText>Yearly</w:delText>
                    </w:r>
                  </w:del>
                  <w:ins w:id="107" w:author="Parulekar, Prutha" w:date="2023-07-05T09:40:00Z">
                    <w:r w:rsidR="00C81BC3">
                      <w:rPr>
                        <w:rFonts w:ascii="Segoe UI" w:eastAsia="Segoe UI" w:hAnsi="Segoe UI"/>
                        <w:color w:val="000000"/>
                        <w:sz w:val="16"/>
                      </w:rPr>
                      <w:t>an annual</w:t>
                    </w:r>
                  </w:ins>
                  <w:r>
                    <w:rPr>
                      <w:rFonts w:ascii="Segoe UI" w:eastAsia="Segoe UI" w:hAnsi="Segoe UI"/>
                      <w:color w:val="000000"/>
                      <w:sz w:val="16"/>
                    </w:rPr>
                    <w:t xml:space="preserve"> increment of 10% in </w:t>
                  </w:r>
                  <w:del w:id="108" w:author="Parulekar, Prutha" w:date="2023-07-05T09:40:00Z">
                    <w:r>
                      <w:rPr>
                        <w:rFonts w:ascii="Segoe UI" w:eastAsia="Segoe UI" w:hAnsi="Segoe UI"/>
                        <w:color w:val="000000"/>
                        <w:sz w:val="16"/>
                      </w:rPr>
                      <w:delText>contract</w:delText>
                    </w:r>
                  </w:del>
                  <w:ins w:id="109" w:author="Parulekar, Prutha" w:date="2023-07-05T09:40:00Z">
                    <w:r w:rsidR="00C81BC3">
                      <w:rPr>
                        <w:rFonts w:ascii="Segoe UI" w:eastAsia="Segoe UI" w:hAnsi="Segoe UI"/>
                        <w:color w:val="000000"/>
                        <w:sz w:val="16"/>
                      </w:rPr>
                      <w:t>this C</w:t>
                    </w:r>
                    <w:r>
                      <w:rPr>
                        <w:rFonts w:ascii="Segoe UI" w:eastAsia="Segoe UI" w:hAnsi="Segoe UI"/>
                        <w:color w:val="000000"/>
                        <w:sz w:val="16"/>
                      </w:rPr>
                      <w:t>ontract</w:t>
                    </w:r>
                  </w:ins>
                  <w:r>
                    <w:rPr>
                      <w:rFonts w:ascii="Segoe UI" w:eastAsia="Segoe UI" w:hAnsi="Segoe UI"/>
                      <w:color w:val="000000"/>
                      <w:sz w:val="16"/>
                    </w:rPr>
                    <w:t xml:space="preserve"> for subsequent years. </w:t>
                  </w:r>
                </w:p>
                <w:p w14:paraId="7213FADF" w14:textId="45AC9EE0" w:rsidR="00C81BC3" w:rsidRDefault="00C81BC3">
                  <w:pPr>
                    <w:spacing w:after="0" w:line="240" w:lineRule="auto"/>
                  </w:pPr>
                </w:p>
              </w:tc>
            </w:tr>
          </w:tbl>
          <w:p w14:paraId="33801679" w14:textId="77777777" w:rsidR="00E16D79" w:rsidRDefault="00E16D79">
            <w:pPr>
              <w:spacing w:after="0" w:line="240" w:lineRule="auto"/>
            </w:pPr>
          </w:p>
        </w:tc>
        <w:tc>
          <w:tcPr>
            <w:tcW w:w="149" w:type="dxa"/>
          </w:tcPr>
          <w:p w14:paraId="390DDE51" w14:textId="77777777" w:rsidR="00E16D79" w:rsidRDefault="00E16D79">
            <w:pPr>
              <w:pStyle w:val="EmptyCellLayoutStyle"/>
              <w:spacing w:after="0" w:line="240" w:lineRule="auto"/>
            </w:pPr>
          </w:p>
        </w:tc>
      </w:tr>
      <w:tr w:rsidR="00AD3B06" w14:paraId="185AA648" w14:textId="77777777" w:rsidTr="00DC79E3">
        <w:trPr>
          <w:trHeight w:val="40"/>
        </w:trPr>
        <w:tc>
          <w:tcPr>
            <w:tcW w:w="6" w:type="dxa"/>
          </w:tcPr>
          <w:p w14:paraId="53121E6B" w14:textId="77777777" w:rsidR="00E16D79" w:rsidRDefault="00E16D79">
            <w:pPr>
              <w:pStyle w:val="EmptyCellLayoutStyle"/>
              <w:spacing w:after="0" w:line="240" w:lineRule="auto"/>
            </w:pPr>
          </w:p>
        </w:tc>
        <w:tc>
          <w:tcPr>
            <w:tcW w:w="18" w:type="dxa"/>
          </w:tcPr>
          <w:p w14:paraId="7925CF87" w14:textId="77777777" w:rsidR="00E16D79" w:rsidRDefault="00E16D79">
            <w:pPr>
              <w:pStyle w:val="EmptyCellLayoutStyle"/>
              <w:spacing w:after="0" w:line="240" w:lineRule="auto"/>
            </w:pPr>
          </w:p>
        </w:tc>
        <w:tc>
          <w:tcPr>
            <w:tcW w:w="9" w:type="dxa"/>
          </w:tcPr>
          <w:p w14:paraId="3A975405" w14:textId="77777777" w:rsidR="00E16D79" w:rsidRDefault="00E16D79">
            <w:pPr>
              <w:pStyle w:val="EmptyCellLayoutStyle"/>
              <w:spacing w:after="0" w:line="240" w:lineRule="auto"/>
            </w:pPr>
          </w:p>
        </w:tc>
        <w:tc>
          <w:tcPr>
            <w:tcW w:w="11" w:type="dxa"/>
          </w:tcPr>
          <w:p w14:paraId="5A7F25E5" w14:textId="77777777" w:rsidR="00E16D79" w:rsidRDefault="00E16D79">
            <w:pPr>
              <w:pStyle w:val="EmptyCellLayoutStyle"/>
              <w:spacing w:after="0" w:line="240" w:lineRule="auto"/>
            </w:pPr>
          </w:p>
        </w:tc>
        <w:tc>
          <w:tcPr>
            <w:tcW w:w="6" w:type="dxa"/>
          </w:tcPr>
          <w:p w14:paraId="5ADDB97A" w14:textId="77777777" w:rsidR="00E16D79" w:rsidRDefault="00E16D79">
            <w:pPr>
              <w:pStyle w:val="EmptyCellLayoutStyle"/>
              <w:spacing w:after="0" w:line="240" w:lineRule="auto"/>
            </w:pPr>
          </w:p>
        </w:tc>
        <w:tc>
          <w:tcPr>
            <w:tcW w:w="6" w:type="dxa"/>
          </w:tcPr>
          <w:p w14:paraId="07215DC2" w14:textId="77777777" w:rsidR="00E16D79" w:rsidRDefault="00E16D79">
            <w:pPr>
              <w:pStyle w:val="EmptyCellLayoutStyle"/>
              <w:spacing w:after="0" w:line="240" w:lineRule="auto"/>
            </w:pPr>
          </w:p>
        </w:tc>
        <w:tc>
          <w:tcPr>
            <w:tcW w:w="34" w:type="dxa"/>
          </w:tcPr>
          <w:p w14:paraId="26168630" w14:textId="77777777" w:rsidR="00E16D79" w:rsidRDefault="00E16D79">
            <w:pPr>
              <w:pStyle w:val="EmptyCellLayoutStyle"/>
              <w:spacing w:after="0" w:line="240" w:lineRule="auto"/>
            </w:pPr>
          </w:p>
        </w:tc>
        <w:tc>
          <w:tcPr>
            <w:tcW w:w="6" w:type="dxa"/>
          </w:tcPr>
          <w:p w14:paraId="4926A771" w14:textId="77777777" w:rsidR="00E16D79" w:rsidRDefault="00E16D79">
            <w:pPr>
              <w:pStyle w:val="EmptyCellLayoutStyle"/>
              <w:spacing w:after="0" w:line="240" w:lineRule="auto"/>
            </w:pPr>
          </w:p>
        </w:tc>
        <w:tc>
          <w:tcPr>
            <w:tcW w:w="44" w:type="dxa"/>
          </w:tcPr>
          <w:p w14:paraId="6AF2893E" w14:textId="77777777" w:rsidR="00E16D79" w:rsidRDefault="00E16D79">
            <w:pPr>
              <w:pStyle w:val="EmptyCellLayoutStyle"/>
              <w:spacing w:after="0" w:line="240" w:lineRule="auto"/>
            </w:pPr>
          </w:p>
        </w:tc>
        <w:tc>
          <w:tcPr>
            <w:tcW w:w="36" w:type="dxa"/>
          </w:tcPr>
          <w:p w14:paraId="7587FEA4" w14:textId="77777777" w:rsidR="00E16D79" w:rsidRDefault="00E16D79">
            <w:pPr>
              <w:pStyle w:val="EmptyCellLayoutStyle"/>
              <w:spacing w:after="0" w:line="240" w:lineRule="auto"/>
            </w:pPr>
          </w:p>
        </w:tc>
        <w:tc>
          <w:tcPr>
            <w:tcW w:w="191" w:type="dxa"/>
          </w:tcPr>
          <w:p w14:paraId="7D40C1CD" w14:textId="77777777" w:rsidR="00E16D79" w:rsidRDefault="00E16D79">
            <w:pPr>
              <w:pStyle w:val="EmptyCellLayoutStyle"/>
              <w:spacing w:after="0" w:line="240" w:lineRule="auto"/>
            </w:pPr>
          </w:p>
        </w:tc>
        <w:tc>
          <w:tcPr>
            <w:tcW w:w="334" w:type="dxa"/>
          </w:tcPr>
          <w:p w14:paraId="3857C8CA" w14:textId="77777777" w:rsidR="00E16D79" w:rsidRDefault="00E16D79">
            <w:pPr>
              <w:pStyle w:val="EmptyCellLayoutStyle"/>
              <w:spacing w:after="0" w:line="240" w:lineRule="auto"/>
            </w:pPr>
          </w:p>
        </w:tc>
        <w:tc>
          <w:tcPr>
            <w:tcW w:w="44" w:type="dxa"/>
          </w:tcPr>
          <w:p w14:paraId="1ABEB5D7" w14:textId="77777777" w:rsidR="00E16D79" w:rsidRDefault="00E16D79">
            <w:pPr>
              <w:pStyle w:val="EmptyCellLayoutStyle"/>
              <w:spacing w:after="0" w:line="240" w:lineRule="auto"/>
            </w:pPr>
          </w:p>
        </w:tc>
        <w:tc>
          <w:tcPr>
            <w:tcW w:w="51" w:type="dxa"/>
          </w:tcPr>
          <w:p w14:paraId="2152C562" w14:textId="77777777" w:rsidR="00E16D79" w:rsidRDefault="00E16D79">
            <w:pPr>
              <w:pStyle w:val="EmptyCellLayoutStyle"/>
              <w:spacing w:after="0" w:line="240" w:lineRule="auto"/>
            </w:pPr>
          </w:p>
        </w:tc>
        <w:tc>
          <w:tcPr>
            <w:tcW w:w="22" w:type="dxa"/>
          </w:tcPr>
          <w:p w14:paraId="7F6B16FE" w14:textId="77777777" w:rsidR="00E16D79" w:rsidRDefault="00E16D79">
            <w:pPr>
              <w:pStyle w:val="EmptyCellLayoutStyle"/>
              <w:spacing w:after="0" w:line="240" w:lineRule="auto"/>
            </w:pPr>
          </w:p>
        </w:tc>
        <w:tc>
          <w:tcPr>
            <w:tcW w:w="16" w:type="dxa"/>
          </w:tcPr>
          <w:p w14:paraId="4A5DF8AC" w14:textId="77777777" w:rsidR="00E16D79" w:rsidRDefault="00E16D79">
            <w:pPr>
              <w:pStyle w:val="EmptyCellLayoutStyle"/>
              <w:spacing w:after="0" w:line="240" w:lineRule="auto"/>
            </w:pPr>
          </w:p>
        </w:tc>
        <w:tc>
          <w:tcPr>
            <w:tcW w:w="16" w:type="dxa"/>
          </w:tcPr>
          <w:p w14:paraId="1219B5A1" w14:textId="77777777" w:rsidR="00E16D79" w:rsidRDefault="00E16D79">
            <w:pPr>
              <w:pStyle w:val="EmptyCellLayoutStyle"/>
              <w:spacing w:after="0" w:line="240" w:lineRule="auto"/>
            </w:pPr>
          </w:p>
        </w:tc>
        <w:tc>
          <w:tcPr>
            <w:tcW w:w="16" w:type="dxa"/>
          </w:tcPr>
          <w:p w14:paraId="7F599E7A" w14:textId="77777777" w:rsidR="00E16D79" w:rsidRDefault="00E16D79">
            <w:pPr>
              <w:pStyle w:val="EmptyCellLayoutStyle"/>
              <w:spacing w:after="0" w:line="240" w:lineRule="auto"/>
            </w:pPr>
          </w:p>
        </w:tc>
        <w:tc>
          <w:tcPr>
            <w:tcW w:w="42" w:type="dxa"/>
          </w:tcPr>
          <w:p w14:paraId="2C21A8FB" w14:textId="77777777" w:rsidR="00E16D79" w:rsidRDefault="00E16D79">
            <w:pPr>
              <w:pStyle w:val="EmptyCellLayoutStyle"/>
              <w:spacing w:after="0" w:line="240" w:lineRule="auto"/>
            </w:pPr>
          </w:p>
        </w:tc>
        <w:tc>
          <w:tcPr>
            <w:tcW w:w="16" w:type="dxa"/>
          </w:tcPr>
          <w:p w14:paraId="225C6600" w14:textId="77777777" w:rsidR="00E16D79" w:rsidRDefault="00E16D79">
            <w:pPr>
              <w:pStyle w:val="EmptyCellLayoutStyle"/>
              <w:spacing w:after="0" w:line="240" w:lineRule="auto"/>
            </w:pPr>
          </w:p>
        </w:tc>
        <w:tc>
          <w:tcPr>
            <w:tcW w:w="16" w:type="dxa"/>
          </w:tcPr>
          <w:p w14:paraId="4DC1C60C" w14:textId="77777777" w:rsidR="00E16D79" w:rsidRDefault="00E16D79">
            <w:pPr>
              <w:pStyle w:val="EmptyCellLayoutStyle"/>
              <w:spacing w:after="0" w:line="240" w:lineRule="auto"/>
            </w:pPr>
          </w:p>
        </w:tc>
        <w:tc>
          <w:tcPr>
            <w:tcW w:w="24" w:type="dxa"/>
          </w:tcPr>
          <w:p w14:paraId="1DD78F1B" w14:textId="77777777" w:rsidR="00E16D79" w:rsidRDefault="00E16D79">
            <w:pPr>
              <w:pStyle w:val="EmptyCellLayoutStyle"/>
              <w:spacing w:after="0" w:line="240" w:lineRule="auto"/>
            </w:pPr>
          </w:p>
        </w:tc>
        <w:tc>
          <w:tcPr>
            <w:tcW w:w="292" w:type="dxa"/>
          </w:tcPr>
          <w:p w14:paraId="7199C2FE" w14:textId="77777777" w:rsidR="00E16D79" w:rsidRDefault="00E16D79">
            <w:pPr>
              <w:pStyle w:val="EmptyCellLayoutStyle"/>
              <w:spacing w:after="0" w:line="240" w:lineRule="auto"/>
            </w:pPr>
          </w:p>
        </w:tc>
        <w:tc>
          <w:tcPr>
            <w:tcW w:w="24" w:type="dxa"/>
          </w:tcPr>
          <w:p w14:paraId="32DA6F5A" w14:textId="77777777" w:rsidR="00E16D79" w:rsidRDefault="00E16D79">
            <w:pPr>
              <w:pStyle w:val="EmptyCellLayoutStyle"/>
              <w:spacing w:after="0" w:line="240" w:lineRule="auto"/>
            </w:pPr>
          </w:p>
        </w:tc>
        <w:tc>
          <w:tcPr>
            <w:tcW w:w="16" w:type="dxa"/>
          </w:tcPr>
          <w:p w14:paraId="00EEAAE3" w14:textId="77777777" w:rsidR="00E16D79" w:rsidRDefault="00E16D79">
            <w:pPr>
              <w:pStyle w:val="EmptyCellLayoutStyle"/>
              <w:spacing w:after="0" w:line="240" w:lineRule="auto"/>
            </w:pPr>
          </w:p>
        </w:tc>
        <w:tc>
          <w:tcPr>
            <w:tcW w:w="32" w:type="dxa"/>
          </w:tcPr>
          <w:p w14:paraId="5F1E7C1D" w14:textId="77777777" w:rsidR="00E16D79" w:rsidRDefault="00E16D79">
            <w:pPr>
              <w:pStyle w:val="EmptyCellLayoutStyle"/>
              <w:spacing w:after="0" w:line="240" w:lineRule="auto"/>
            </w:pPr>
          </w:p>
        </w:tc>
        <w:tc>
          <w:tcPr>
            <w:tcW w:w="85" w:type="dxa"/>
          </w:tcPr>
          <w:p w14:paraId="2F8C407A" w14:textId="77777777" w:rsidR="00E16D79" w:rsidRDefault="00E16D79">
            <w:pPr>
              <w:pStyle w:val="EmptyCellLayoutStyle"/>
              <w:spacing w:after="0" w:line="240" w:lineRule="auto"/>
            </w:pPr>
          </w:p>
        </w:tc>
        <w:tc>
          <w:tcPr>
            <w:tcW w:w="475" w:type="dxa"/>
          </w:tcPr>
          <w:p w14:paraId="32924264" w14:textId="77777777" w:rsidR="00E16D79" w:rsidRDefault="00E16D79">
            <w:pPr>
              <w:pStyle w:val="EmptyCellLayoutStyle"/>
              <w:spacing w:after="0" w:line="240" w:lineRule="auto"/>
            </w:pPr>
          </w:p>
        </w:tc>
        <w:tc>
          <w:tcPr>
            <w:tcW w:w="36" w:type="dxa"/>
          </w:tcPr>
          <w:p w14:paraId="3009C767" w14:textId="77777777" w:rsidR="00E16D79" w:rsidRDefault="00E16D79">
            <w:pPr>
              <w:pStyle w:val="EmptyCellLayoutStyle"/>
              <w:spacing w:after="0" w:line="240" w:lineRule="auto"/>
            </w:pPr>
          </w:p>
        </w:tc>
        <w:tc>
          <w:tcPr>
            <w:tcW w:w="129" w:type="dxa"/>
          </w:tcPr>
          <w:p w14:paraId="0233826E" w14:textId="77777777" w:rsidR="00E16D79" w:rsidRDefault="00E16D79">
            <w:pPr>
              <w:pStyle w:val="EmptyCellLayoutStyle"/>
              <w:spacing w:after="0" w:line="240" w:lineRule="auto"/>
            </w:pPr>
          </w:p>
        </w:tc>
        <w:tc>
          <w:tcPr>
            <w:tcW w:w="94" w:type="dxa"/>
          </w:tcPr>
          <w:p w14:paraId="0D1F586E" w14:textId="77777777" w:rsidR="00E16D79" w:rsidRDefault="00E16D79">
            <w:pPr>
              <w:pStyle w:val="EmptyCellLayoutStyle"/>
              <w:spacing w:after="0" w:line="240" w:lineRule="auto"/>
            </w:pPr>
          </w:p>
        </w:tc>
        <w:tc>
          <w:tcPr>
            <w:tcW w:w="57" w:type="dxa"/>
          </w:tcPr>
          <w:p w14:paraId="06903CB9" w14:textId="77777777" w:rsidR="00E16D79" w:rsidRDefault="00E16D79">
            <w:pPr>
              <w:pStyle w:val="EmptyCellLayoutStyle"/>
              <w:spacing w:after="0" w:line="240" w:lineRule="auto"/>
            </w:pPr>
          </w:p>
        </w:tc>
        <w:tc>
          <w:tcPr>
            <w:tcW w:w="685" w:type="dxa"/>
          </w:tcPr>
          <w:p w14:paraId="6676379F" w14:textId="77777777" w:rsidR="00E16D79" w:rsidRDefault="00E16D79">
            <w:pPr>
              <w:pStyle w:val="EmptyCellLayoutStyle"/>
              <w:spacing w:after="0" w:line="240" w:lineRule="auto"/>
            </w:pPr>
          </w:p>
        </w:tc>
        <w:tc>
          <w:tcPr>
            <w:tcW w:w="1241" w:type="dxa"/>
          </w:tcPr>
          <w:p w14:paraId="6040C912" w14:textId="77777777" w:rsidR="00E16D79" w:rsidRDefault="00E16D79">
            <w:pPr>
              <w:pStyle w:val="EmptyCellLayoutStyle"/>
              <w:spacing w:after="0" w:line="240" w:lineRule="auto"/>
            </w:pPr>
          </w:p>
        </w:tc>
        <w:tc>
          <w:tcPr>
            <w:tcW w:w="131" w:type="dxa"/>
          </w:tcPr>
          <w:p w14:paraId="306EA995" w14:textId="77777777" w:rsidR="00E16D79" w:rsidRDefault="00E16D79">
            <w:pPr>
              <w:pStyle w:val="EmptyCellLayoutStyle"/>
              <w:spacing w:after="0" w:line="240" w:lineRule="auto"/>
            </w:pPr>
          </w:p>
        </w:tc>
        <w:tc>
          <w:tcPr>
            <w:tcW w:w="1431" w:type="dxa"/>
          </w:tcPr>
          <w:p w14:paraId="206C7E24" w14:textId="77777777" w:rsidR="00E16D79" w:rsidRDefault="00E16D79">
            <w:pPr>
              <w:pStyle w:val="EmptyCellLayoutStyle"/>
              <w:spacing w:after="0" w:line="240" w:lineRule="auto"/>
            </w:pPr>
          </w:p>
        </w:tc>
        <w:tc>
          <w:tcPr>
            <w:tcW w:w="2311" w:type="dxa"/>
          </w:tcPr>
          <w:p w14:paraId="7D2FE9B7" w14:textId="77777777" w:rsidR="00E16D79" w:rsidRDefault="00E16D79">
            <w:pPr>
              <w:pStyle w:val="EmptyCellLayoutStyle"/>
              <w:spacing w:after="0" w:line="240" w:lineRule="auto"/>
            </w:pPr>
          </w:p>
        </w:tc>
        <w:tc>
          <w:tcPr>
            <w:tcW w:w="1686" w:type="dxa"/>
          </w:tcPr>
          <w:p w14:paraId="32260BFD" w14:textId="77777777" w:rsidR="00E16D79" w:rsidRDefault="00E16D79">
            <w:pPr>
              <w:pStyle w:val="EmptyCellLayoutStyle"/>
              <w:spacing w:after="0" w:line="240" w:lineRule="auto"/>
            </w:pPr>
          </w:p>
        </w:tc>
        <w:tc>
          <w:tcPr>
            <w:tcW w:w="1353" w:type="dxa"/>
          </w:tcPr>
          <w:p w14:paraId="78A6C226" w14:textId="77777777" w:rsidR="00E16D79" w:rsidRDefault="00E16D79">
            <w:pPr>
              <w:pStyle w:val="EmptyCellLayoutStyle"/>
              <w:spacing w:after="0" w:line="240" w:lineRule="auto"/>
            </w:pPr>
          </w:p>
        </w:tc>
        <w:tc>
          <w:tcPr>
            <w:tcW w:w="16" w:type="dxa"/>
          </w:tcPr>
          <w:p w14:paraId="30731275" w14:textId="77777777" w:rsidR="00E16D79" w:rsidRDefault="00E16D79">
            <w:pPr>
              <w:pStyle w:val="EmptyCellLayoutStyle"/>
              <w:spacing w:after="0" w:line="240" w:lineRule="auto"/>
            </w:pPr>
          </w:p>
        </w:tc>
        <w:tc>
          <w:tcPr>
            <w:tcW w:w="21" w:type="dxa"/>
          </w:tcPr>
          <w:p w14:paraId="4997E6A6" w14:textId="77777777" w:rsidR="00E16D79" w:rsidRDefault="00E16D79">
            <w:pPr>
              <w:pStyle w:val="EmptyCellLayoutStyle"/>
              <w:spacing w:after="0" w:line="240" w:lineRule="auto"/>
            </w:pPr>
          </w:p>
        </w:tc>
        <w:tc>
          <w:tcPr>
            <w:tcW w:w="149" w:type="dxa"/>
          </w:tcPr>
          <w:p w14:paraId="63784778" w14:textId="77777777" w:rsidR="00E16D79" w:rsidRDefault="00E16D79">
            <w:pPr>
              <w:pStyle w:val="EmptyCellLayoutStyle"/>
              <w:spacing w:after="0" w:line="240" w:lineRule="auto"/>
            </w:pPr>
          </w:p>
        </w:tc>
      </w:tr>
      <w:tr w:rsidR="004F4E2D" w14:paraId="4195799C" w14:textId="77777777" w:rsidTr="00AD3B06">
        <w:trPr>
          <w:trHeight w:val="226"/>
        </w:trPr>
        <w:tc>
          <w:tcPr>
            <w:tcW w:w="6" w:type="dxa"/>
          </w:tcPr>
          <w:p w14:paraId="68A9C9E8" w14:textId="77777777" w:rsidR="00E16D79" w:rsidRDefault="00E16D79">
            <w:pPr>
              <w:pStyle w:val="EmptyCellLayoutStyle"/>
              <w:spacing w:after="0" w:line="240" w:lineRule="auto"/>
            </w:pPr>
          </w:p>
        </w:tc>
        <w:tc>
          <w:tcPr>
            <w:tcW w:w="18" w:type="dxa"/>
          </w:tcPr>
          <w:p w14:paraId="54B3BA7F" w14:textId="77777777" w:rsidR="00E16D79" w:rsidRDefault="00E16D79">
            <w:pPr>
              <w:pStyle w:val="EmptyCellLayoutStyle"/>
              <w:spacing w:after="0" w:line="240" w:lineRule="auto"/>
            </w:pPr>
          </w:p>
        </w:tc>
        <w:tc>
          <w:tcPr>
            <w:tcW w:w="9" w:type="dxa"/>
          </w:tcPr>
          <w:p w14:paraId="0E068596" w14:textId="77777777" w:rsidR="00E16D79" w:rsidRDefault="00E16D79">
            <w:pPr>
              <w:pStyle w:val="EmptyCellLayoutStyle"/>
              <w:spacing w:after="0" w:line="240" w:lineRule="auto"/>
            </w:pPr>
          </w:p>
        </w:tc>
        <w:tc>
          <w:tcPr>
            <w:tcW w:w="1247" w:type="dxa"/>
            <w:gridSpan w:val="21"/>
          </w:tcPr>
          <w:tbl>
            <w:tblPr>
              <w:tblW w:w="0" w:type="auto"/>
              <w:tblCellMar>
                <w:left w:w="0" w:type="dxa"/>
                <w:right w:w="0" w:type="dxa"/>
              </w:tblCellMar>
              <w:tblLook w:val="04A0" w:firstRow="1" w:lastRow="0" w:firstColumn="1" w:lastColumn="0" w:noHBand="0" w:noVBand="1"/>
            </w:tblPr>
            <w:tblGrid>
              <w:gridCol w:w="736"/>
            </w:tblGrid>
            <w:tr w:rsidR="00E16D79" w14:paraId="40AE6278" w14:textId="77777777">
              <w:trPr>
                <w:trHeight w:val="226"/>
              </w:trPr>
              <w:tc>
                <w:tcPr>
                  <w:tcW w:w="736" w:type="dxa"/>
                  <w:tcBorders>
                    <w:top w:val="nil"/>
                    <w:left w:val="nil"/>
                    <w:bottom w:val="nil"/>
                    <w:right w:val="nil"/>
                  </w:tcBorders>
                  <w:tcMar>
                    <w:top w:w="0" w:type="dxa"/>
                    <w:left w:w="39" w:type="dxa"/>
                    <w:bottom w:w="0" w:type="dxa"/>
                    <w:right w:w="39" w:type="dxa"/>
                  </w:tcMar>
                </w:tcPr>
                <w:p w14:paraId="2B3F911A" w14:textId="77777777" w:rsidR="00E16D79" w:rsidRDefault="004F4E2D">
                  <w:pPr>
                    <w:spacing w:after="0" w:line="240" w:lineRule="auto"/>
                  </w:pPr>
                  <w:r>
                    <w:rPr>
                      <w:rFonts w:ascii="Segoe UI" w:eastAsia="Segoe UI" w:hAnsi="Segoe UI"/>
                      <w:b/>
                      <w:color w:val="000000"/>
                      <w:sz w:val="16"/>
                    </w:rPr>
                    <w:t xml:space="preserve">3.  </w:t>
                  </w:r>
                </w:p>
              </w:tc>
            </w:tr>
          </w:tbl>
          <w:p w14:paraId="7D046F21" w14:textId="77777777" w:rsidR="00E16D79" w:rsidRDefault="00E16D79">
            <w:pPr>
              <w:spacing w:after="0" w:line="240" w:lineRule="auto"/>
            </w:pPr>
          </w:p>
        </w:tc>
        <w:tc>
          <w:tcPr>
            <w:tcW w:w="9948" w:type="dxa"/>
            <w:gridSpan w:val="18"/>
          </w:tcPr>
          <w:tbl>
            <w:tblPr>
              <w:tblW w:w="0" w:type="auto"/>
              <w:tblCellMar>
                <w:left w:w="0" w:type="dxa"/>
                <w:right w:w="0" w:type="dxa"/>
              </w:tblCellMar>
              <w:tblLook w:val="04A0" w:firstRow="1" w:lastRow="0" w:firstColumn="1" w:lastColumn="0" w:noHBand="0" w:noVBand="1"/>
            </w:tblPr>
            <w:tblGrid>
              <w:gridCol w:w="9942"/>
            </w:tblGrid>
            <w:tr w:rsidR="00E16D79" w14:paraId="2BE4B0C3" w14:textId="77777777">
              <w:trPr>
                <w:trHeight w:val="226"/>
              </w:trPr>
              <w:tc>
                <w:tcPr>
                  <w:tcW w:w="10456" w:type="dxa"/>
                  <w:tcBorders>
                    <w:top w:val="nil"/>
                    <w:left w:val="nil"/>
                    <w:bottom w:val="nil"/>
                    <w:right w:val="nil"/>
                  </w:tcBorders>
                  <w:tcMar>
                    <w:top w:w="0" w:type="dxa"/>
                    <w:left w:w="39" w:type="dxa"/>
                    <w:bottom w:w="0" w:type="dxa"/>
                    <w:right w:w="39" w:type="dxa"/>
                  </w:tcMar>
                </w:tcPr>
                <w:p w14:paraId="0AFD20EC" w14:textId="77777777" w:rsidR="00E16D79" w:rsidRDefault="004F4E2D">
                  <w:pPr>
                    <w:spacing w:after="0" w:line="240" w:lineRule="auto"/>
                  </w:pPr>
                  <w:r>
                    <w:rPr>
                      <w:rFonts w:ascii="Segoe UI" w:eastAsia="Segoe UI" w:hAnsi="Segoe UI"/>
                      <w:b/>
                      <w:color w:val="000000"/>
                      <w:sz w:val="16"/>
                      <w:u w:val="single"/>
                    </w:rPr>
                    <w:t>Responsibilities of DIPL</w:t>
                  </w:r>
                </w:p>
              </w:tc>
            </w:tr>
          </w:tbl>
          <w:p w14:paraId="7F5DF710" w14:textId="77777777" w:rsidR="00E16D79" w:rsidRDefault="00E16D79">
            <w:pPr>
              <w:spacing w:after="0" w:line="240" w:lineRule="auto"/>
            </w:pPr>
          </w:p>
        </w:tc>
      </w:tr>
      <w:tr w:rsidR="00AD3B06" w14:paraId="429C82F0" w14:textId="77777777" w:rsidTr="00DC79E3">
        <w:trPr>
          <w:trHeight w:val="59"/>
        </w:trPr>
        <w:tc>
          <w:tcPr>
            <w:tcW w:w="6" w:type="dxa"/>
          </w:tcPr>
          <w:p w14:paraId="1E67259F" w14:textId="77777777" w:rsidR="00E16D79" w:rsidRDefault="00E16D79">
            <w:pPr>
              <w:pStyle w:val="EmptyCellLayoutStyle"/>
              <w:spacing w:after="0" w:line="240" w:lineRule="auto"/>
            </w:pPr>
          </w:p>
        </w:tc>
        <w:tc>
          <w:tcPr>
            <w:tcW w:w="18" w:type="dxa"/>
          </w:tcPr>
          <w:p w14:paraId="761B1754" w14:textId="77777777" w:rsidR="00E16D79" w:rsidRDefault="00E16D79">
            <w:pPr>
              <w:pStyle w:val="EmptyCellLayoutStyle"/>
              <w:spacing w:after="0" w:line="240" w:lineRule="auto"/>
            </w:pPr>
          </w:p>
        </w:tc>
        <w:tc>
          <w:tcPr>
            <w:tcW w:w="9" w:type="dxa"/>
          </w:tcPr>
          <w:p w14:paraId="085AF82A" w14:textId="77777777" w:rsidR="00E16D79" w:rsidRDefault="00E16D79">
            <w:pPr>
              <w:pStyle w:val="EmptyCellLayoutStyle"/>
              <w:spacing w:after="0" w:line="240" w:lineRule="auto"/>
            </w:pPr>
          </w:p>
        </w:tc>
        <w:tc>
          <w:tcPr>
            <w:tcW w:w="11" w:type="dxa"/>
          </w:tcPr>
          <w:p w14:paraId="24EF2678" w14:textId="77777777" w:rsidR="00E16D79" w:rsidRDefault="00E16D79">
            <w:pPr>
              <w:pStyle w:val="EmptyCellLayoutStyle"/>
              <w:spacing w:after="0" w:line="240" w:lineRule="auto"/>
            </w:pPr>
          </w:p>
        </w:tc>
        <w:tc>
          <w:tcPr>
            <w:tcW w:w="6" w:type="dxa"/>
          </w:tcPr>
          <w:p w14:paraId="05A3A0D0" w14:textId="77777777" w:rsidR="00E16D79" w:rsidRDefault="00E16D79">
            <w:pPr>
              <w:pStyle w:val="EmptyCellLayoutStyle"/>
              <w:spacing w:after="0" w:line="240" w:lineRule="auto"/>
            </w:pPr>
          </w:p>
        </w:tc>
        <w:tc>
          <w:tcPr>
            <w:tcW w:w="6" w:type="dxa"/>
          </w:tcPr>
          <w:p w14:paraId="715D0F85" w14:textId="77777777" w:rsidR="00E16D79" w:rsidRDefault="00E16D79">
            <w:pPr>
              <w:pStyle w:val="EmptyCellLayoutStyle"/>
              <w:spacing w:after="0" w:line="240" w:lineRule="auto"/>
            </w:pPr>
          </w:p>
        </w:tc>
        <w:tc>
          <w:tcPr>
            <w:tcW w:w="34" w:type="dxa"/>
          </w:tcPr>
          <w:p w14:paraId="1A2957DB" w14:textId="77777777" w:rsidR="00E16D79" w:rsidRDefault="00E16D79">
            <w:pPr>
              <w:pStyle w:val="EmptyCellLayoutStyle"/>
              <w:spacing w:after="0" w:line="240" w:lineRule="auto"/>
            </w:pPr>
          </w:p>
        </w:tc>
        <w:tc>
          <w:tcPr>
            <w:tcW w:w="6" w:type="dxa"/>
          </w:tcPr>
          <w:p w14:paraId="3F1C2DD2" w14:textId="77777777" w:rsidR="00E16D79" w:rsidRDefault="00E16D79">
            <w:pPr>
              <w:pStyle w:val="EmptyCellLayoutStyle"/>
              <w:spacing w:after="0" w:line="240" w:lineRule="auto"/>
            </w:pPr>
          </w:p>
        </w:tc>
        <w:tc>
          <w:tcPr>
            <w:tcW w:w="44" w:type="dxa"/>
          </w:tcPr>
          <w:p w14:paraId="3716B325" w14:textId="77777777" w:rsidR="00E16D79" w:rsidRDefault="00E16D79">
            <w:pPr>
              <w:pStyle w:val="EmptyCellLayoutStyle"/>
              <w:spacing w:after="0" w:line="240" w:lineRule="auto"/>
            </w:pPr>
          </w:p>
        </w:tc>
        <w:tc>
          <w:tcPr>
            <w:tcW w:w="36" w:type="dxa"/>
          </w:tcPr>
          <w:p w14:paraId="7CE374D2" w14:textId="77777777" w:rsidR="00E16D79" w:rsidRDefault="00E16D79">
            <w:pPr>
              <w:pStyle w:val="EmptyCellLayoutStyle"/>
              <w:spacing w:after="0" w:line="240" w:lineRule="auto"/>
            </w:pPr>
          </w:p>
        </w:tc>
        <w:tc>
          <w:tcPr>
            <w:tcW w:w="191" w:type="dxa"/>
          </w:tcPr>
          <w:p w14:paraId="3D058916" w14:textId="77777777" w:rsidR="00E16D79" w:rsidRDefault="00E16D79">
            <w:pPr>
              <w:pStyle w:val="EmptyCellLayoutStyle"/>
              <w:spacing w:after="0" w:line="240" w:lineRule="auto"/>
            </w:pPr>
          </w:p>
        </w:tc>
        <w:tc>
          <w:tcPr>
            <w:tcW w:w="334" w:type="dxa"/>
          </w:tcPr>
          <w:p w14:paraId="1868E0F2" w14:textId="77777777" w:rsidR="00E16D79" w:rsidRDefault="00E16D79">
            <w:pPr>
              <w:pStyle w:val="EmptyCellLayoutStyle"/>
              <w:spacing w:after="0" w:line="240" w:lineRule="auto"/>
            </w:pPr>
          </w:p>
        </w:tc>
        <w:tc>
          <w:tcPr>
            <w:tcW w:w="44" w:type="dxa"/>
          </w:tcPr>
          <w:p w14:paraId="0A8A5020" w14:textId="77777777" w:rsidR="00E16D79" w:rsidRDefault="00E16D79">
            <w:pPr>
              <w:pStyle w:val="EmptyCellLayoutStyle"/>
              <w:spacing w:after="0" w:line="240" w:lineRule="auto"/>
            </w:pPr>
          </w:p>
        </w:tc>
        <w:tc>
          <w:tcPr>
            <w:tcW w:w="51" w:type="dxa"/>
          </w:tcPr>
          <w:p w14:paraId="7730958B" w14:textId="77777777" w:rsidR="00E16D79" w:rsidRDefault="00E16D79">
            <w:pPr>
              <w:pStyle w:val="EmptyCellLayoutStyle"/>
              <w:spacing w:after="0" w:line="240" w:lineRule="auto"/>
            </w:pPr>
          </w:p>
        </w:tc>
        <w:tc>
          <w:tcPr>
            <w:tcW w:w="22" w:type="dxa"/>
          </w:tcPr>
          <w:p w14:paraId="1DE5DEFF" w14:textId="77777777" w:rsidR="00E16D79" w:rsidRDefault="00E16D79">
            <w:pPr>
              <w:pStyle w:val="EmptyCellLayoutStyle"/>
              <w:spacing w:after="0" w:line="240" w:lineRule="auto"/>
            </w:pPr>
          </w:p>
        </w:tc>
        <w:tc>
          <w:tcPr>
            <w:tcW w:w="16" w:type="dxa"/>
          </w:tcPr>
          <w:p w14:paraId="16A8ACE3" w14:textId="77777777" w:rsidR="00E16D79" w:rsidRDefault="00E16D79">
            <w:pPr>
              <w:pStyle w:val="EmptyCellLayoutStyle"/>
              <w:spacing w:after="0" w:line="240" w:lineRule="auto"/>
            </w:pPr>
          </w:p>
        </w:tc>
        <w:tc>
          <w:tcPr>
            <w:tcW w:w="16" w:type="dxa"/>
          </w:tcPr>
          <w:p w14:paraId="5FFD488B" w14:textId="77777777" w:rsidR="00E16D79" w:rsidRDefault="00E16D79">
            <w:pPr>
              <w:pStyle w:val="EmptyCellLayoutStyle"/>
              <w:spacing w:after="0" w:line="240" w:lineRule="auto"/>
            </w:pPr>
          </w:p>
        </w:tc>
        <w:tc>
          <w:tcPr>
            <w:tcW w:w="16" w:type="dxa"/>
          </w:tcPr>
          <w:p w14:paraId="12D4F2A9" w14:textId="77777777" w:rsidR="00E16D79" w:rsidRDefault="00E16D79">
            <w:pPr>
              <w:pStyle w:val="EmptyCellLayoutStyle"/>
              <w:spacing w:after="0" w:line="240" w:lineRule="auto"/>
            </w:pPr>
          </w:p>
        </w:tc>
        <w:tc>
          <w:tcPr>
            <w:tcW w:w="42" w:type="dxa"/>
          </w:tcPr>
          <w:p w14:paraId="0E6E0208" w14:textId="77777777" w:rsidR="00E16D79" w:rsidRDefault="00E16D79">
            <w:pPr>
              <w:pStyle w:val="EmptyCellLayoutStyle"/>
              <w:spacing w:after="0" w:line="240" w:lineRule="auto"/>
            </w:pPr>
          </w:p>
        </w:tc>
        <w:tc>
          <w:tcPr>
            <w:tcW w:w="16" w:type="dxa"/>
          </w:tcPr>
          <w:p w14:paraId="2D50AF12" w14:textId="77777777" w:rsidR="00E16D79" w:rsidRDefault="00E16D79">
            <w:pPr>
              <w:pStyle w:val="EmptyCellLayoutStyle"/>
              <w:spacing w:after="0" w:line="240" w:lineRule="auto"/>
            </w:pPr>
          </w:p>
        </w:tc>
        <w:tc>
          <w:tcPr>
            <w:tcW w:w="16" w:type="dxa"/>
          </w:tcPr>
          <w:p w14:paraId="0B5907EE" w14:textId="77777777" w:rsidR="00E16D79" w:rsidRDefault="00E16D79">
            <w:pPr>
              <w:pStyle w:val="EmptyCellLayoutStyle"/>
              <w:spacing w:after="0" w:line="240" w:lineRule="auto"/>
            </w:pPr>
          </w:p>
        </w:tc>
        <w:tc>
          <w:tcPr>
            <w:tcW w:w="24" w:type="dxa"/>
          </w:tcPr>
          <w:p w14:paraId="7191E663" w14:textId="77777777" w:rsidR="00E16D79" w:rsidRDefault="00E16D79">
            <w:pPr>
              <w:pStyle w:val="EmptyCellLayoutStyle"/>
              <w:spacing w:after="0" w:line="240" w:lineRule="auto"/>
            </w:pPr>
          </w:p>
        </w:tc>
        <w:tc>
          <w:tcPr>
            <w:tcW w:w="292" w:type="dxa"/>
          </w:tcPr>
          <w:p w14:paraId="05405543" w14:textId="77777777" w:rsidR="00E16D79" w:rsidRDefault="00E16D79">
            <w:pPr>
              <w:pStyle w:val="EmptyCellLayoutStyle"/>
              <w:spacing w:after="0" w:line="240" w:lineRule="auto"/>
            </w:pPr>
          </w:p>
        </w:tc>
        <w:tc>
          <w:tcPr>
            <w:tcW w:w="24" w:type="dxa"/>
          </w:tcPr>
          <w:p w14:paraId="10139108" w14:textId="77777777" w:rsidR="00E16D79" w:rsidRDefault="00E16D79">
            <w:pPr>
              <w:pStyle w:val="EmptyCellLayoutStyle"/>
              <w:spacing w:after="0" w:line="240" w:lineRule="auto"/>
            </w:pPr>
          </w:p>
        </w:tc>
        <w:tc>
          <w:tcPr>
            <w:tcW w:w="16" w:type="dxa"/>
          </w:tcPr>
          <w:p w14:paraId="59AFA164" w14:textId="77777777" w:rsidR="00E16D79" w:rsidRDefault="00E16D79">
            <w:pPr>
              <w:pStyle w:val="EmptyCellLayoutStyle"/>
              <w:spacing w:after="0" w:line="240" w:lineRule="auto"/>
            </w:pPr>
          </w:p>
        </w:tc>
        <w:tc>
          <w:tcPr>
            <w:tcW w:w="32" w:type="dxa"/>
          </w:tcPr>
          <w:p w14:paraId="41CF7017" w14:textId="77777777" w:rsidR="00E16D79" w:rsidRDefault="00E16D79">
            <w:pPr>
              <w:pStyle w:val="EmptyCellLayoutStyle"/>
              <w:spacing w:after="0" w:line="240" w:lineRule="auto"/>
            </w:pPr>
          </w:p>
        </w:tc>
        <w:tc>
          <w:tcPr>
            <w:tcW w:w="85" w:type="dxa"/>
          </w:tcPr>
          <w:p w14:paraId="4E0BF85F" w14:textId="77777777" w:rsidR="00E16D79" w:rsidRDefault="00E16D79">
            <w:pPr>
              <w:pStyle w:val="EmptyCellLayoutStyle"/>
              <w:spacing w:after="0" w:line="240" w:lineRule="auto"/>
            </w:pPr>
          </w:p>
        </w:tc>
        <w:tc>
          <w:tcPr>
            <w:tcW w:w="475" w:type="dxa"/>
          </w:tcPr>
          <w:p w14:paraId="3C44426F" w14:textId="77777777" w:rsidR="00E16D79" w:rsidRDefault="00E16D79">
            <w:pPr>
              <w:pStyle w:val="EmptyCellLayoutStyle"/>
              <w:spacing w:after="0" w:line="240" w:lineRule="auto"/>
            </w:pPr>
          </w:p>
        </w:tc>
        <w:tc>
          <w:tcPr>
            <w:tcW w:w="36" w:type="dxa"/>
          </w:tcPr>
          <w:p w14:paraId="21B561B6" w14:textId="77777777" w:rsidR="00E16D79" w:rsidRDefault="00E16D79">
            <w:pPr>
              <w:pStyle w:val="EmptyCellLayoutStyle"/>
              <w:spacing w:after="0" w:line="240" w:lineRule="auto"/>
            </w:pPr>
          </w:p>
        </w:tc>
        <w:tc>
          <w:tcPr>
            <w:tcW w:w="129" w:type="dxa"/>
          </w:tcPr>
          <w:p w14:paraId="46723E3C" w14:textId="77777777" w:rsidR="00E16D79" w:rsidRDefault="00E16D79">
            <w:pPr>
              <w:pStyle w:val="EmptyCellLayoutStyle"/>
              <w:spacing w:after="0" w:line="240" w:lineRule="auto"/>
            </w:pPr>
          </w:p>
        </w:tc>
        <w:tc>
          <w:tcPr>
            <w:tcW w:w="94" w:type="dxa"/>
          </w:tcPr>
          <w:p w14:paraId="27CA69B3" w14:textId="77777777" w:rsidR="00E16D79" w:rsidRDefault="00E16D79">
            <w:pPr>
              <w:pStyle w:val="EmptyCellLayoutStyle"/>
              <w:spacing w:after="0" w:line="240" w:lineRule="auto"/>
            </w:pPr>
          </w:p>
        </w:tc>
        <w:tc>
          <w:tcPr>
            <w:tcW w:w="57" w:type="dxa"/>
          </w:tcPr>
          <w:p w14:paraId="1B45D311" w14:textId="77777777" w:rsidR="00E16D79" w:rsidRDefault="00E16D79">
            <w:pPr>
              <w:pStyle w:val="EmptyCellLayoutStyle"/>
              <w:spacing w:after="0" w:line="240" w:lineRule="auto"/>
            </w:pPr>
          </w:p>
        </w:tc>
        <w:tc>
          <w:tcPr>
            <w:tcW w:w="685" w:type="dxa"/>
          </w:tcPr>
          <w:p w14:paraId="60BF0140" w14:textId="77777777" w:rsidR="00E16D79" w:rsidRDefault="00E16D79">
            <w:pPr>
              <w:pStyle w:val="EmptyCellLayoutStyle"/>
              <w:spacing w:after="0" w:line="240" w:lineRule="auto"/>
            </w:pPr>
          </w:p>
        </w:tc>
        <w:tc>
          <w:tcPr>
            <w:tcW w:w="1241" w:type="dxa"/>
          </w:tcPr>
          <w:p w14:paraId="1A9FD86F" w14:textId="77777777" w:rsidR="00E16D79" w:rsidRDefault="00E16D79">
            <w:pPr>
              <w:pStyle w:val="EmptyCellLayoutStyle"/>
              <w:spacing w:after="0" w:line="240" w:lineRule="auto"/>
            </w:pPr>
          </w:p>
        </w:tc>
        <w:tc>
          <w:tcPr>
            <w:tcW w:w="131" w:type="dxa"/>
          </w:tcPr>
          <w:p w14:paraId="013EC82F" w14:textId="77777777" w:rsidR="00E16D79" w:rsidRDefault="00E16D79">
            <w:pPr>
              <w:pStyle w:val="EmptyCellLayoutStyle"/>
              <w:spacing w:after="0" w:line="240" w:lineRule="auto"/>
            </w:pPr>
          </w:p>
        </w:tc>
        <w:tc>
          <w:tcPr>
            <w:tcW w:w="1431" w:type="dxa"/>
          </w:tcPr>
          <w:p w14:paraId="60926CD8" w14:textId="77777777" w:rsidR="00E16D79" w:rsidRDefault="00E16D79">
            <w:pPr>
              <w:pStyle w:val="EmptyCellLayoutStyle"/>
              <w:spacing w:after="0" w:line="240" w:lineRule="auto"/>
            </w:pPr>
          </w:p>
        </w:tc>
        <w:tc>
          <w:tcPr>
            <w:tcW w:w="2311" w:type="dxa"/>
          </w:tcPr>
          <w:p w14:paraId="6C667608" w14:textId="77777777" w:rsidR="00E16D79" w:rsidRDefault="00E16D79">
            <w:pPr>
              <w:pStyle w:val="EmptyCellLayoutStyle"/>
              <w:spacing w:after="0" w:line="240" w:lineRule="auto"/>
            </w:pPr>
          </w:p>
        </w:tc>
        <w:tc>
          <w:tcPr>
            <w:tcW w:w="1686" w:type="dxa"/>
          </w:tcPr>
          <w:p w14:paraId="31CAF4DD" w14:textId="77777777" w:rsidR="00E16D79" w:rsidRDefault="00E16D79">
            <w:pPr>
              <w:pStyle w:val="EmptyCellLayoutStyle"/>
              <w:spacing w:after="0" w:line="240" w:lineRule="auto"/>
            </w:pPr>
          </w:p>
        </w:tc>
        <w:tc>
          <w:tcPr>
            <w:tcW w:w="1353" w:type="dxa"/>
          </w:tcPr>
          <w:p w14:paraId="522081C0" w14:textId="77777777" w:rsidR="00E16D79" w:rsidRDefault="00E16D79">
            <w:pPr>
              <w:pStyle w:val="EmptyCellLayoutStyle"/>
              <w:spacing w:after="0" w:line="240" w:lineRule="auto"/>
            </w:pPr>
          </w:p>
        </w:tc>
        <w:tc>
          <w:tcPr>
            <w:tcW w:w="16" w:type="dxa"/>
          </w:tcPr>
          <w:p w14:paraId="441E76D2" w14:textId="77777777" w:rsidR="00E16D79" w:rsidRDefault="00E16D79">
            <w:pPr>
              <w:pStyle w:val="EmptyCellLayoutStyle"/>
              <w:spacing w:after="0" w:line="240" w:lineRule="auto"/>
            </w:pPr>
          </w:p>
        </w:tc>
        <w:tc>
          <w:tcPr>
            <w:tcW w:w="21" w:type="dxa"/>
          </w:tcPr>
          <w:p w14:paraId="5FC1287C" w14:textId="77777777" w:rsidR="00E16D79" w:rsidRDefault="00E16D79">
            <w:pPr>
              <w:pStyle w:val="EmptyCellLayoutStyle"/>
              <w:spacing w:after="0" w:line="240" w:lineRule="auto"/>
            </w:pPr>
          </w:p>
        </w:tc>
        <w:tc>
          <w:tcPr>
            <w:tcW w:w="149" w:type="dxa"/>
          </w:tcPr>
          <w:p w14:paraId="103B00DB" w14:textId="77777777" w:rsidR="00E16D79" w:rsidRDefault="00E16D79">
            <w:pPr>
              <w:pStyle w:val="EmptyCellLayoutStyle"/>
              <w:spacing w:after="0" w:line="240" w:lineRule="auto"/>
            </w:pPr>
          </w:p>
        </w:tc>
      </w:tr>
      <w:tr w:rsidR="00AD3B06" w14:paraId="1DBB5EB7" w14:textId="77777777" w:rsidTr="00DC79E3">
        <w:trPr>
          <w:trHeight w:val="226"/>
        </w:trPr>
        <w:tc>
          <w:tcPr>
            <w:tcW w:w="6" w:type="dxa"/>
          </w:tcPr>
          <w:p w14:paraId="0957FF91" w14:textId="77777777" w:rsidR="00E16D79" w:rsidRDefault="00E16D79">
            <w:pPr>
              <w:pStyle w:val="EmptyCellLayoutStyle"/>
              <w:spacing w:after="0" w:line="240" w:lineRule="auto"/>
            </w:pPr>
          </w:p>
        </w:tc>
        <w:tc>
          <w:tcPr>
            <w:tcW w:w="18" w:type="dxa"/>
          </w:tcPr>
          <w:p w14:paraId="0FF41101" w14:textId="77777777" w:rsidR="00E16D79" w:rsidRDefault="00E16D79">
            <w:pPr>
              <w:pStyle w:val="EmptyCellLayoutStyle"/>
              <w:spacing w:after="0" w:line="240" w:lineRule="auto"/>
            </w:pPr>
          </w:p>
        </w:tc>
        <w:tc>
          <w:tcPr>
            <w:tcW w:w="9" w:type="dxa"/>
          </w:tcPr>
          <w:p w14:paraId="213D171A" w14:textId="77777777" w:rsidR="00E16D79" w:rsidRDefault="00E16D79">
            <w:pPr>
              <w:pStyle w:val="EmptyCellLayoutStyle"/>
              <w:spacing w:after="0" w:line="240" w:lineRule="auto"/>
            </w:pPr>
          </w:p>
        </w:tc>
        <w:tc>
          <w:tcPr>
            <w:tcW w:w="11" w:type="dxa"/>
          </w:tcPr>
          <w:p w14:paraId="3FABFBB7" w14:textId="77777777" w:rsidR="00E16D79" w:rsidRDefault="00E16D79">
            <w:pPr>
              <w:pStyle w:val="EmptyCellLayoutStyle"/>
              <w:spacing w:after="0" w:line="240" w:lineRule="auto"/>
            </w:pPr>
          </w:p>
        </w:tc>
        <w:tc>
          <w:tcPr>
            <w:tcW w:w="6" w:type="dxa"/>
          </w:tcPr>
          <w:p w14:paraId="43E468F5" w14:textId="77777777" w:rsidR="00E16D79" w:rsidRDefault="00E16D79">
            <w:pPr>
              <w:pStyle w:val="EmptyCellLayoutStyle"/>
              <w:spacing w:after="0" w:line="240" w:lineRule="auto"/>
            </w:pPr>
          </w:p>
        </w:tc>
        <w:tc>
          <w:tcPr>
            <w:tcW w:w="6" w:type="dxa"/>
          </w:tcPr>
          <w:p w14:paraId="2C9B51CD" w14:textId="77777777" w:rsidR="00E16D79" w:rsidRDefault="00E16D79">
            <w:pPr>
              <w:pStyle w:val="EmptyCellLayoutStyle"/>
              <w:spacing w:after="0" w:line="240" w:lineRule="auto"/>
            </w:pPr>
          </w:p>
        </w:tc>
        <w:tc>
          <w:tcPr>
            <w:tcW w:w="34" w:type="dxa"/>
          </w:tcPr>
          <w:p w14:paraId="5D9DF44C" w14:textId="77777777" w:rsidR="00E16D79" w:rsidRDefault="00E16D79">
            <w:pPr>
              <w:pStyle w:val="EmptyCellLayoutStyle"/>
              <w:spacing w:after="0" w:line="240" w:lineRule="auto"/>
            </w:pPr>
          </w:p>
        </w:tc>
        <w:tc>
          <w:tcPr>
            <w:tcW w:w="6" w:type="dxa"/>
          </w:tcPr>
          <w:p w14:paraId="0FB1E4C0" w14:textId="77777777" w:rsidR="00E16D79" w:rsidRDefault="00E16D79">
            <w:pPr>
              <w:pStyle w:val="EmptyCellLayoutStyle"/>
              <w:spacing w:after="0" w:line="240" w:lineRule="auto"/>
            </w:pPr>
          </w:p>
        </w:tc>
        <w:tc>
          <w:tcPr>
            <w:tcW w:w="44" w:type="dxa"/>
          </w:tcPr>
          <w:p w14:paraId="36A144C2" w14:textId="77777777" w:rsidR="00E16D79" w:rsidRDefault="00E16D79">
            <w:pPr>
              <w:pStyle w:val="EmptyCellLayoutStyle"/>
              <w:spacing w:after="0" w:line="240" w:lineRule="auto"/>
            </w:pPr>
          </w:p>
        </w:tc>
        <w:tc>
          <w:tcPr>
            <w:tcW w:w="36" w:type="dxa"/>
          </w:tcPr>
          <w:p w14:paraId="63D7AA5B" w14:textId="77777777" w:rsidR="00E16D79" w:rsidRDefault="00E16D79">
            <w:pPr>
              <w:pStyle w:val="EmptyCellLayoutStyle"/>
              <w:spacing w:after="0" w:line="240" w:lineRule="auto"/>
            </w:pPr>
          </w:p>
        </w:tc>
        <w:tc>
          <w:tcPr>
            <w:tcW w:w="191" w:type="dxa"/>
          </w:tcPr>
          <w:p w14:paraId="63AF43C4" w14:textId="77777777" w:rsidR="00E16D79" w:rsidRDefault="00E16D79">
            <w:pPr>
              <w:pStyle w:val="EmptyCellLayoutStyle"/>
              <w:spacing w:after="0" w:line="240" w:lineRule="auto"/>
            </w:pPr>
          </w:p>
        </w:tc>
        <w:tc>
          <w:tcPr>
            <w:tcW w:w="334" w:type="dxa"/>
          </w:tcPr>
          <w:p w14:paraId="55C7A6D2" w14:textId="77777777" w:rsidR="00E16D79" w:rsidRDefault="00E16D79">
            <w:pPr>
              <w:pStyle w:val="EmptyCellLayoutStyle"/>
              <w:spacing w:after="0" w:line="240" w:lineRule="auto"/>
            </w:pPr>
          </w:p>
        </w:tc>
        <w:tc>
          <w:tcPr>
            <w:tcW w:w="44" w:type="dxa"/>
          </w:tcPr>
          <w:p w14:paraId="6757A05A" w14:textId="77777777" w:rsidR="00E16D79" w:rsidRDefault="00E16D79">
            <w:pPr>
              <w:pStyle w:val="EmptyCellLayoutStyle"/>
              <w:spacing w:after="0" w:line="240" w:lineRule="auto"/>
            </w:pPr>
          </w:p>
        </w:tc>
        <w:tc>
          <w:tcPr>
            <w:tcW w:w="51" w:type="dxa"/>
          </w:tcPr>
          <w:p w14:paraId="27AF8346" w14:textId="77777777" w:rsidR="00E16D79" w:rsidRDefault="00E16D79">
            <w:pPr>
              <w:pStyle w:val="EmptyCellLayoutStyle"/>
              <w:spacing w:after="0" w:line="240" w:lineRule="auto"/>
            </w:pPr>
          </w:p>
        </w:tc>
        <w:tc>
          <w:tcPr>
            <w:tcW w:w="22" w:type="dxa"/>
          </w:tcPr>
          <w:p w14:paraId="134BE176" w14:textId="77777777" w:rsidR="00E16D79" w:rsidRDefault="00E16D79">
            <w:pPr>
              <w:pStyle w:val="EmptyCellLayoutStyle"/>
              <w:spacing w:after="0" w:line="240" w:lineRule="auto"/>
            </w:pPr>
          </w:p>
        </w:tc>
        <w:tc>
          <w:tcPr>
            <w:tcW w:w="16" w:type="dxa"/>
          </w:tcPr>
          <w:p w14:paraId="611514DA" w14:textId="77777777" w:rsidR="00E16D79" w:rsidRDefault="00E16D79">
            <w:pPr>
              <w:pStyle w:val="EmptyCellLayoutStyle"/>
              <w:spacing w:after="0" w:line="240" w:lineRule="auto"/>
            </w:pPr>
          </w:p>
        </w:tc>
        <w:tc>
          <w:tcPr>
            <w:tcW w:w="16" w:type="dxa"/>
          </w:tcPr>
          <w:p w14:paraId="00CDD6C0" w14:textId="77777777" w:rsidR="00E16D79" w:rsidRDefault="00E16D79">
            <w:pPr>
              <w:pStyle w:val="EmptyCellLayoutStyle"/>
              <w:spacing w:after="0" w:line="240" w:lineRule="auto"/>
            </w:pPr>
          </w:p>
        </w:tc>
        <w:tc>
          <w:tcPr>
            <w:tcW w:w="16" w:type="dxa"/>
          </w:tcPr>
          <w:p w14:paraId="73B43846" w14:textId="77777777" w:rsidR="00E16D79" w:rsidRDefault="00E16D79">
            <w:pPr>
              <w:pStyle w:val="EmptyCellLayoutStyle"/>
              <w:spacing w:after="0" w:line="240" w:lineRule="auto"/>
            </w:pPr>
          </w:p>
        </w:tc>
        <w:tc>
          <w:tcPr>
            <w:tcW w:w="42" w:type="dxa"/>
          </w:tcPr>
          <w:p w14:paraId="63DFBBEE" w14:textId="77777777" w:rsidR="00E16D79" w:rsidRDefault="00E16D79">
            <w:pPr>
              <w:pStyle w:val="EmptyCellLayoutStyle"/>
              <w:spacing w:after="0" w:line="240" w:lineRule="auto"/>
            </w:pPr>
          </w:p>
        </w:tc>
        <w:tc>
          <w:tcPr>
            <w:tcW w:w="16" w:type="dxa"/>
          </w:tcPr>
          <w:p w14:paraId="1939916C" w14:textId="77777777" w:rsidR="00E16D79" w:rsidRDefault="00E16D79">
            <w:pPr>
              <w:pStyle w:val="EmptyCellLayoutStyle"/>
              <w:spacing w:after="0" w:line="240" w:lineRule="auto"/>
            </w:pPr>
          </w:p>
        </w:tc>
        <w:tc>
          <w:tcPr>
            <w:tcW w:w="16" w:type="dxa"/>
          </w:tcPr>
          <w:p w14:paraId="508CAEA8" w14:textId="77777777" w:rsidR="00E16D79" w:rsidRDefault="00E16D79">
            <w:pPr>
              <w:pStyle w:val="EmptyCellLayoutStyle"/>
              <w:spacing w:after="0" w:line="240" w:lineRule="auto"/>
            </w:pPr>
          </w:p>
        </w:tc>
        <w:tc>
          <w:tcPr>
            <w:tcW w:w="24" w:type="dxa"/>
          </w:tcPr>
          <w:p w14:paraId="40153561" w14:textId="77777777" w:rsidR="00E16D79" w:rsidRDefault="00E16D79">
            <w:pPr>
              <w:pStyle w:val="EmptyCellLayoutStyle"/>
              <w:spacing w:after="0" w:line="240" w:lineRule="auto"/>
            </w:pPr>
          </w:p>
        </w:tc>
        <w:tc>
          <w:tcPr>
            <w:tcW w:w="10115" w:type="dxa"/>
            <w:gridSpan w:val="19"/>
          </w:tcPr>
          <w:tbl>
            <w:tblPr>
              <w:tblW w:w="0" w:type="auto"/>
              <w:tblCellMar>
                <w:left w:w="0" w:type="dxa"/>
                <w:right w:w="0" w:type="dxa"/>
              </w:tblCellMar>
              <w:tblLook w:val="04A0" w:firstRow="1" w:lastRow="0" w:firstColumn="1" w:lastColumn="0" w:noHBand="0" w:noVBand="1"/>
            </w:tblPr>
            <w:tblGrid>
              <w:gridCol w:w="10094"/>
            </w:tblGrid>
            <w:tr w:rsidR="00E16D79" w14:paraId="06519DE7" w14:textId="77777777">
              <w:trPr>
                <w:trHeight w:val="226"/>
              </w:trPr>
              <w:tc>
                <w:tcPr>
                  <w:tcW w:w="10456" w:type="dxa"/>
                  <w:tcBorders>
                    <w:top w:val="nil"/>
                    <w:left w:val="nil"/>
                    <w:bottom w:val="nil"/>
                    <w:right w:val="nil"/>
                  </w:tcBorders>
                  <w:tcMar>
                    <w:top w:w="0" w:type="dxa"/>
                    <w:left w:w="39" w:type="dxa"/>
                    <w:bottom w:w="0" w:type="dxa"/>
                    <w:right w:w="39" w:type="dxa"/>
                  </w:tcMar>
                </w:tcPr>
                <w:p w14:paraId="08AD959F" w14:textId="3C763EDC" w:rsidR="00E16D79" w:rsidRDefault="004F4E2D">
                  <w:pPr>
                    <w:spacing w:after="0" w:line="240" w:lineRule="auto"/>
                  </w:pPr>
                  <w:r>
                    <w:rPr>
                      <w:rFonts w:ascii="Segoe UI" w:eastAsia="Segoe UI" w:hAnsi="Segoe UI"/>
                      <w:color w:val="000000"/>
                      <w:sz w:val="16"/>
                    </w:rPr>
                    <w:t>Subject to the terms and conditions specified in this Contract</w:t>
                  </w:r>
                  <w:ins w:id="110" w:author="Parulekar, Prutha" w:date="2023-07-05T09:40:00Z">
                    <w:r w:rsidR="00C81BC3">
                      <w:rPr>
                        <w:rFonts w:ascii="Segoe UI" w:eastAsia="Segoe UI" w:hAnsi="Segoe UI"/>
                        <w:color w:val="000000"/>
                        <w:sz w:val="16"/>
                      </w:rPr>
                      <w:t>,</w:t>
                    </w:r>
                  </w:ins>
                  <w:r w:rsidR="00C81BC3">
                    <w:rPr>
                      <w:rFonts w:ascii="Segoe UI" w:eastAsia="Segoe UI" w:hAnsi="Segoe UI"/>
                      <w:color w:val="000000"/>
                      <w:sz w:val="16"/>
                    </w:rPr>
                    <w:t xml:space="preserve"> </w:t>
                  </w:r>
                  <w:r>
                    <w:rPr>
                      <w:rFonts w:ascii="Segoe UI" w:eastAsia="Segoe UI" w:hAnsi="Segoe UI"/>
                      <w:color w:val="000000"/>
                      <w:sz w:val="16"/>
                    </w:rPr>
                    <w:t>DIPL shall:</w:t>
                  </w:r>
                </w:p>
              </w:tc>
            </w:tr>
          </w:tbl>
          <w:p w14:paraId="04234FAF" w14:textId="77777777" w:rsidR="00E16D79" w:rsidRDefault="00E16D79">
            <w:pPr>
              <w:spacing w:after="0" w:line="240" w:lineRule="auto"/>
            </w:pPr>
          </w:p>
        </w:tc>
        <w:tc>
          <w:tcPr>
            <w:tcW w:w="149" w:type="dxa"/>
          </w:tcPr>
          <w:p w14:paraId="75962FF9" w14:textId="77777777" w:rsidR="00E16D79" w:rsidRDefault="00E16D79">
            <w:pPr>
              <w:pStyle w:val="EmptyCellLayoutStyle"/>
              <w:spacing w:after="0" w:line="240" w:lineRule="auto"/>
            </w:pPr>
          </w:p>
        </w:tc>
      </w:tr>
      <w:tr w:rsidR="00AD3B06" w14:paraId="519DA10F" w14:textId="77777777" w:rsidTr="00DC79E3">
        <w:trPr>
          <w:trHeight w:val="41"/>
        </w:trPr>
        <w:tc>
          <w:tcPr>
            <w:tcW w:w="6" w:type="dxa"/>
          </w:tcPr>
          <w:p w14:paraId="382D64AD" w14:textId="77777777" w:rsidR="00E16D79" w:rsidRDefault="00E16D79">
            <w:pPr>
              <w:pStyle w:val="EmptyCellLayoutStyle"/>
              <w:spacing w:after="0" w:line="240" w:lineRule="auto"/>
            </w:pPr>
          </w:p>
        </w:tc>
        <w:tc>
          <w:tcPr>
            <w:tcW w:w="18" w:type="dxa"/>
          </w:tcPr>
          <w:p w14:paraId="407C24A7" w14:textId="77777777" w:rsidR="00E16D79" w:rsidRDefault="00E16D79">
            <w:pPr>
              <w:pStyle w:val="EmptyCellLayoutStyle"/>
              <w:spacing w:after="0" w:line="240" w:lineRule="auto"/>
            </w:pPr>
          </w:p>
        </w:tc>
        <w:tc>
          <w:tcPr>
            <w:tcW w:w="9" w:type="dxa"/>
          </w:tcPr>
          <w:p w14:paraId="7596F268" w14:textId="77777777" w:rsidR="00E16D79" w:rsidRDefault="00E16D79">
            <w:pPr>
              <w:pStyle w:val="EmptyCellLayoutStyle"/>
              <w:spacing w:after="0" w:line="240" w:lineRule="auto"/>
            </w:pPr>
          </w:p>
        </w:tc>
        <w:tc>
          <w:tcPr>
            <w:tcW w:w="11" w:type="dxa"/>
          </w:tcPr>
          <w:p w14:paraId="3ADE7485" w14:textId="77777777" w:rsidR="00E16D79" w:rsidRDefault="00E16D79">
            <w:pPr>
              <w:pStyle w:val="EmptyCellLayoutStyle"/>
              <w:spacing w:after="0" w:line="240" w:lineRule="auto"/>
            </w:pPr>
          </w:p>
        </w:tc>
        <w:tc>
          <w:tcPr>
            <w:tcW w:w="6" w:type="dxa"/>
          </w:tcPr>
          <w:p w14:paraId="0328EC29" w14:textId="77777777" w:rsidR="00E16D79" w:rsidRDefault="00E16D79">
            <w:pPr>
              <w:pStyle w:val="EmptyCellLayoutStyle"/>
              <w:spacing w:after="0" w:line="240" w:lineRule="auto"/>
            </w:pPr>
          </w:p>
        </w:tc>
        <w:tc>
          <w:tcPr>
            <w:tcW w:w="6" w:type="dxa"/>
          </w:tcPr>
          <w:p w14:paraId="53F88C34" w14:textId="77777777" w:rsidR="00E16D79" w:rsidRDefault="00E16D79">
            <w:pPr>
              <w:pStyle w:val="EmptyCellLayoutStyle"/>
              <w:spacing w:after="0" w:line="240" w:lineRule="auto"/>
            </w:pPr>
          </w:p>
        </w:tc>
        <w:tc>
          <w:tcPr>
            <w:tcW w:w="34" w:type="dxa"/>
          </w:tcPr>
          <w:p w14:paraId="01278049" w14:textId="77777777" w:rsidR="00E16D79" w:rsidRDefault="00E16D79">
            <w:pPr>
              <w:pStyle w:val="EmptyCellLayoutStyle"/>
              <w:spacing w:after="0" w:line="240" w:lineRule="auto"/>
            </w:pPr>
          </w:p>
        </w:tc>
        <w:tc>
          <w:tcPr>
            <w:tcW w:w="6" w:type="dxa"/>
          </w:tcPr>
          <w:p w14:paraId="63712F62" w14:textId="77777777" w:rsidR="00E16D79" w:rsidRDefault="00E16D79">
            <w:pPr>
              <w:pStyle w:val="EmptyCellLayoutStyle"/>
              <w:spacing w:after="0" w:line="240" w:lineRule="auto"/>
            </w:pPr>
          </w:p>
        </w:tc>
        <w:tc>
          <w:tcPr>
            <w:tcW w:w="44" w:type="dxa"/>
          </w:tcPr>
          <w:p w14:paraId="0833ABA8" w14:textId="77777777" w:rsidR="00E16D79" w:rsidRDefault="00E16D79">
            <w:pPr>
              <w:pStyle w:val="EmptyCellLayoutStyle"/>
              <w:spacing w:after="0" w:line="240" w:lineRule="auto"/>
            </w:pPr>
          </w:p>
        </w:tc>
        <w:tc>
          <w:tcPr>
            <w:tcW w:w="36" w:type="dxa"/>
          </w:tcPr>
          <w:p w14:paraId="414CFDEF" w14:textId="77777777" w:rsidR="00E16D79" w:rsidRDefault="00E16D79">
            <w:pPr>
              <w:pStyle w:val="EmptyCellLayoutStyle"/>
              <w:spacing w:after="0" w:line="240" w:lineRule="auto"/>
            </w:pPr>
          </w:p>
        </w:tc>
        <w:tc>
          <w:tcPr>
            <w:tcW w:w="191" w:type="dxa"/>
          </w:tcPr>
          <w:p w14:paraId="41B6929D" w14:textId="77777777" w:rsidR="00E16D79" w:rsidRDefault="00E16D79">
            <w:pPr>
              <w:pStyle w:val="EmptyCellLayoutStyle"/>
              <w:spacing w:after="0" w:line="240" w:lineRule="auto"/>
            </w:pPr>
          </w:p>
        </w:tc>
        <w:tc>
          <w:tcPr>
            <w:tcW w:w="334" w:type="dxa"/>
          </w:tcPr>
          <w:p w14:paraId="1423743E" w14:textId="77777777" w:rsidR="00E16D79" w:rsidRDefault="00E16D79">
            <w:pPr>
              <w:pStyle w:val="EmptyCellLayoutStyle"/>
              <w:spacing w:after="0" w:line="240" w:lineRule="auto"/>
            </w:pPr>
          </w:p>
        </w:tc>
        <w:tc>
          <w:tcPr>
            <w:tcW w:w="44" w:type="dxa"/>
          </w:tcPr>
          <w:p w14:paraId="2F2F34E2" w14:textId="77777777" w:rsidR="00E16D79" w:rsidRDefault="00E16D79">
            <w:pPr>
              <w:pStyle w:val="EmptyCellLayoutStyle"/>
              <w:spacing w:after="0" w:line="240" w:lineRule="auto"/>
            </w:pPr>
          </w:p>
        </w:tc>
        <w:tc>
          <w:tcPr>
            <w:tcW w:w="51" w:type="dxa"/>
          </w:tcPr>
          <w:p w14:paraId="410C8B15" w14:textId="77777777" w:rsidR="00E16D79" w:rsidRDefault="00E16D79">
            <w:pPr>
              <w:pStyle w:val="EmptyCellLayoutStyle"/>
              <w:spacing w:after="0" w:line="240" w:lineRule="auto"/>
            </w:pPr>
          </w:p>
        </w:tc>
        <w:tc>
          <w:tcPr>
            <w:tcW w:w="22" w:type="dxa"/>
          </w:tcPr>
          <w:p w14:paraId="19407B53" w14:textId="77777777" w:rsidR="00E16D79" w:rsidRDefault="00E16D79">
            <w:pPr>
              <w:pStyle w:val="EmptyCellLayoutStyle"/>
              <w:spacing w:after="0" w:line="240" w:lineRule="auto"/>
            </w:pPr>
          </w:p>
        </w:tc>
        <w:tc>
          <w:tcPr>
            <w:tcW w:w="16" w:type="dxa"/>
          </w:tcPr>
          <w:p w14:paraId="59C7D8B2" w14:textId="77777777" w:rsidR="00E16D79" w:rsidRDefault="00E16D79">
            <w:pPr>
              <w:pStyle w:val="EmptyCellLayoutStyle"/>
              <w:spacing w:after="0" w:line="240" w:lineRule="auto"/>
            </w:pPr>
          </w:p>
        </w:tc>
        <w:tc>
          <w:tcPr>
            <w:tcW w:w="16" w:type="dxa"/>
          </w:tcPr>
          <w:p w14:paraId="62D111AF" w14:textId="77777777" w:rsidR="00E16D79" w:rsidRDefault="00E16D79">
            <w:pPr>
              <w:pStyle w:val="EmptyCellLayoutStyle"/>
              <w:spacing w:after="0" w:line="240" w:lineRule="auto"/>
            </w:pPr>
          </w:p>
        </w:tc>
        <w:tc>
          <w:tcPr>
            <w:tcW w:w="16" w:type="dxa"/>
          </w:tcPr>
          <w:p w14:paraId="09A04B6E" w14:textId="77777777" w:rsidR="00E16D79" w:rsidRDefault="00E16D79">
            <w:pPr>
              <w:pStyle w:val="EmptyCellLayoutStyle"/>
              <w:spacing w:after="0" w:line="240" w:lineRule="auto"/>
            </w:pPr>
          </w:p>
        </w:tc>
        <w:tc>
          <w:tcPr>
            <w:tcW w:w="42" w:type="dxa"/>
          </w:tcPr>
          <w:p w14:paraId="657A812B" w14:textId="77777777" w:rsidR="00E16D79" w:rsidRDefault="00E16D79">
            <w:pPr>
              <w:pStyle w:val="EmptyCellLayoutStyle"/>
              <w:spacing w:after="0" w:line="240" w:lineRule="auto"/>
            </w:pPr>
          </w:p>
        </w:tc>
        <w:tc>
          <w:tcPr>
            <w:tcW w:w="16" w:type="dxa"/>
          </w:tcPr>
          <w:p w14:paraId="27BA3008" w14:textId="77777777" w:rsidR="00E16D79" w:rsidRDefault="00E16D79">
            <w:pPr>
              <w:pStyle w:val="EmptyCellLayoutStyle"/>
              <w:spacing w:after="0" w:line="240" w:lineRule="auto"/>
            </w:pPr>
          </w:p>
        </w:tc>
        <w:tc>
          <w:tcPr>
            <w:tcW w:w="16" w:type="dxa"/>
          </w:tcPr>
          <w:p w14:paraId="2CD15B7B" w14:textId="77777777" w:rsidR="00E16D79" w:rsidRDefault="00E16D79">
            <w:pPr>
              <w:pStyle w:val="EmptyCellLayoutStyle"/>
              <w:spacing w:after="0" w:line="240" w:lineRule="auto"/>
            </w:pPr>
          </w:p>
        </w:tc>
        <w:tc>
          <w:tcPr>
            <w:tcW w:w="24" w:type="dxa"/>
          </w:tcPr>
          <w:p w14:paraId="76AF367A" w14:textId="77777777" w:rsidR="00E16D79" w:rsidRDefault="00E16D79">
            <w:pPr>
              <w:pStyle w:val="EmptyCellLayoutStyle"/>
              <w:spacing w:after="0" w:line="240" w:lineRule="auto"/>
            </w:pPr>
          </w:p>
        </w:tc>
        <w:tc>
          <w:tcPr>
            <w:tcW w:w="292" w:type="dxa"/>
          </w:tcPr>
          <w:p w14:paraId="3AC9DA63" w14:textId="77777777" w:rsidR="00E16D79" w:rsidRDefault="00E16D79">
            <w:pPr>
              <w:pStyle w:val="EmptyCellLayoutStyle"/>
              <w:spacing w:after="0" w:line="240" w:lineRule="auto"/>
            </w:pPr>
          </w:p>
        </w:tc>
        <w:tc>
          <w:tcPr>
            <w:tcW w:w="24" w:type="dxa"/>
          </w:tcPr>
          <w:p w14:paraId="6CCBC960" w14:textId="77777777" w:rsidR="00E16D79" w:rsidRDefault="00E16D79">
            <w:pPr>
              <w:pStyle w:val="EmptyCellLayoutStyle"/>
              <w:spacing w:after="0" w:line="240" w:lineRule="auto"/>
            </w:pPr>
          </w:p>
        </w:tc>
        <w:tc>
          <w:tcPr>
            <w:tcW w:w="16" w:type="dxa"/>
          </w:tcPr>
          <w:p w14:paraId="60F957AB" w14:textId="77777777" w:rsidR="00E16D79" w:rsidRDefault="00E16D79">
            <w:pPr>
              <w:pStyle w:val="EmptyCellLayoutStyle"/>
              <w:spacing w:after="0" w:line="240" w:lineRule="auto"/>
            </w:pPr>
          </w:p>
        </w:tc>
        <w:tc>
          <w:tcPr>
            <w:tcW w:w="32" w:type="dxa"/>
          </w:tcPr>
          <w:p w14:paraId="58A51542" w14:textId="77777777" w:rsidR="00E16D79" w:rsidRDefault="00E16D79">
            <w:pPr>
              <w:pStyle w:val="EmptyCellLayoutStyle"/>
              <w:spacing w:after="0" w:line="240" w:lineRule="auto"/>
            </w:pPr>
          </w:p>
        </w:tc>
        <w:tc>
          <w:tcPr>
            <w:tcW w:w="85" w:type="dxa"/>
          </w:tcPr>
          <w:p w14:paraId="502D7285" w14:textId="77777777" w:rsidR="00E16D79" w:rsidRDefault="00E16D79">
            <w:pPr>
              <w:pStyle w:val="EmptyCellLayoutStyle"/>
              <w:spacing w:after="0" w:line="240" w:lineRule="auto"/>
            </w:pPr>
          </w:p>
        </w:tc>
        <w:tc>
          <w:tcPr>
            <w:tcW w:w="475" w:type="dxa"/>
          </w:tcPr>
          <w:p w14:paraId="7A8F4795" w14:textId="77777777" w:rsidR="00E16D79" w:rsidRDefault="00E16D79">
            <w:pPr>
              <w:pStyle w:val="EmptyCellLayoutStyle"/>
              <w:spacing w:after="0" w:line="240" w:lineRule="auto"/>
            </w:pPr>
          </w:p>
        </w:tc>
        <w:tc>
          <w:tcPr>
            <w:tcW w:w="36" w:type="dxa"/>
          </w:tcPr>
          <w:p w14:paraId="65BA1537" w14:textId="77777777" w:rsidR="00E16D79" w:rsidRDefault="00E16D79">
            <w:pPr>
              <w:pStyle w:val="EmptyCellLayoutStyle"/>
              <w:spacing w:after="0" w:line="240" w:lineRule="auto"/>
            </w:pPr>
          </w:p>
        </w:tc>
        <w:tc>
          <w:tcPr>
            <w:tcW w:w="129" w:type="dxa"/>
          </w:tcPr>
          <w:p w14:paraId="2ECCC303" w14:textId="77777777" w:rsidR="00E16D79" w:rsidRDefault="00E16D79">
            <w:pPr>
              <w:pStyle w:val="EmptyCellLayoutStyle"/>
              <w:spacing w:after="0" w:line="240" w:lineRule="auto"/>
            </w:pPr>
          </w:p>
        </w:tc>
        <w:tc>
          <w:tcPr>
            <w:tcW w:w="94" w:type="dxa"/>
          </w:tcPr>
          <w:p w14:paraId="00621060" w14:textId="77777777" w:rsidR="00E16D79" w:rsidRDefault="00E16D79">
            <w:pPr>
              <w:pStyle w:val="EmptyCellLayoutStyle"/>
              <w:spacing w:after="0" w:line="240" w:lineRule="auto"/>
            </w:pPr>
          </w:p>
        </w:tc>
        <w:tc>
          <w:tcPr>
            <w:tcW w:w="57" w:type="dxa"/>
          </w:tcPr>
          <w:p w14:paraId="4D1AF4E3" w14:textId="77777777" w:rsidR="00E16D79" w:rsidRDefault="00E16D79">
            <w:pPr>
              <w:pStyle w:val="EmptyCellLayoutStyle"/>
              <w:spacing w:after="0" w:line="240" w:lineRule="auto"/>
            </w:pPr>
          </w:p>
        </w:tc>
        <w:tc>
          <w:tcPr>
            <w:tcW w:w="685" w:type="dxa"/>
          </w:tcPr>
          <w:p w14:paraId="1E318348" w14:textId="77777777" w:rsidR="00E16D79" w:rsidRDefault="00E16D79">
            <w:pPr>
              <w:pStyle w:val="EmptyCellLayoutStyle"/>
              <w:spacing w:after="0" w:line="240" w:lineRule="auto"/>
            </w:pPr>
          </w:p>
        </w:tc>
        <w:tc>
          <w:tcPr>
            <w:tcW w:w="1241" w:type="dxa"/>
          </w:tcPr>
          <w:p w14:paraId="6C8628B6" w14:textId="77777777" w:rsidR="00E16D79" w:rsidRDefault="00E16D79">
            <w:pPr>
              <w:pStyle w:val="EmptyCellLayoutStyle"/>
              <w:spacing w:after="0" w:line="240" w:lineRule="auto"/>
            </w:pPr>
          </w:p>
        </w:tc>
        <w:tc>
          <w:tcPr>
            <w:tcW w:w="131" w:type="dxa"/>
          </w:tcPr>
          <w:p w14:paraId="71D4B9DD" w14:textId="77777777" w:rsidR="00E16D79" w:rsidRDefault="00E16D79">
            <w:pPr>
              <w:pStyle w:val="EmptyCellLayoutStyle"/>
              <w:spacing w:after="0" w:line="240" w:lineRule="auto"/>
            </w:pPr>
          </w:p>
        </w:tc>
        <w:tc>
          <w:tcPr>
            <w:tcW w:w="1431" w:type="dxa"/>
          </w:tcPr>
          <w:p w14:paraId="08EB34EC" w14:textId="77777777" w:rsidR="00E16D79" w:rsidRDefault="00E16D79">
            <w:pPr>
              <w:pStyle w:val="EmptyCellLayoutStyle"/>
              <w:spacing w:after="0" w:line="240" w:lineRule="auto"/>
            </w:pPr>
          </w:p>
        </w:tc>
        <w:tc>
          <w:tcPr>
            <w:tcW w:w="2311" w:type="dxa"/>
          </w:tcPr>
          <w:p w14:paraId="4259E8EC" w14:textId="77777777" w:rsidR="00E16D79" w:rsidRDefault="00E16D79">
            <w:pPr>
              <w:pStyle w:val="EmptyCellLayoutStyle"/>
              <w:spacing w:after="0" w:line="240" w:lineRule="auto"/>
            </w:pPr>
          </w:p>
        </w:tc>
        <w:tc>
          <w:tcPr>
            <w:tcW w:w="1686" w:type="dxa"/>
          </w:tcPr>
          <w:p w14:paraId="0E497F80" w14:textId="77777777" w:rsidR="00E16D79" w:rsidRDefault="00E16D79">
            <w:pPr>
              <w:pStyle w:val="EmptyCellLayoutStyle"/>
              <w:spacing w:after="0" w:line="240" w:lineRule="auto"/>
            </w:pPr>
          </w:p>
        </w:tc>
        <w:tc>
          <w:tcPr>
            <w:tcW w:w="1353" w:type="dxa"/>
          </w:tcPr>
          <w:p w14:paraId="34AD1C34" w14:textId="77777777" w:rsidR="00E16D79" w:rsidRDefault="00E16D79">
            <w:pPr>
              <w:pStyle w:val="EmptyCellLayoutStyle"/>
              <w:spacing w:after="0" w:line="240" w:lineRule="auto"/>
            </w:pPr>
          </w:p>
        </w:tc>
        <w:tc>
          <w:tcPr>
            <w:tcW w:w="16" w:type="dxa"/>
          </w:tcPr>
          <w:p w14:paraId="701FD466" w14:textId="77777777" w:rsidR="00E16D79" w:rsidRDefault="00E16D79">
            <w:pPr>
              <w:pStyle w:val="EmptyCellLayoutStyle"/>
              <w:spacing w:after="0" w:line="240" w:lineRule="auto"/>
            </w:pPr>
          </w:p>
        </w:tc>
        <w:tc>
          <w:tcPr>
            <w:tcW w:w="21" w:type="dxa"/>
          </w:tcPr>
          <w:p w14:paraId="10244146" w14:textId="77777777" w:rsidR="00E16D79" w:rsidRDefault="00E16D79">
            <w:pPr>
              <w:pStyle w:val="EmptyCellLayoutStyle"/>
              <w:spacing w:after="0" w:line="240" w:lineRule="auto"/>
            </w:pPr>
          </w:p>
        </w:tc>
        <w:tc>
          <w:tcPr>
            <w:tcW w:w="149" w:type="dxa"/>
          </w:tcPr>
          <w:p w14:paraId="59E8C36A" w14:textId="77777777" w:rsidR="00E16D79" w:rsidRDefault="00E16D79">
            <w:pPr>
              <w:pStyle w:val="EmptyCellLayoutStyle"/>
              <w:spacing w:after="0" w:line="240" w:lineRule="auto"/>
            </w:pPr>
          </w:p>
        </w:tc>
      </w:tr>
      <w:tr w:rsidR="00AD3B06" w14:paraId="0BE98475" w14:textId="77777777" w:rsidTr="00DC79E3">
        <w:trPr>
          <w:trHeight w:val="680"/>
        </w:trPr>
        <w:tc>
          <w:tcPr>
            <w:tcW w:w="6" w:type="dxa"/>
          </w:tcPr>
          <w:p w14:paraId="27389757" w14:textId="77777777" w:rsidR="00E16D79" w:rsidRDefault="00E16D79">
            <w:pPr>
              <w:pStyle w:val="EmptyCellLayoutStyle"/>
              <w:spacing w:after="0" w:line="240" w:lineRule="auto"/>
            </w:pPr>
          </w:p>
        </w:tc>
        <w:tc>
          <w:tcPr>
            <w:tcW w:w="18" w:type="dxa"/>
          </w:tcPr>
          <w:p w14:paraId="4112A4BF" w14:textId="77777777" w:rsidR="00E16D79" w:rsidRDefault="00E16D79">
            <w:pPr>
              <w:pStyle w:val="EmptyCellLayoutStyle"/>
              <w:spacing w:after="0" w:line="240" w:lineRule="auto"/>
            </w:pPr>
          </w:p>
        </w:tc>
        <w:tc>
          <w:tcPr>
            <w:tcW w:w="9" w:type="dxa"/>
          </w:tcPr>
          <w:p w14:paraId="0346F973" w14:textId="77777777" w:rsidR="00E16D79" w:rsidRDefault="00E16D79">
            <w:pPr>
              <w:pStyle w:val="EmptyCellLayoutStyle"/>
              <w:spacing w:after="0" w:line="240" w:lineRule="auto"/>
            </w:pPr>
          </w:p>
        </w:tc>
        <w:tc>
          <w:tcPr>
            <w:tcW w:w="11" w:type="dxa"/>
          </w:tcPr>
          <w:p w14:paraId="54DC5DE2" w14:textId="77777777" w:rsidR="00E16D79" w:rsidRDefault="00E16D79">
            <w:pPr>
              <w:pStyle w:val="EmptyCellLayoutStyle"/>
              <w:spacing w:after="0" w:line="240" w:lineRule="auto"/>
            </w:pPr>
          </w:p>
        </w:tc>
        <w:tc>
          <w:tcPr>
            <w:tcW w:w="6" w:type="dxa"/>
          </w:tcPr>
          <w:p w14:paraId="250A8E48" w14:textId="77777777" w:rsidR="00E16D79" w:rsidRDefault="00E16D79">
            <w:pPr>
              <w:pStyle w:val="EmptyCellLayoutStyle"/>
              <w:spacing w:after="0" w:line="240" w:lineRule="auto"/>
            </w:pPr>
          </w:p>
        </w:tc>
        <w:tc>
          <w:tcPr>
            <w:tcW w:w="6" w:type="dxa"/>
          </w:tcPr>
          <w:p w14:paraId="21012F35" w14:textId="77777777" w:rsidR="00E16D79" w:rsidRDefault="00E16D79">
            <w:pPr>
              <w:pStyle w:val="EmptyCellLayoutStyle"/>
              <w:spacing w:after="0" w:line="240" w:lineRule="auto"/>
            </w:pPr>
          </w:p>
        </w:tc>
        <w:tc>
          <w:tcPr>
            <w:tcW w:w="34" w:type="dxa"/>
          </w:tcPr>
          <w:p w14:paraId="457CCFEE" w14:textId="77777777" w:rsidR="00E16D79" w:rsidRDefault="00E16D79">
            <w:pPr>
              <w:pStyle w:val="EmptyCellLayoutStyle"/>
              <w:spacing w:after="0" w:line="240" w:lineRule="auto"/>
            </w:pPr>
          </w:p>
        </w:tc>
        <w:tc>
          <w:tcPr>
            <w:tcW w:w="6" w:type="dxa"/>
          </w:tcPr>
          <w:p w14:paraId="6041C8D5" w14:textId="77777777" w:rsidR="00E16D79" w:rsidRDefault="00E16D79">
            <w:pPr>
              <w:pStyle w:val="EmptyCellLayoutStyle"/>
              <w:spacing w:after="0" w:line="240" w:lineRule="auto"/>
            </w:pPr>
          </w:p>
        </w:tc>
        <w:tc>
          <w:tcPr>
            <w:tcW w:w="44" w:type="dxa"/>
          </w:tcPr>
          <w:p w14:paraId="56C27862" w14:textId="77777777" w:rsidR="00E16D79" w:rsidRDefault="00E16D79">
            <w:pPr>
              <w:pStyle w:val="EmptyCellLayoutStyle"/>
              <w:spacing w:after="0" w:line="240" w:lineRule="auto"/>
            </w:pPr>
          </w:p>
        </w:tc>
        <w:tc>
          <w:tcPr>
            <w:tcW w:w="36" w:type="dxa"/>
          </w:tcPr>
          <w:p w14:paraId="7D911BBE" w14:textId="77777777" w:rsidR="00E16D79" w:rsidRDefault="00E16D79">
            <w:pPr>
              <w:pStyle w:val="EmptyCellLayoutStyle"/>
              <w:spacing w:after="0" w:line="240" w:lineRule="auto"/>
            </w:pPr>
          </w:p>
        </w:tc>
        <w:tc>
          <w:tcPr>
            <w:tcW w:w="191" w:type="dxa"/>
          </w:tcPr>
          <w:p w14:paraId="42E2478D" w14:textId="77777777" w:rsidR="00E16D79" w:rsidRDefault="00E16D79">
            <w:pPr>
              <w:pStyle w:val="EmptyCellLayoutStyle"/>
              <w:spacing w:after="0" w:line="240" w:lineRule="auto"/>
            </w:pPr>
          </w:p>
        </w:tc>
        <w:tc>
          <w:tcPr>
            <w:tcW w:w="334" w:type="dxa"/>
          </w:tcPr>
          <w:p w14:paraId="7DDFCC0D" w14:textId="77777777" w:rsidR="00E16D79" w:rsidRDefault="00E16D79">
            <w:pPr>
              <w:pStyle w:val="EmptyCellLayoutStyle"/>
              <w:spacing w:after="0" w:line="240" w:lineRule="auto"/>
            </w:pPr>
          </w:p>
        </w:tc>
        <w:tc>
          <w:tcPr>
            <w:tcW w:w="44" w:type="dxa"/>
          </w:tcPr>
          <w:p w14:paraId="0DA41B24" w14:textId="77777777" w:rsidR="00E16D79" w:rsidRDefault="00E16D79">
            <w:pPr>
              <w:pStyle w:val="EmptyCellLayoutStyle"/>
              <w:spacing w:after="0" w:line="240" w:lineRule="auto"/>
            </w:pPr>
          </w:p>
        </w:tc>
        <w:tc>
          <w:tcPr>
            <w:tcW w:w="51" w:type="dxa"/>
          </w:tcPr>
          <w:p w14:paraId="6BB1F6D6" w14:textId="77777777" w:rsidR="00E16D79" w:rsidRDefault="00E16D79">
            <w:pPr>
              <w:pStyle w:val="EmptyCellLayoutStyle"/>
              <w:spacing w:after="0" w:line="240" w:lineRule="auto"/>
            </w:pPr>
          </w:p>
        </w:tc>
        <w:tc>
          <w:tcPr>
            <w:tcW w:w="22" w:type="dxa"/>
          </w:tcPr>
          <w:p w14:paraId="255769E1" w14:textId="77777777" w:rsidR="00E16D79" w:rsidRDefault="00E16D79">
            <w:pPr>
              <w:pStyle w:val="EmptyCellLayoutStyle"/>
              <w:spacing w:after="0" w:line="240" w:lineRule="auto"/>
            </w:pPr>
          </w:p>
        </w:tc>
        <w:tc>
          <w:tcPr>
            <w:tcW w:w="16" w:type="dxa"/>
          </w:tcPr>
          <w:p w14:paraId="25859337" w14:textId="77777777" w:rsidR="00E16D79" w:rsidRDefault="00E16D79">
            <w:pPr>
              <w:pStyle w:val="EmptyCellLayoutStyle"/>
              <w:spacing w:after="0" w:line="240" w:lineRule="auto"/>
            </w:pPr>
          </w:p>
        </w:tc>
        <w:tc>
          <w:tcPr>
            <w:tcW w:w="16" w:type="dxa"/>
          </w:tcPr>
          <w:p w14:paraId="106D5A7C" w14:textId="77777777" w:rsidR="00E16D79" w:rsidRDefault="00E16D79">
            <w:pPr>
              <w:pStyle w:val="EmptyCellLayoutStyle"/>
              <w:spacing w:after="0" w:line="240" w:lineRule="auto"/>
            </w:pPr>
          </w:p>
        </w:tc>
        <w:tc>
          <w:tcPr>
            <w:tcW w:w="16" w:type="dxa"/>
          </w:tcPr>
          <w:p w14:paraId="4E34EEAF" w14:textId="77777777" w:rsidR="00E16D79" w:rsidRDefault="00E16D79">
            <w:pPr>
              <w:pStyle w:val="EmptyCellLayoutStyle"/>
              <w:spacing w:after="0" w:line="240" w:lineRule="auto"/>
            </w:pPr>
          </w:p>
        </w:tc>
        <w:tc>
          <w:tcPr>
            <w:tcW w:w="42" w:type="dxa"/>
          </w:tcPr>
          <w:p w14:paraId="5FB58CC9" w14:textId="77777777" w:rsidR="00E16D79" w:rsidRDefault="00E16D79">
            <w:pPr>
              <w:pStyle w:val="EmptyCellLayoutStyle"/>
              <w:spacing w:after="0" w:line="240" w:lineRule="auto"/>
            </w:pPr>
          </w:p>
        </w:tc>
        <w:tc>
          <w:tcPr>
            <w:tcW w:w="16" w:type="dxa"/>
          </w:tcPr>
          <w:p w14:paraId="52E6D35C" w14:textId="77777777" w:rsidR="00E16D79" w:rsidRDefault="00E16D79">
            <w:pPr>
              <w:pStyle w:val="EmptyCellLayoutStyle"/>
              <w:spacing w:after="0" w:line="240" w:lineRule="auto"/>
            </w:pPr>
          </w:p>
        </w:tc>
        <w:tc>
          <w:tcPr>
            <w:tcW w:w="10155" w:type="dxa"/>
            <w:gridSpan w:val="21"/>
          </w:tcPr>
          <w:tbl>
            <w:tblPr>
              <w:tblW w:w="0" w:type="auto"/>
              <w:tblCellMar>
                <w:left w:w="0" w:type="dxa"/>
                <w:right w:w="0" w:type="dxa"/>
              </w:tblCellMar>
              <w:tblLook w:val="04A0" w:firstRow="1" w:lastRow="0" w:firstColumn="1" w:lastColumn="0" w:noHBand="0" w:noVBand="1"/>
            </w:tblPr>
            <w:tblGrid>
              <w:gridCol w:w="10134"/>
            </w:tblGrid>
            <w:tr w:rsidR="00E16D79" w14:paraId="56DBD3CB" w14:textId="77777777">
              <w:trPr>
                <w:trHeight w:val="680"/>
              </w:trPr>
              <w:tc>
                <w:tcPr>
                  <w:tcW w:w="10456" w:type="dxa"/>
                  <w:tcBorders>
                    <w:top w:val="nil"/>
                    <w:left w:val="nil"/>
                    <w:bottom w:val="nil"/>
                    <w:right w:val="nil"/>
                  </w:tcBorders>
                  <w:tcMar>
                    <w:top w:w="0" w:type="dxa"/>
                    <w:left w:w="39" w:type="dxa"/>
                    <w:bottom w:w="0" w:type="dxa"/>
                    <w:right w:w="39" w:type="dxa"/>
                  </w:tcMar>
                </w:tcPr>
                <w:p w14:paraId="7C47502D" w14:textId="6CFC1189" w:rsidR="00E16D79" w:rsidRDefault="004F4E2D">
                  <w:pPr>
                    <w:spacing w:after="0" w:line="240" w:lineRule="auto"/>
                  </w:pPr>
                  <w:r>
                    <w:rPr>
                      <w:rFonts w:ascii="Segoe UI" w:eastAsia="Segoe UI" w:hAnsi="Segoe UI"/>
                      <w:color w:val="000000"/>
                      <w:sz w:val="16"/>
                    </w:rPr>
                    <w:t xml:space="preserve">(a)  Carry out the </w:t>
                  </w:r>
                  <w:del w:id="111" w:author="Parulekar, Prutha" w:date="2023-07-05T09:40:00Z">
                    <w:r>
                      <w:rPr>
                        <w:rFonts w:ascii="Segoe UI" w:eastAsia="Segoe UI" w:hAnsi="Segoe UI"/>
                        <w:color w:val="000000"/>
                        <w:sz w:val="16"/>
                      </w:rPr>
                      <w:delText>Planned Preventive</w:delText>
                    </w:r>
                  </w:del>
                  <w:ins w:id="112" w:author="Parulekar, Prutha" w:date="2023-07-05T09:40:00Z">
                    <w:r w:rsidR="00C81BC3">
                      <w:rPr>
                        <w:rFonts w:ascii="Segoe UI" w:eastAsia="Segoe UI" w:hAnsi="Segoe UI"/>
                        <w:color w:val="000000"/>
                        <w:sz w:val="16"/>
                      </w:rPr>
                      <w:t>p</w:t>
                    </w:r>
                    <w:r>
                      <w:rPr>
                        <w:rFonts w:ascii="Segoe UI" w:eastAsia="Segoe UI" w:hAnsi="Segoe UI"/>
                        <w:color w:val="000000"/>
                        <w:sz w:val="16"/>
                      </w:rPr>
                      <w:t xml:space="preserve">lanned </w:t>
                    </w:r>
                    <w:r w:rsidR="00C81BC3">
                      <w:rPr>
                        <w:rFonts w:ascii="Segoe UI" w:eastAsia="Segoe UI" w:hAnsi="Segoe UI"/>
                        <w:color w:val="000000"/>
                        <w:sz w:val="16"/>
                      </w:rPr>
                      <w:t>p</w:t>
                    </w:r>
                    <w:r>
                      <w:rPr>
                        <w:rFonts w:ascii="Segoe UI" w:eastAsia="Segoe UI" w:hAnsi="Segoe UI"/>
                        <w:color w:val="000000"/>
                        <w:sz w:val="16"/>
                      </w:rPr>
                      <w:t>reventive</w:t>
                    </w:r>
                  </w:ins>
                  <w:r>
                    <w:rPr>
                      <w:rFonts w:ascii="Segoe UI" w:eastAsia="Segoe UI" w:hAnsi="Segoe UI"/>
                      <w:color w:val="000000"/>
                      <w:sz w:val="16"/>
                    </w:rPr>
                    <w:t xml:space="preserve"> maintenance visits during the contract year at the interval specified in the scope</w:t>
                  </w:r>
                  <w:del w:id="113" w:author="Parulekar, Prutha" w:date="2023-07-05T09:40:00Z">
                    <w:r>
                      <w:rPr>
                        <w:rFonts w:ascii="Segoe UI" w:eastAsia="Segoe UI" w:hAnsi="Segoe UI"/>
                        <w:color w:val="000000"/>
                        <w:sz w:val="16"/>
                      </w:rPr>
                      <w:delText>. Planned Preventive Maintenance</w:delText>
                    </w:r>
                  </w:del>
                  <w:ins w:id="114" w:author="Parulekar, Prutha" w:date="2023-07-05T09:40:00Z">
                    <w:r w:rsidR="00C81BC3">
                      <w:rPr>
                        <w:rFonts w:ascii="Segoe UI" w:eastAsia="Segoe UI" w:hAnsi="Segoe UI"/>
                        <w:color w:val="000000"/>
                        <w:sz w:val="16"/>
                      </w:rPr>
                      <w:t xml:space="preserve"> clause of this Contract</w:t>
                    </w:r>
                    <w:r>
                      <w:rPr>
                        <w:rFonts w:ascii="Segoe UI" w:eastAsia="Segoe UI" w:hAnsi="Segoe UI"/>
                        <w:color w:val="000000"/>
                        <w:sz w:val="16"/>
                      </w:rPr>
                      <w:t xml:space="preserve">. </w:t>
                    </w:r>
                    <w:r w:rsidR="00C81BC3">
                      <w:rPr>
                        <w:rFonts w:ascii="Segoe UI" w:eastAsia="Segoe UI" w:hAnsi="Segoe UI"/>
                        <w:color w:val="000000"/>
                        <w:sz w:val="16"/>
                      </w:rPr>
                      <w:t>p</w:t>
                    </w:r>
                    <w:r>
                      <w:rPr>
                        <w:rFonts w:ascii="Segoe UI" w:eastAsia="Segoe UI" w:hAnsi="Segoe UI"/>
                        <w:color w:val="000000"/>
                        <w:sz w:val="16"/>
                      </w:rPr>
                      <w:t xml:space="preserve">lanned </w:t>
                    </w:r>
                    <w:r w:rsidR="00C81BC3">
                      <w:rPr>
                        <w:rFonts w:ascii="Segoe UI" w:eastAsia="Segoe UI" w:hAnsi="Segoe UI"/>
                        <w:color w:val="000000"/>
                        <w:sz w:val="16"/>
                      </w:rPr>
                      <w:t>p</w:t>
                    </w:r>
                    <w:r>
                      <w:rPr>
                        <w:rFonts w:ascii="Segoe UI" w:eastAsia="Segoe UI" w:hAnsi="Segoe UI"/>
                        <w:color w:val="000000"/>
                        <w:sz w:val="16"/>
                      </w:rPr>
                      <w:t xml:space="preserve">reventive </w:t>
                    </w:r>
                    <w:r w:rsidR="00C81BC3">
                      <w:rPr>
                        <w:rFonts w:ascii="Segoe UI" w:eastAsia="Segoe UI" w:hAnsi="Segoe UI"/>
                        <w:color w:val="000000"/>
                        <w:sz w:val="16"/>
                      </w:rPr>
                      <w:t>m</w:t>
                    </w:r>
                    <w:r>
                      <w:rPr>
                        <w:rFonts w:ascii="Segoe UI" w:eastAsia="Segoe UI" w:hAnsi="Segoe UI"/>
                        <w:color w:val="000000"/>
                        <w:sz w:val="16"/>
                      </w:rPr>
                      <w:t>aintenance</w:t>
                    </w:r>
                  </w:ins>
                  <w:r>
                    <w:rPr>
                      <w:rFonts w:ascii="Segoe UI" w:eastAsia="Segoe UI" w:hAnsi="Segoe UI"/>
                      <w:color w:val="000000"/>
                      <w:sz w:val="16"/>
                    </w:rPr>
                    <w:t xml:space="preserve"> visits shall be provided during </w:t>
                  </w:r>
                  <w:del w:id="115" w:author="Parulekar, Prutha" w:date="2023-07-05T09:40:00Z">
                    <w:r>
                      <w:rPr>
                        <w:rFonts w:ascii="Segoe UI" w:eastAsia="Segoe UI" w:hAnsi="Segoe UI"/>
                        <w:color w:val="000000"/>
                        <w:sz w:val="16"/>
                      </w:rPr>
                      <w:delText>Normal</w:delText>
                    </w:r>
                  </w:del>
                  <w:ins w:id="116" w:author="Parulekar, Prutha" w:date="2023-07-05T09:40:00Z">
                    <w:r w:rsidR="00C81BC3">
                      <w:rPr>
                        <w:rFonts w:ascii="Segoe UI" w:eastAsia="Segoe UI" w:hAnsi="Segoe UI"/>
                        <w:color w:val="000000"/>
                        <w:sz w:val="16"/>
                      </w:rPr>
                      <w:t>n</w:t>
                    </w:r>
                    <w:r>
                      <w:rPr>
                        <w:rFonts w:ascii="Segoe UI" w:eastAsia="Segoe UI" w:hAnsi="Segoe UI"/>
                        <w:color w:val="000000"/>
                        <w:sz w:val="16"/>
                      </w:rPr>
                      <w:t>ormal</w:t>
                    </w:r>
                  </w:ins>
                  <w:r>
                    <w:rPr>
                      <w:rFonts w:ascii="Segoe UI" w:eastAsia="Segoe UI" w:hAnsi="Segoe UI"/>
                      <w:color w:val="000000"/>
                      <w:sz w:val="16"/>
                    </w:rPr>
                    <w:t xml:space="preserve"> working </w:t>
                  </w:r>
                  <w:del w:id="117" w:author="Parulekar, Prutha" w:date="2023-07-05T09:40:00Z">
                    <w:r>
                      <w:rPr>
                        <w:rFonts w:ascii="Segoe UI" w:eastAsia="Segoe UI" w:hAnsi="Segoe UI"/>
                        <w:color w:val="000000"/>
                        <w:sz w:val="16"/>
                      </w:rPr>
                      <w:delText>Hours</w:delText>
                    </w:r>
                  </w:del>
                  <w:ins w:id="118" w:author="Parulekar, Prutha" w:date="2023-07-05T09:40:00Z">
                    <w:r w:rsidR="00C81BC3">
                      <w:rPr>
                        <w:rFonts w:ascii="Segoe UI" w:eastAsia="Segoe UI" w:hAnsi="Segoe UI"/>
                        <w:color w:val="000000"/>
                        <w:sz w:val="16"/>
                      </w:rPr>
                      <w:t>h</w:t>
                    </w:r>
                    <w:r>
                      <w:rPr>
                        <w:rFonts w:ascii="Segoe UI" w:eastAsia="Segoe UI" w:hAnsi="Segoe UI"/>
                        <w:color w:val="000000"/>
                        <w:sz w:val="16"/>
                      </w:rPr>
                      <w:t>ours</w:t>
                    </w:r>
                  </w:ins>
                  <w:r>
                    <w:rPr>
                      <w:rFonts w:ascii="Segoe UI" w:eastAsia="Segoe UI" w:hAnsi="Segoe UI"/>
                      <w:color w:val="000000"/>
                      <w:sz w:val="16"/>
                    </w:rPr>
                    <w:t xml:space="preserve"> and as per the agreed tentative time Schedule given by DIPL or their </w:t>
                  </w:r>
                  <w:del w:id="119" w:author="Parulekar, Prutha" w:date="2023-07-05T09:40:00Z">
                    <w:r>
                      <w:rPr>
                        <w:rFonts w:ascii="Segoe UI" w:eastAsia="Segoe UI" w:hAnsi="Segoe UI"/>
                        <w:color w:val="000000"/>
                        <w:sz w:val="16"/>
                      </w:rPr>
                      <w:delText>Authorized Representatives</w:delText>
                    </w:r>
                  </w:del>
                  <w:ins w:id="120" w:author="Parulekar, Prutha" w:date="2023-07-05T09:40:00Z">
                    <w:r w:rsidR="00C81BC3">
                      <w:rPr>
                        <w:rFonts w:ascii="Segoe UI" w:eastAsia="Segoe UI" w:hAnsi="Segoe UI"/>
                        <w:color w:val="000000"/>
                        <w:sz w:val="16"/>
                      </w:rPr>
                      <w:t>a</w:t>
                    </w:r>
                    <w:r>
                      <w:rPr>
                        <w:rFonts w:ascii="Segoe UI" w:eastAsia="Segoe UI" w:hAnsi="Segoe UI"/>
                        <w:color w:val="000000"/>
                        <w:sz w:val="16"/>
                      </w:rPr>
                      <w:t xml:space="preserve">uthorized </w:t>
                    </w:r>
                    <w:r w:rsidR="00C81BC3">
                      <w:rPr>
                        <w:rFonts w:ascii="Segoe UI" w:eastAsia="Segoe UI" w:hAnsi="Segoe UI"/>
                        <w:color w:val="000000"/>
                        <w:sz w:val="16"/>
                      </w:rPr>
                      <w:t>r</w:t>
                    </w:r>
                    <w:r>
                      <w:rPr>
                        <w:rFonts w:ascii="Segoe UI" w:eastAsia="Segoe UI" w:hAnsi="Segoe UI"/>
                        <w:color w:val="000000"/>
                        <w:sz w:val="16"/>
                      </w:rPr>
                      <w:t>epresentatives</w:t>
                    </w:r>
                    <w:r w:rsidR="00C81BC3">
                      <w:rPr>
                        <w:rFonts w:ascii="Segoe UI" w:eastAsia="Segoe UI" w:hAnsi="Segoe UI"/>
                        <w:color w:val="000000"/>
                        <w:sz w:val="16"/>
                      </w:rPr>
                      <w:t>.</w:t>
                    </w:r>
                  </w:ins>
                </w:p>
              </w:tc>
            </w:tr>
          </w:tbl>
          <w:p w14:paraId="4A58FFEB" w14:textId="77777777" w:rsidR="00E16D79" w:rsidRDefault="00E16D79">
            <w:pPr>
              <w:spacing w:after="0" w:line="240" w:lineRule="auto"/>
            </w:pPr>
          </w:p>
        </w:tc>
        <w:tc>
          <w:tcPr>
            <w:tcW w:w="149" w:type="dxa"/>
          </w:tcPr>
          <w:p w14:paraId="12F99583" w14:textId="77777777" w:rsidR="00E16D79" w:rsidRDefault="00E16D79">
            <w:pPr>
              <w:pStyle w:val="EmptyCellLayoutStyle"/>
              <w:spacing w:after="0" w:line="240" w:lineRule="auto"/>
            </w:pPr>
          </w:p>
        </w:tc>
      </w:tr>
      <w:tr w:rsidR="00AD3B06" w14:paraId="3140BA71" w14:textId="77777777" w:rsidTr="00DC79E3">
        <w:trPr>
          <w:trHeight w:val="40"/>
        </w:trPr>
        <w:tc>
          <w:tcPr>
            <w:tcW w:w="6" w:type="dxa"/>
          </w:tcPr>
          <w:p w14:paraId="188B2305" w14:textId="77777777" w:rsidR="00E16D79" w:rsidRDefault="00E16D79">
            <w:pPr>
              <w:pStyle w:val="EmptyCellLayoutStyle"/>
              <w:spacing w:after="0" w:line="240" w:lineRule="auto"/>
            </w:pPr>
          </w:p>
        </w:tc>
        <w:tc>
          <w:tcPr>
            <w:tcW w:w="18" w:type="dxa"/>
          </w:tcPr>
          <w:p w14:paraId="2CCB383B" w14:textId="77777777" w:rsidR="00E16D79" w:rsidRDefault="00E16D79">
            <w:pPr>
              <w:pStyle w:val="EmptyCellLayoutStyle"/>
              <w:spacing w:after="0" w:line="240" w:lineRule="auto"/>
            </w:pPr>
          </w:p>
        </w:tc>
        <w:tc>
          <w:tcPr>
            <w:tcW w:w="9" w:type="dxa"/>
          </w:tcPr>
          <w:p w14:paraId="0B38F8DE" w14:textId="77777777" w:rsidR="00E16D79" w:rsidRDefault="00E16D79">
            <w:pPr>
              <w:pStyle w:val="EmptyCellLayoutStyle"/>
              <w:spacing w:after="0" w:line="240" w:lineRule="auto"/>
            </w:pPr>
          </w:p>
        </w:tc>
        <w:tc>
          <w:tcPr>
            <w:tcW w:w="11" w:type="dxa"/>
          </w:tcPr>
          <w:p w14:paraId="23B0106D" w14:textId="77777777" w:rsidR="00E16D79" w:rsidRDefault="00E16D79">
            <w:pPr>
              <w:pStyle w:val="EmptyCellLayoutStyle"/>
              <w:spacing w:after="0" w:line="240" w:lineRule="auto"/>
            </w:pPr>
          </w:p>
        </w:tc>
        <w:tc>
          <w:tcPr>
            <w:tcW w:w="6" w:type="dxa"/>
          </w:tcPr>
          <w:p w14:paraId="3472ECC8" w14:textId="77777777" w:rsidR="00E16D79" w:rsidRDefault="00E16D79">
            <w:pPr>
              <w:pStyle w:val="EmptyCellLayoutStyle"/>
              <w:spacing w:after="0" w:line="240" w:lineRule="auto"/>
            </w:pPr>
          </w:p>
        </w:tc>
        <w:tc>
          <w:tcPr>
            <w:tcW w:w="6" w:type="dxa"/>
          </w:tcPr>
          <w:p w14:paraId="37F27D90" w14:textId="77777777" w:rsidR="00E16D79" w:rsidRDefault="00E16D79">
            <w:pPr>
              <w:pStyle w:val="EmptyCellLayoutStyle"/>
              <w:spacing w:after="0" w:line="240" w:lineRule="auto"/>
            </w:pPr>
          </w:p>
        </w:tc>
        <w:tc>
          <w:tcPr>
            <w:tcW w:w="34" w:type="dxa"/>
          </w:tcPr>
          <w:p w14:paraId="6CC7CD09" w14:textId="77777777" w:rsidR="00E16D79" w:rsidRDefault="00E16D79">
            <w:pPr>
              <w:pStyle w:val="EmptyCellLayoutStyle"/>
              <w:spacing w:after="0" w:line="240" w:lineRule="auto"/>
            </w:pPr>
          </w:p>
        </w:tc>
        <w:tc>
          <w:tcPr>
            <w:tcW w:w="6" w:type="dxa"/>
          </w:tcPr>
          <w:p w14:paraId="4811B64C" w14:textId="77777777" w:rsidR="00E16D79" w:rsidRDefault="00E16D79">
            <w:pPr>
              <w:pStyle w:val="EmptyCellLayoutStyle"/>
              <w:spacing w:after="0" w:line="240" w:lineRule="auto"/>
            </w:pPr>
          </w:p>
        </w:tc>
        <w:tc>
          <w:tcPr>
            <w:tcW w:w="44" w:type="dxa"/>
          </w:tcPr>
          <w:p w14:paraId="6A8B6E54" w14:textId="77777777" w:rsidR="00E16D79" w:rsidRDefault="00E16D79">
            <w:pPr>
              <w:pStyle w:val="EmptyCellLayoutStyle"/>
              <w:spacing w:after="0" w:line="240" w:lineRule="auto"/>
            </w:pPr>
          </w:p>
        </w:tc>
        <w:tc>
          <w:tcPr>
            <w:tcW w:w="36" w:type="dxa"/>
          </w:tcPr>
          <w:p w14:paraId="02147BDD" w14:textId="77777777" w:rsidR="00E16D79" w:rsidRDefault="00E16D79">
            <w:pPr>
              <w:pStyle w:val="EmptyCellLayoutStyle"/>
              <w:spacing w:after="0" w:line="240" w:lineRule="auto"/>
            </w:pPr>
          </w:p>
        </w:tc>
        <w:tc>
          <w:tcPr>
            <w:tcW w:w="191" w:type="dxa"/>
          </w:tcPr>
          <w:p w14:paraId="66E07D9D" w14:textId="77777777" w:rsidR="00E16D79" w:rsidRDefault="00E16D79">
            <w:pPr>
              <w:pStyle w:val="EmptyCellLayoutStyle"/>
              <w:spacing w:after="0" w:line="240" w:lineRule="auto"/>
            </w:pPr>
          </w:p>
        </w:tc>
        <w:tc>
          <w:tcPr>
            <w:tcW w:w="334" w:type="dxa"/>
          </w:tcPr>
          <w:p w14:paraId="4D3FCFF2" w14:textId="77777777" w:rsidR="00E16D79" w:rsidRDefault="00E16D79">
            <w:pPr>
              <w:pStyle w:val="EmptyCellLayoutStyle"/>
              <w:spacing w:after="0" w:line="240" w:lineRule="auto"/>
            </w:pPr>
          </w:p>
        </w:tc>
        <w:tc>
          <w:tcPr>
            <w:tcW w:w="44" w:type="dxa"/>
          </w:tcPr>
          <w:p w14:paraId="24195494" w14:textId="77777777" w:rsidR="00E16D79" w:rsidRDefault="00E16D79">
            <w:pPr>
              <w:pStyle w:val="EmptyCellLayoutStyle"/>
              <w:spacing w:after="0" w:line="240" w:lineRule="auto"/>
            </w:pPr>
          </w:p>
        </w:tc>
        <w:tc>
          <w:tcPr>
            <w:tcW w:w="51" w:type="dxa"/>
          </w:tcPr>
          <w:p w14:paraId="7ACE6730" w14:textId="77777777" w:rsidR="00E16D79" w:rsidRDefault="00E16D79">
            <w:pPr>
              <w:pStyle w:val="EmptyCellLayoutStyle"/>
              <w:spacing w:after="0" w:line="240" w:lineRule="auto"/>
            </w:pPr>
          </w:p>
        </w:tc>
        <w:tc>
          <w:tcPr>
            <w:tcW w:w="22" w:type="dxa"/>
          </w:tcPr>
          <w:p w14:paraId="5B5989D5" w14:textId="77777777" w:rsidR="00E16D79" w:rsidRDefault="00E16D79">
            <w:pPr>
              <w:pStyle w:val="EmptyCellLayoutStyle"/>
              <w:spacing w:after="0" w:line="240" w:lineRule="auto"/>
            </w:pPr>
          </w:p>
        </w:tc>
        <w:tc>
          <w:tcPr>
            <w:tcW w:w="16" w:type="dxa"/>
          </w:tcPr>
          <w:p w14:paraId="150991B7" w14:textId="77777777" w:rsidR="00E16D79" w:rsidRDefault="00E16D79">
            <w:pPr>
              <w:pStyle w:val="EmptyCellLayoutStyle"/>
              <w:spacing w:after="0" w:line="240" w:lineRule="auto"/>
            </w:pPr>
          </w:p>
        </w:tc>
        <w:tc>
          <w:tcPr>
            <w:tcW w:w="16" w:type="dxa"/>
          </w:tcPr>
          <w:p w14:paraId="2B27CB16" w14:textId="77777777" w:rsidR="00E16D79" w:rsidRDefault="00E16D79">
            <w:pPr>
              <w:pStyle w:val="EmptyCellLayoutStyle"/>
              <w:spacing w:after="0" w:line="240" w:lineRule="auto"/>
            </w:pPr>
          </w:p>
        </w:tc>
        <w:tc>
          <w:tcPr>
            <w:tcW w:w="16" w:type="dxa"/>
          </w:tcPr>
          <w:p w14:paraId="30A6C7E9" w14:textId="77777777" w:rsidR="00E16D79" w:rsidRDefault="00E16D79">
            <w:pPr>
              <w:pStyle w:val="EmptyCellLayoutStyle"/>
              <w:spacing w:after="0" w:line="240" w:lineRule="auto"/>
            </w:pPr>
          </w:p>
        </w:tc>
        <w:tc>
          <w:tcPr>
            <w:tcW w:w="42" w:type="dxa"/>
          </w:tcPr>
          <w:p w14:paraId="095002F9" w14:textId="77777777" w:rsidR="00E16D79" w:rsidRDefault="00E16D79">
            <w:pPr>
              <w:pStyle w:val="EmptyCellLayoutStyle"/>
              <w:spacing w:after="0" w:line="240" w:lineRule="auto"/>
            </w:pPr>
          </w:p>
        </w:tc>
        <w:tc>
          <w:tcPr>
            <w:tcW w:w="16" w:type="dxa"/>
          </w:tcPr>
          <w:p w14:paraId="5D8ECF51" w14:textId="77777777" w:rsidR="00E16D79" w:rsidRDefault="00E16D79">
            <w:pPr>
              <w:pStyle w:val="EmptyCellLayoutStyle"/>
              <w:spacing w:after="0" w:line="240" w:lineRule="auto"/>
            </w:pPr>
          </w:p>
        </w:tc>
        <w:tc>
          <w:tcPr>
            <w:tcW w:w="16" w:type="dxa"/>
          </w:tcPr>
          <w:p w14:paraId="4AB42D7E" w14:textId="77777777" w:rsidR="00E16D79" w:rsidRDefault="00E16D79">
            <w:pPr>
              <w:pStyle w:val="EmptyCellLayoutStyle"/>
              <w:spacing w:after="0" w:line="240" w:lineRule="auto"/>
            </w:pPr>
          </w:p>
        </w:tc>
        <w:tc>
          <w:tcPr>
            <w:tcW w:w="24" w:type="dxa"/>
          </w:tcPr>
          <w:p w14:paraId="7D421728" w14:textId="77777777" w:rsidR="00E16D79" w:rsidRDefault="00E16D79">
            <w:pPr>
              <w:pStyle w:val="EmptyCellLayoutStyle"/>
              <w:spacing w:after="0" w:line="240" w:lineRule="auto"/>
            </w:pPr>
          </w:p>
        </w:tc>
        <w:tc>
          <w:tcPr>
            <w:tcW w:w="292" w:type="dxa"/>
          </w:tcPr>
          <w:p w14:paraId="6B7F584F" w14:textId="77777777" w:rsidR="00E16D79" w:rsidRDefault="00E16D79">
            <w:pPr>
              <w:pStyle w:val="EmptyCellLayoutStyle"/>
              <w:spacing w:after="0" w:line="240" w:lineRule="auto"/>
            </w:pPr>
          </w:p>
        </w:tc>
        <w:tc>
          <w:tcPr>
            <w:tcW w:w="24" w:type="dxa"/>
          </w:tcPr>
          <w:p w14:paraId="0F6BB56E" w14:textId="77777777" w:rsidR="00E16D79" w:rsidRDefault="00E16D79">
            <w:pPr>
              <w:pStyle w:val="EmptyCellLayoutStyle"/>
              <w:spacing w:after="0" w:line="240" w:lineRule="auto"/>
            </w:pPr>
          </w:p>
        </w:tc>
        <w:tc>
          <w:tcPr>
            <w:tcW w:w="16" w:type="dxa"/>
          </w:tcPr>
          <w:p w14:paraId="321BF1A3" w14:textId="77777777" w:rsidR="00E16D79" w:rsidRDefault="00E16D79">
            <w:pPr>
              <w:pStyle w:val="EmptyCellLayoutStyle"/>
              <w:spacing w:after="0" w:line="240" w:lineRule="auto"/>
            </w:pPr>
          </w:p>
        </w:tc>
        <w:tc>
          <w:tcPr>
            <w:tcW w:w="32" w:type="dxa"/>
          </w:tcPr>
          <w:p w14:paraId="7511C84A" w14:textId="77777777" w:rsidR="00E16D79" w:rsidRDefault="00E16D79">
            <w:pPr>
              <w:pStyle w:val="EmptyCellLayoutStyle"/>
              <w:spacing w:after="0" w:line="240" w:lineRule="auto"/>
            </w:pPr>
          </w:p>
        </w:tc>
        <w:tc>
          <w:tcPr>
            <w:tcW w:w="85" w:type="dxa"/>
          </w:tcPr>
          <w:p w14:paraId="463DA310" w14:textId="77777777" w:rsidR="00E16D79" w:rsidRDefault="00E16D79">
            <w:pPr>
              <w:pStyle w:val="EmptyCellLayoutStyle"/>
              <w:spacing w:after="0" w:line="240" w:lineRule="auto"/>
            </w:pPr>
          </w:p>
        </w:tc>
        <w:tc>
          <w:tcPr>
            <w:tcW w:w="475" w:type="dxa"/>
          </w:tcPr>
          <w:p w14:paraId="45A5711B" w14:textId="77777777" w:rsidR="00E16D79" w:rsidRDefault="00E16D79">
            <w:pPr>
              <w:pStyle w:val="EmptyCellLayoutStyle"/>
              <w:spacing w:after="0" w:line="240" w:lineRule="auto"/>
            </w:pPr>
          </w:p>
        </w:tc>
        <w:tc>
          <w:tcPr>
            <w:tcW w:w="36" w:type="dxa"/>
          </w:tcPr>
          <w:p w14:paraId="76F0FFE8" w14:textId="77777777" w:rsidR="00E16D79" w:rsidRDefault="00E16D79">
            <w:pPr>
              <w:pStyle w:val="EmptyCellLayoutStyle"/>
              <w:spacing w:after="0" w:line="240" w:lineRule="auto"/>
            </w:pPr>
          </w:p>
        </w:tc>
        <w:tc>
          <w:tcPr>
            <w:tcW w:w="129" w:type="dxa"/>
          </w:tcPr>
          <w:p w14:paraId="16966517" w14:textId="77777777" w:rsidR="00E16D79" w:rsidRDefault="00E16D79">
            <w:pPr>
              <w:pStyle w:val="EmptyCellLayoutStyle"/>
              <w:spacing w:after="0" w:line="240" w:lineRule="auto"/>
            </w:pPr>
          </w:p>
        </w:tc>
        <w:tc>
          <w:tcPr>
            <w:tcW w:w="94" w:type="dxa"/>
          </w:tcPr>
          <w:p w14:paraId="22B0D5EF" w14:textId="77777777" w:rsidR="00E16D79" w:rsidRDefault="00E16D79">
            <w:pPr>
              <w:pStyle w:val="EmptyCellLayoutStyle"/>
              <w:spacing w:after="0" w:line="240" w:lineRule="auto"/>
            </w:pPr>
          </w:p>
        </w:tc>
        <w:tc>
          <w:tcPr>
            <w:tcW w:w="57" w:type="dxa"/>
          </w:tcPr>
          <w:p w14:paraId="750BFC9A" w14:textId="77777777" w:rsidR="00E16D79" w:rsidRDefault="00E16D79">
            <w:pPr>
              <w:pStyle w:val="EmptyCellLayoutStyle"/>
              <w:spacing w:after="0" w:line="240" w:lineRule="auto"/>
            </w:pPr>
          </w:p>
        </w:tc>
        <w:tc>
          <w:tcPr>
            <w:tcW w:w="685" w:type="dxa"/>
          </w:tcPr>
          <w:p w14:paraId="67E6846C" w14:textId="77777777" w:rsidR="00E16D79" w:rsidRDefault="00E16D79">
            <w:pPr>
              <w:pStyle w:val="EmptyCellLayoutStyle"/>
              <w:spacing w:after="0" w:line="240" w:lineRule="auto"/>
            </w:pPr>
          </w:p>
        </w:tc>
        <w:tc>
          <w:tcPr>
            <w:tcW w:w="1241" w:type="dxa"/>
          </w:tcPr>
          <w:p w14:paraId="11731368" w14:textId="77777777" w:rsidR="00E16D79" w:rsidRDefault="00E16D79">
            <w:pPr>
              <w:pStyle w:val="EmptyCellLayoutStyle"/>
              <w:spacing w:after="0" w:line="240" w:lineRule="auto"/>
            </w:pPr>
          </w:p>
        </w:tc>
        <w:tc>
          <w:tcPr>
            <w:tcW w:w="131" w:type="dxa"/>
          </w:tcPr>
          <w:p w14:paraId="06BC2D0A" w14:textId="77777777" w:rsidR="00E16D79" w:rsidRDefault="00E16D79">
            <w:pPr>
              <w:pStyle w:val="EmptyCellLayoutStyle"/>
              <w:spacing w:after="0" w:line="240" w:lineRule="auto"/>
            </w:pPr>
          </w:p>
        </w:tc>
        <w:tc>
          <w:tcPr>
            <w:tcW w:w="1431" w:type="dxa"/>
          </w:tcPr>
          <w:p w14:paraId="7C188B35" w14:textId="77777777" w:rsidR="00E16D79" w:rsidRDefault="00E16D79">
            <w:pPr>
              <w:pStyle w:val="EmptyCellLayoutStyle"/>
              <w:spacing w:after="0" w:line="240" w:lineRule="auto"/>
            </w:pPr>
          </w:p>
        </w:tc>
        <w:tc>
          <w:tcPr>
            <w:tcW w:w="2311" w:type="dxa"/>
          </w:tcPr>
          <w:p w14:paraId="54A16165" w14:textId="77777777" w:rsidR="00E16D79" w:rsidRDefault="00E16D79">
            <w:pPr>
              <w:pStyle w:val="EmptyCellLayoutStyle"/>
              <w:spacing w:after="0" w:line="240" w:lineRule="auto"/>
            </w:pPr>
          </w:p>
        </w:tc>
        <w:tc>
          <w:tcPr>
            <w:tcW w:w="1686" w:type="dxa"/>
          </w:tcPr>
          <w:p w14:paraId="4E224452" w14:textId="77777777" w:rsidR="00E16D79" w:rsidRDefault="00E16D79">
            <w:pPr>
              <w:pStyle w:val="EmptyCellLayoutStyle"/>
              <w:spacing w:after="0" w:line="240" w:lineRule="auto"/>
            </w:pPr>
          </w:p>
        </w:tc>
        <w:tc>
          <w:tcPr>
            <w:tcW w:w="1353" w:type="dxa"/>
          </w:tcPr>
          <w:p w14:paraId="13A3D575" w14:textId="77777777" w:rsidR="00E16D79" w:rsidRDefault="00E16D79">
            <w:pPr>
              <w:pStyle w:val="EmptyCellLayoutStyle"/>
              <w:spacing w:after="0" w:line="240" w:lineRule="auto"/>
            </w:pPr>
          </w:p>
        </w:tc>
        <w:tc>
          <w:tcPr>
            <w:tcW w:w="16" w:type="dxa"/>
          </w:tcPr>
          <w:p w14:paraId="0F40B0EA" w14:textId="77777777" w:rsidR="00E16D79" w:rsidRDefault="00E16D79">
            <w:pPr>
              <w:pStyle w:val="EmptyCellLayoutStyle"/>
              <w:spacing w:after="0" w:line="240" w:lineRule="auto"/>
            </w:pPr>
          </w:p>
        </w:tc>
        <w:tc>
          <w:tcPr>
            <w:tcW w:w="21" w:type="dxa"/>
          </w:tcPr>
          <w:p w14:paraId="3FCFB875" w14:textId="77777777" w:rsidR="00E16D79" w:rsidRDefault="00E16D79">
            <w:pPr>
              <w:pStyle w:val="EmptyCellLayoutStyle"/>
              <w:spacing w:after="0" w:line="240" w:lineRule="auto"/>
            </w:pPr>
          </w:p>
        </w:tc>
        <w:tc>
          <w:tcPr>
            <w:tcW w:w="149" w:type="dxa"/>
          </w:tcPr>
          <w:p w14:paraId="1EE423DE" w14:textId="77777777" w:rsidR="00E16D79" w:rsidRDefault="00E16D79">
            <w:pPr>
              <w:pStyle w:val="EmptyCellLayoutStyle"/>
              <w:spacing w:after="0" w:line="240" w:lineRule="auto"/>
            </w:pPr>
          </w:p>
        </w:tc>
      </w:tr>
      <w:tr w:rsidR="00AD3B06" w14:paraId="5EAF4CF1" w14:textId="77777777" w:rsidTr="00DC79E3">
        <w:trPr>
          <w:trHeight w:val="680"/>
        </w:trPr>
        <w:tc>
          <w:tcPr>
            <w:tcW w:w="6" w:type="dxa"/>
          </w:tcPr>
          <w:p w14:paraId="1B3D3CC5" w14:textId="77777777" w:rsidR="00E16D79" w:rsidRDefault="00E16D79">
            <w:pPr>
              <w:pStyle w:val="EmptyCellLayoutStyle"/>
              <w:spacing w:after="0" w:line="240" w:lineRule="auto"/>
            </w:pPr>
          </w:p>
        </w:tc>
        <w:tc>
          <w:tcPr>
            <w:tcW w:w="18" w:type="dxa"/>
          </w:tcPr>
          <w:p w14:paraId="1751227E" w14:textId="77777777" w:rsidR="00E16D79" w:rsidRDefault="00E16D79">
            <w:pPr>
              <w:pStyle w:val="EmptyCellLayoutStyle"/>
              <w:spacing w:after="0" w:line="240" w:lineRule="auto"/>
            </w:pPr>
          </w:p>
        </w:tc>
        <w:tc>
          <w:tcPr>
            <w:tcW w:w="9" w:type="dxa"/>
          </w:tcPr>
          <w:p w14:paraId="1EA4F5D8" w14:textId="77777777" w:rsidR="00E16D79" w:rsidRDefault="00E16D79">
            <w:pPr>
              <w:pStyle w:val="EmptyCellLayoutStyle"/>
              <w:spacing w:after="0" w:line="240" w:lineRule="auto"/>
            </w:pPr>
          </w:p>
        </w:tc>
        <w:tc>
          <w:tcPr>
            <w:tcW w:w="11" w:type="dxa"/>
          </w:tcPr>
          <w:p w14:paraId="3978308B" w14:textId="77777777" w:rsidR="00E16D79" w:rsidRDefault="00E16D79">
            <w:pPr>
              <w:pStyle w:val="EmptyCellLayoutStyle"/>
              <w:spacing w:after="0" w:line="240" w:lineRule="auto"/>
            </w:pPr>
          </w:p>
        </w:tc>
        <w:tc>
          <w:tcPr>
            <w:tcW w:w="6" w:type="dxa"/>
          </w:tcPr>
          <w:p w14:paraId="52EB0C80" w14:textId="77777777" w:rsidR="00E16D79" w:rsidRDefault="00E16D79">
            <w:pPr>
              <w:pStyle w:val="EmptyCellLayoutStyle"/>
              <w:spacing w:after="0" w:line="240" w:lineRule="auto"/>
            </w:pPr>
          </w:p>
        </w:tc>
        <w:tc>
          <w:tcPr>
            <w:tcW w:w="6" w:type="dxa"/>
          </w:tcPr>
          <w:p w14:paraId="1E4B79B2" w14:textId="77777777" w:rsidR="00E16D79" w:rsidRDefault="00E16D79">
            <w:pPr>
              <w:pStyle w:val="EmptyCellLayoutStyle"/>
              <w:spacing w:after="0" w:line="240" w:lineRule="auto"/>
            </w:pPr>
          </w:p>
        </w:tc>
        <w:tc>
          <w:tcPr>
            <w:tcW w:w="34" w:type="dxa"/>
          </w:tcPr>
          <w:p w14:paraId="50886A6B" w14:textId="77777777" w:rsidR="00E16D79" w:rsidRDefault="00E16D79">
            <w:pPr>
              <w:pStyle w:val="EmptyCellLayoutStyle"/>
              <w:spacing w:after="0" w:line="240" w:lineRule="auto"/>
            </w:pPr>
          </w:p>
        </w:tc>
        <w:tc>
          <w:tcPr>
            <w:tcW w:w="6" w:type="dxa"/>
          </w:tcPr>
          <w:p w14:paraId="1C677306" w14:textId="77777777" w:rsidR="00E16D79" w:rsidRDefault="00E16D79">
            <w:pPr>
              <w:pStyle w:val="EmptyCellLayoutStyle"/>
              <w:spacing w:after="0" w:line="240" w:lineRule="auto"/>
            </w:pPr>
          </w:p>
        </w:tc>
        <w:tc>
          <w:tcPr>
            <w:tcW w:w="44" w:type="dxa"/>
          </w:tcPr>
          <w:p w14:paraId="47B47316" w14:textId="77777777" w:rsidR="00E16D79" w:rsidRDefault="00E16D79">
            <w:pPr>
              <w:pStyle w:val="EmptyCellLayoutStyle"/>
              <w:spacing w:after="0" w:line="240" w:lineRule="auto"/>
            </w:pPr>
          </w:p>
        </w:tc>
        <w:tc>
          <w:tcPr>
            <w:tcW w:w="36" w:type="dxa"/>
          </w:tcPr>
          <w:p w14:paraId="70AFFEE3" w14:textId="77777777" w:rsidR="00E16D79" w:rsidRDefault="00E16D79">
            <w:pPr>
              <w:pStyle w:val="EmptyCellLayoutStyle"/>
              <w:spacing w:after="0" w:line="240" w:lineRule="auto"/>
            </w:pPr>
          </w:p>
        </w:tc>
        <w:tc>
          <w:tcPr>
            <w:tcW w:w="191" w:type="dxa"/>
          </w:tcPr>
          <w:p w14:paraId="2AD239E3" w14:textId="77777777" w:rsidR="00E16D79" w:rsidRDefault="00E16D79">
            <w:pPr>
              <w:pStyle w:val="EmptyCellLayoutStyle"/>
              <w:spacing w:after="0" w:line="240" w:lineRule="auto"/>
            </w:pPr>
          </w:p>
        </w:tc>
        <w:tc>
          <w:tcPr>
            <w:tcW w:w="334" w:type="dxa"/>
          </w:tcPr>
          <w:p w14:paraId="5E0370D6" w14:textId="77777777" w:rsidR="00E16D79" w:rsidRDefault="00E16D79">
            <w:pPr>
              <w:pStyle w:val="EmptyCellLayoutStyle"/>
              <w:spacing w:after="0" w:line="240" w:lineRule="auto"/>
            </w:pPr>
          </w:p>
        </w:tc>
        <w:tc>
          <w:tcPr>
            <w:tcW w:w="44" w:type="dxa"/>
          </w:tcPr>
          <w:p w14:paraId="450CA47F" w14:textId="77777777" w:rsidR="00E16D79" w:rsidRDefault="00E16D79">
            <w:pPr>
              <w:pStyle w:val="EmptyCellLayoutStyle"/>
              <w:spacing w:after="0" w:line="240" w:lineRule="auto"/>
            </w:pPr>
          </w:p>
        </w:tc>
        <w:tc>
          <w:tcPr>
            <w:tcW w:w="51" w:type="dxa"/>
          </w:tcPr>
          <w:p w14:paraId="110F856A" w14:textId="77777777" w:rsidR="00E16D79" w:rsidRDefault="00E16D79">
            <w:pPr>
              <w:pStyle w:val="EmptyCellLayoutStyle"/>
              <w:spacing w:after="0" w:line="240" w:lineRule="auto"/>
            </w:pPr>
          </w:p>
        </w:tc>
        <w:tc>
          <w:tcPr>
            <w:tcW w:w="22" w:type="dxa"/>
          </w:tcPr>
          <w:p w14:paraId="1B7DEEDB" w14:textId="77777777" w:rsidR="00E16D79" w:rsidRDefault="00E16D79">
            <w:pPr>
              <w:pStyle w:val="EmptyCellLayoutStyle"/>
              <w:spacing w:after="0" w:line="240" w:lineRule="auto"/>
            </w:pPr>
          </w:p>
        </w:tc>
        <w:tc>
          <w:tcPr>
            <w:tcW w:w="16" w:type="dxa"/>
          </w:tcPr>
          <w:p w14:paraId="4940F5A4" w14:textId="77777777" w:rsidR="00E16D79" w:rsidRDefault="00E16D79">
            <w:pPr>
              <w:pStyle w:val="EmptyCellLayoutStyle"/>
              <w:spacing w:after="0" w:line="240" w:lineRule="auto"/>
            </w:pPr>
          </w:p>
        </w:tc>
        <w:tc>
          <w:tcPr>
            <w:tcW w:w="16" w:type="dxa"/>
          </w:tcPr>
          <w:p w14:paraId="5C1C6340" w14:textId="77777777" w:rsidR="00E16D79" w:rsidRDefault="00E16D79">
            <w:pPr>
              <w:pStyle w:val="EmptyCellLayoutStyle"/>
              <w:spacing w:after="0" w:line="240" w:lineRule="auto"/>
            </w:pPr>
          </w:p>
        </w:tc>
        <w:tc>
          <w:tcPr>
            <w:tcW w:w="16" w:type="dxa"/>
          </w:tcPr>
          <w:p w14:paraId="481883D0" w14:textId="77777777" w:rsidR="00E16D79" w:rsidRDefault="00E16D79">
            <w:pPr>
              <w:pStyle w:val="EmptyCellLayoutStyle"/>
              <w:spacing w:after="0" w:line="240" w:lineRule="auto"/>
            </w:pPr>
          </w:p>
        </w:tc>
        <w:tc>
          <w:tcPr>
            <w:tcW w:w="42" w:type="dxa"/>
          </w:tcPr>
          <w:p w14:paraId="6F859C2D" w14:textId="77777777" w:rsidR="00E16D79" w:rsidRDefault="00E16D79">
            <w:pPr>
              <w:pStyle w:val="EmptyCellLayoutStyle"/>
              <w:spacing w:after="0" w:line="240" w:lineRule="auto"/>
            </w:pPr>
          </w:p>
        </w:tc>
        <w:tc>
          <w:tcPr>
            <w:tcW w:w="16" w:type="dxa"/>
          </w:tcPr>
          <w:p w14:paraId="73C54D7A" w14:textId="77777777" w:rsidR="00E16D79" w:rsidRDefault="00E16D79">
            <w:pPr>
              <w:pStyle w:val="EmptyCellLayoutStyle"/>
              <w:spacing w:after="0" w:line="240" w:lineRule="auto"/>
            </w:pPr>
          </w:p>
        </w:tc>
        <w:tc>
          <w:tcPr>
            <w:tcW w:w="10155" w:type="dxa"/>
            <w:gridSpan w:val="21"/>
          </w:tcPr>
          <w:tbl>
            <w:tblPr>
              <w:tblW w:w="0" w:type="auto"/>
              <w:tblCellMar>
                <w:left w:w="0" w:type="dxa"/>
                <w:right w:w="0" w:type="dxa"/>
              </w:tblCellMar>
              <w:tblLook w:val="04A0" w:firstRow="1" w:lastRow="0" w:firstColumn="1" w:lastColumn="0" w:noHBand="0" w:noVBand="1"/>
            </w:tblPr>
            <w:tblGrid>
              <w:gridCol w:w="10134"/>
            </w:tblGrid>
            <w:tr w:rsidR="00E16D79" w14:paraId="18FCB0F4" w14:textId="77777777">
              <w:trPr>
                <w:trHeight w:val="680"/>
              </w:trPr>
              <w:tc>
                <w:tcPr>
                  <w:tcW w:w="10456" w:type="dxa"/>
                  <w:tcBorders>
                    <w:top w:val="nil"/>
                    <w:left w:val="nil"/>
                    <w:bottom w:val="nil"/>
                    <w:right w:val="nil"/>
                  </w:tcBorders>
                  <w:tcMar>
                    <w:top w:w="0" w:type="dxa"/>
                    <w:left w:w="39" w:type="dxa"/>
                    <w:bottom w:w="0" w:type="dxa"/>
                    <w:right w:w="39" w:type="dxa"/>
                  </w:tcMar>
                </w:tcPr>
                <w:p w14:paraId="733A2725" w14:textId="68C578C9" w:rsidR="00E16D79" w:rsidRDefault="004F4E2D">
                  <w:pPr>
                    <w:spacing w:after="0" w:line="240" w:lineRule="auto"/>
                  </w:pPr>
                  <w:r>
                    <w:rPr>
                      <w:rFonts w:ascii="Segoe UI" w:eastAsia="Segoe UI" w:hAnsi="Segoe UI"/>
                      <w:color w:val="000000"/>
                      <w:sz w:val="16"/>
                    </w:rPr>
                    <w:t xml:space="preserve">(b) Carry out corrective maintenance as </w:t>
                  </w:r>
                  <w:del w:id="121" w:author="Parulekar, Prutha" w:date="2023-07-05T09:40:00Z">
                    <w:r>
                      <w:rPr>
                        <w:rFonts w:ascii="Segoe UI" w:eastAsia="Segoe UI" w:hAnsi="Segoe UI"/>
                        <w:color w:val="000000"/>
                        <w:sz w:val="16"/>
                      </w:rPr>
                      <w:delText xml:space="preserve">per </w:delText>
                    </w:r>
                  </w:del>
                  <w:r>
                    <w:rPr>
                      <w:rFonts w:ascii="Segoe UI" w:eastAsia="Segoe UI" w:hAnsi="Segoe UI"/>
                      <w:color w:val="000000"/>
                      <w:sz w:val="16"/>
                    </w:rPr>
                    <w:t xml:space="preserve">mentioned in the scope </w:t>
                  </w:r>
                  <w:ins w:id="122" w:author="Parulekar, Prutha" w:date="2023-07-05T09:40:00Z">
                    <w:r w:rsidR="00D95AD3">
                      <w:rPr>
                        <w:rFonts w:ascii="Segoe UI" w:eastAsia="Segoe UI" w:hAnsi="Segoe UI"/>
                        <w:color w:val="000000"/>
                        <w:sz w:val="16"/>
                      </w:rPr>
                      <w:t xml:space="preserve">clause of this Contract </w:t>
                    </w:r>
                  </w:ins>
                  <w:r>
                    <w:rPr>
                      <w:rFonts w:ascii="Segoe UI" w:eastAsia="Segoe UI" w:hAnsi="Segoe UI"/>
                      <w:color w:val="000000"/>
                      <w:sz w:val="16"/>
                    </w:rPr>
                    <w:t xml:space="preserve">during the </w:t>
                  </w:r>
                  <w:del w:id="123" w:author="Parulekar, Prutha" w:date="2023-07-05T09:40:00Z">
                    <w:r>
                      <w:rPr>
                        <w:rFonts w:ascii="Segoe UI" w:eastAsia="Segoe UI" w:hAnsi="Segoe UI"/>
                        <w:color w:val="000000"/>
                        <w:sz w:val="16"/>
                      </w:rPr>
                      <w:delText>Normal Working Hours.</w:delText>
                    </w:r>
                  </w:del>
                  <w:ins w:id="124" w:author="Parulekar, Prutha" w:date="2023-07-05T09:40:00Z">
                    <w:r w:rsidR="00D95AD3">
                      <w:rPr>
                        <w:rFonts w:ascii="Segoe UI" w:eastAsia="Segoe UI" w:hAnsi="Segoe UI"/>
                        <w:color w:val="000000"/>
                        <w:sz w:val="16"/>
                      </w:rPr>
                      <w:t>n</w:t>
                    </w:r>
                    <w:r>
                      <w:rPr>
                        <w:rFonts w:ascii="Segoe UI" w:eastAsia="Segoe UI" w:hAnsi="Segoe UI"/>
                        <w:color w:val="000000"/>
                        <w:sz w:val="16"/>
                      </w:rPr>
                      <w:t xml:space="preserve">ormal </w:t>
                    </w:r>
                    <w:r w:rsidR="00D95AD3">
                      <w:rPr>
                        <w:rFonts w:ascii="Segoe UI" w:eastAsia="Segoe UI" w:hAnsi="Segoe UI"/>
                        <w:color w:val="000000"/>
                        <w:sz w:val="16"/>
                      </w:rPr>
                      <w:t>w</w:t>
                    </w:r>
                    <w:r>
                      <w:rPr>
                        <w:rFonts w:ascii="Segoe UI" w:eastAsia="Segoe UI" w:hAnsi="Segoe UI"/>
                        <w:color w:val="000000"/>
                        <w:sz w:val="16"/>
                      </w:rPr>
                      <w:t xml:space="preserve">orking </w:t>
                    </w:r>
                    <w:r w:rsidR="00D95AD3">
                      <w:rPr>
                        <w:rFonts w:ascii="Segoe UI" w:eastAsia="Segoe UI" w:hAnsi="Segoe UI"/>
                        <w:color w:val="000000"/>
                        <w:sz w:val="16"/>
                      </w:rPr>
                      <w:t>h</w:t>
                    </w:r>
                    <w:r>
                      <w:rPr>
                        <w:rFonts w:ascii="Segoe UI" w:eastAsia="Segoe UI" w:hAnsi="Segoe UI"/>
                        <w:color w:val="000000"/>
                        <w:sz w:val="16"/>
                      </w:rPr>
                      <w:t>ours.</w:t>
                    </w:r>
                  </w:ins>
                  <w:r>
                    <w:rPr>
                      <w:rFonts w:ascii="Segoe UI" w:eastAsia="Segoe UI" w:hAnsi="Segoe UI"/>
                      <w:color w:val="000000"/>
                      <w:sz w:val="16"/>
                    </w:rPr>
                    <w:t xml:space="preserve"> DIPL or</w:t>
                  </w:r>
                  <w:r w:rsidR="00D95AD3">
                    <w:rPr>
                      <w:rFonts w:ascii="Segoe UI" w:eastAsia="Segoe UI" w:hAnsi="Segoe UI"/>
                      <w:color w:val="000000"/>
                      <w:sz w:val="16"/>
                    </w:rPr>
                    <w:t xml:space="preserve"> </w:t>
                  </w:r>
                  <w:del w:id="125" w:author="Parulekar, Prutha" w:date="2023-07-05T09:40:00Z">
                    <w:r>
                      <w:rPr>
                        <w:rFonts w:ascii="Segoe UI" w:eastAsia="Segoe UI" w:hAnsi="Segoe UI"/>
                        <w:color w:val="000000"/>
                        <w:sz w:val="16"/>
                      </w:rPr>
                      <w:delText>their Authorized Representative's</w:delText>
                    </w:r>
                  </w:del>
                  <w:ins w:id="126" w:author="Parulekar, Prutha" w:date="2023-07-05T09:40:00Z">
                    <w:r w:rsidR="00D95AD3">
                      <w:rPr>
                        <w:rFonts w:ascii="Segoe UI" w:eastAsia="Segoe UI" w:hAnsi="Segoe UI"/>
                        <w:color w:val="000000"/>
                        <w:sz w:val="16"/>
                      </w:rPr>
                      <w:t>its</w:t>
                    </w:r>
                    <w:r>
                      <w:rPr>
                        <w:rFonts w:ascii="Segoe UI" w:eastAsia="Segoe UI" w:hAnsi="Segoe UI"/>
                        <w:color w:val="000000"/>
                        <w:sz w:val="16"/>
                      </w:rPr>
                      <w:t xml:space="preserve"> </w:t>
                    </w:r>
                    <w:r w:rsidR="00D95AD3">
                      <w:rPr>
                        <w:rFonts w:ascii="Segoe UI" w:eastAsia="Segoe UI" w:hAnsi="Segoe UI"/>
                        <w:color w:val="000000"/>
                        <w:sz w:val="16"/>
                      </w:rPr>
                      <w:t>a</w:t>
                    </w:r>
                    <w:r>
                      <w:rPr>
                        <w:rFonts w:ascii="Segoe UI" w:eastAsia="Segoe UI" w:hAnsi="Segoe UI"/>
                        <w:color w:val="000000"/>
                        <w:sz w:val="16"/>
                      </w:rPr>
                      <w:t xml:space="preserve">uthorized </w:t>
                    </w:r>
                    <w:r w:rsidR="00D95AD3">
                      <w:rPr>
                        <w:rFonts w:ascii="Segoe UI" w:eastAsia="Segoe UI" w:hAnsi="Segoe UI"/>
                        <w:color w:val="000000"/>
                        <w:sz w:val="16"/>
                      </w:rPr>
                      <w:t>r</w:t>
                    </w:r>
                    <w:r>
                      <w:rPr>
                        <w:rFonts w:ascii="Segoe UI" w:eastAsia="Segoe UI" w:hAnsi="Segoe UI"/>
                        <w:color w:val="000000"/>
                        <w:sz w:val="16"/>
                      </w:rPr>
                      <w:t>epresentatives</w:t>
                    </w:r>
                  </w:ins>
                  <w:r>
                    <w:rPr>
                      <w:rFonts w:ascii="Segoe UI" w:eastAsia="Segoe UI" w:hAnsi="Segoe UI"/>
                      <w:color w:val="000000"/>
                      <w:sz w:val="16"/>
                    </w:rPr>
                    <w:t xml:space="preserve"> shall to the best of its endeavor carry out the corrective maintenance </w:t>
                  </w:r>
                  <w:del w:id="127" w:author="Parulekar, Prutha" w:date="2023-07-05T09:40:00Z">
                    <w:r>
                      <w:rPr>
                        <w:rFonts w:ascii="Segoe UI" w:eastAsia="Segoe UI" w:hAnsi="Segoe UI"/>
                        <w:color w:val="000000"/>
                        <w:sz w:val="16"/>
                      </w:rPr>
                      <w:delText>&amp;</w:delText>
                    </w:r>
                  </w:del>
                  <w:ins w:id="128" w:author="Parulekar, Prutha" w:date="2023-07-05T09:40:00Z">
                    <w:r w:rsidR="00D95AD3">
                      <w:rPr>
                        <w:rFonts w:ascii="Segoe UI" w:eastAsia="Segoe UI" w:hAnsi="Segoe UI"/>
                        <w:color w:val="000000"/>
                        <w:sz w:val="16"/>
                      </w:rPr>
                      <w:t>and</w:t>
                    </w:r>
                  </w:ins>
                  <w:r>
                    <w:rPr>
                      <w:rFonts w:ascii="Segoe UI" w:eastAsia="Segoe UI" w:hAnsi="Segoe UI"/>
                      <w:color w:val="000000"/>
                      <w:sz w:val="16"/>
                    </w:rPr>
                    <w:t xml:space="preserve"> restore the faulty equipment.</w:t>
                  </w:r>
                </w:p>
              </w:tc>
            </w:tr>
          </w:tbl>
          <w:p w14:paraId="311D3385" w14:textId="77777777" w:rsidR="00E16D79" w:rsidRDefault="00E16D79">
            <w:pPr>
              <w:spacing w:after="0" w:line="240" w:lineRule="auto"/>
            </w:pPr>
          </w:p>
        </w:tc>
        <w:tc>
          <w:tcPr>
            <w:tcW w:w="149" w:type="dxa"/>
          </w:tcPr>
          <w:p w14:paraId="358F8A09" w14:textId="77777777" w:rsidR="00E16D79" w:rsidRDefault="00E16D79">
            <w:pPr>
              <w:pStyle w:val="EmptyCellLayoutStyle"/>
              <w:spacing w:after="0" w:line="240" w:lineRule="auto"/>
            </w:pPr>
          </w:p>
        </w:tc>
      </w:tr>
      <w:tr w:rsidR="00AD3B06" w14:paraId="1B0897B3" w14:textId="77777777" w:rsidTr="00DC79E3">
        <w:trPr>
          <w:trHeight w:val="39"/>
        </w:trPr>
        <w:tc>
          <w:tcPr>
            <w:tcW w:w="6" w:type="dxa"/>
          </w:tcPr>
          <w:p w14:paraId="062792F2" w14:textId="77777777" w:rsidR="00E16D79" w:rsidRDefault="00E16D79">
            <w:pPr>
              <w:pStyle w:val="EmptyCellLayoutStyle"/>
              <w:spacing w:after="0" w:line="240" w:lineRule="auto"/>
            </w:pPr>
          </w:p>
        </w:tc>
        <w:tc>
          <w:tcPr>
            <w:tcW w:w="18" w:type="dxa"/>
          </w:tcPr>
          <w:p w14:paraId="373CF5C7" w14:textId="77777777" w:rsidR="00E16D79" w:rsidRDefault="00E16D79">
            <w:pPr>
              <w:pStyle w:val="EmptyCellLayoutStyle"/>
              <w:spacing w:after="0" w:line="240" w:lineRule="auto"/>
            </w:pPr>
          </w:p>
        </w:tc>
        <w:tc>
          <w:tcPr>
            <w:tcW w:w="9" w:type="dxa"/>
          </w:tcPr>
          <w:p w14:paraId="38AD9F0C" w14:textId="77777777" w:rsidR="00E16D79" w:rsidRDefault="00E16D79">
            <w:pPr>
              <w:pStyle w:val="EmptyCellLayoutStyle"/>
              <w:spacing w:after="0" w:line="240" w:lineRule="auto"/>
            </w:pPr>
          </w:p>
        </w:tc>
        <w:tc>
          <w:tcPr>
            <w:tcW w:w="11" w:type="dxa"/>
          </w:tcPr>
          <w:p w14:paraId="77BB5B55" w14:textId="77777777" w:rsidR="00E16D79" w:rsidRDefault="00E16D79">
            <w:pPr>
              <w:pStyle w:val="EmptyCellLayoutStyle"/>
              <w:spacing w:after="0" w:line="240" w:lineRule="auto"/>
            </w:pPr>
          </w:p>
        </w:tc>
        <w:tc>
          <w:tcPr>
            <w:tcW w:w="6" w:type="dxa"/>
          </w:tcPr>
          <w:p w14:paraId="69ABD31F" w14:textId="77777777" w:rsidR="00E16D79" w:rsidRDefault="00E16D79">
            <w:pPr>
              <w:pStyle w:val="EmptyCellLayoutStyle"/>
              <w:spacing w:after="0" w:line="240" w:lineRule="auto"/>
            </w:pPr>
          </w:p>
        </w:tc>
        <w:tc>
          <w:tcPr>
            <w:tcW w:w="6" w:type="dxa"/>
          </w:tcPr>
          <w:p w14:paraId="7FCF4737" w14:textId="77777777" w:rsidR="00E16D79" w:rsidRDefault="00E16D79">
            <w:pPr>
              <w:pStyle w:val="EmptyCellLayoutStyle"/>
              <w:spacing w:after="0" w:line="240" w:lineRule="auto"/>
            </w:pPr>
          </w:p>
        </w:tc>
        <w:tc>
          <w:tcPr>
            <w:tcW w:w="34" w:type="dxa"/>
          </w:tcPr>
          <w:p w14:paraId="4DEC0BF4" w14:textId="77777777" w:rsidR="00E16D79" w:rsidRDefault="00E16D79">
            <w:pPr>
              <w:pStyle w:val="EmptyCellLayoutStyle"/>
              <w:spacing w:after="0" w:line="240" w:lineRule="auto"/>
            </w:pPr>
          </w:p>
        </w:tc>
        <w:tc>
          <w:tcPr>
            <w:tcW w:w="6" w:type="dxa"/>
          </w:tcPr>
          <w:p w14:paraId="73937CF5" w14:textId="77777777" w:rsidR="00E16D79" w:rsidRDefault="00E16D79">
            <w:pPr>
              <w:pStyle w:val="EmptyCellLayoutStyle"/>
              <w:spacing w:after="0" w:line="240" w:lineRule="auto"/>
            </w:pPr>
          </w:p>
        </w:tc>
        <w:tc>
          <w:tcPr>
            <w:tcW w:w="44" w:type="dxa"/>
          </w:tcPr>
          <w:p w14:paraId="7C2DC3BA" w14:textId="77777777" w:rsidR="00E16D79" w:rsidRDefault="00E16D79">
            <w:pPr>
              <w:pStyle w:val="EmptyCellLayoutStyle"/>
              <w:spacing w:after="0" w:line="240" w:lineRule="auto"/>
            </w:pPr>
          </w:p>
        </w:tc>
        <w:tc>
          <w:tcPr>
            <w:tcW w:w="36" w:type="dxa"/>
          </w:tcPr>
          <w:p w14:paraId="02BAB92D" w14:textId="77777777" w:rsidR="00E16D79" w:rsidRDefault="00E16D79">
            <w:pPr>
              <w:pStyle w:val="EmptyCellLayoutStyle"/>
              <w:spacing w:after="0" w:line="240" w:lineRule="auto"/>
            </w:pPr>
          </w:p>
        </w:tc>
        <w:tc>
          <w:tcPr>
            <w:tcW w:w="191" w:type="dxa"/>
          </w:tcPr>
          <w:p w14:paraId="505E978A" w14:textId="77777777" w:rsidR="00E16D79" w:rsidRDefault="00E16D79">
            <w:pPr>
              <w:pStyle w:val="EmptyCellLayoutStyle"/>
              <w:spacing w:after="0" w:line="240" w:lineRule="auto"/>
            </w:pPr>
          </w:p>
        </w:tc>
        <w:tc>
          <w:tcPr>
            <w:tcW w:w="334" w:type="dxa"/>
          </w:tcPr>
          <w:p w14:paraId="57E858B5" w14:textId="77777777" w:rsidR="00E16D79" w:rsidRDefault="00E16D79">
            <w:pPr>
              <w:pStyle w:val="EmptyCellLayoutStyle"/>
              <w:spacing w:after="0" w:line="240" w:lineRule="auto"/>
            </w:pPr>
          </w:p>
        </w:tc>
        <w:tc>
          <w:tcPr>
            <w:tcW w:w="44" w:type="dxa"/>
          </w:tcPr>
          <w:p w14:paraId="07A004DA" w14:textId="77777777" w:rsidR="00E16D79" w:rsidRDefault="00E16D79">
            <w:pPr>
              <w:pStyle w:val="EmptyCellLayoutStyle"/>
              <w:spacing w:after="0" w:line="240" w:lineRule="auto"/>
            </w:pPr>
          </w:p>
        </w:tc>
        <w:tc>
          <w:tcPr>
            <w:tcW w:w="51" w:type="dxa"/>
          </w:tcPr>
          <w:p w14:paraId="20E6E4A8" w14:textId="77777777" w:rsidR="00E16D79" w:rsidRDefault="00E16D79">
            <w:pPr>
              <w:pStyle w:val="EmptyCellLayoutStyle"/>
              <w:spacing w:after="0" w:line="240" w:lineRule="auto"/>
            </w:pPr>
          </w:p>
        </w:tc>
        <w:tc>
          <w:tcPr>
            <w:tcW w:w="22" w:type="dxa"/>
          </w:tcPr>
          <w:p w14:paraId="54DEC31E" w14:textId="77777777" w:rsidR="00E16D79" w:rsidRDefault="00E16D79">
            <w:pPr>
              <w:pStyle w:val="EmptyCellLayoutStyle"/>
              <w:spacing w:after="0" w:line="240" w:lineRule="auto"/>
            </w:pPr>
          </w:p>
        </w:tc>
        <w:tc>
          <w:tcPr>
            <w:tcW w:w="16" w:type="dxa"/>
          </w:tcPr>
          <w:p w14:paraId="00F037AF" w14:textId="77777777" w:rsidR="00E16D79" w:rsidRDefault="00E16D79">
            <w:pPr>
              <w:pStyle w:val="EmptyCellLayoutStyle"/>
              <w:spacing w:after="0" w:line="240" w:lineRule="auto"/>
            </w:pPr>
          </w:p>
        </w:tc>
        <w:tc>
          <w:tcPr>
            <w:tcW w:w="16" w:type="dxa"/>
          </w:tcPr>
          <w:p w14:paraId="1A94E9A0" w14:textId="77777777" w:rsidR="00E16D79" w:rsidRDefault="00E16D79">
            <w:pPr>
              <w:pStyle w:val="EmptyCellLayoutStyle"/>
              <w:spacing w:after="0" w:line="240" w:lineRule="auto"/>
            </w:pPr>
          </w:p>
        </w:tc>
        <w:tc>
          <w:tcPr>
            <w:tcW w:w="16" w:type="dxa"/>
          </w:tcPr>
          <w:p w14:paraId="5DD369AE" w14:textId="77777777" w:rsidR="00E16D79" w:rsidRDefault="00E16D79">
            <w:pPr>
              <w:pStyle w:val="EmptyCellLayoutStyle"/>
              <w:spacing w:after="0" w:line="240" w:lineRule="auto"/>
            </w:pPr>
          </w:p>
        </w:tc>
        <w:tc>
          <w:tcPr>
            <w:tcW w:w="42" w:type="dxa"/>
          </w:tcPr>
          <w:p w14:paraId="128A134A" w14:textId="77777777" w:rsidR="00E16D79" w:rsidRDefault="00E16D79">
            <w:pPr>
              <w:pStyle w:val="EmptyCellLayoutStyle"/>
              <w:spacing w:after="0" w:line="240" w:lineRule="auto"/>
            </w:pPr>
          </w:p>
        </w:tc>
        <w:tc>
          <w:tcPr>
            <w:tcW w:w="16" w:type="dxa"/>
          </w:tcPr>
          <w:p w14:paraId="5612BC39" w14:textId="77777777" w:rsidR="00E16D79" w:rsidRDefault="00E16D79">
            <w:pPr>
              <w:pStyle w:val="EmptyCellLayoutStyle"/>
              <w:spacing w:after="0" w:line="240" w:lineRule="auto"/>
            </w:pPr>
          </w:p>
        </w:tc>
        <w:tc>
          <w:tcPr>
            <w:tcW w:w="16" w:type="dxa"/>
          </w:tcPr>
          <w:p w14:paraId="27CBB558" w14:textId="77777777" w:rsidR="00E16D79" w:rsidRDefault="00E16D79">
            <w:pPr>
              <w:pStyle w:val="EmptyCellLayoutStyle"/>
              <w:spacing w:after="0" w:line="240" w:lineRule="auto"/>
            </w:pPr>
          </w:p>
        </w:tc>
        <w:tc>
          <w:tcPr>
            <w:tcW w:w="24" w:type="dxa"/>
          </w:tcPr>
          <w:p w14:paraId="4CF8B441" w14:textId="77777777" w:rsidR="00E16D79" w:rsidRDefault="00E16D79">
            <w:pPr>
              <w:pStyle w:val="EmptyCellLayoutStyle"/>
              <w:spacing w:after="0" w:line="240" w:lineRule="auto"/>
            </w:pPr>
          </w:p>
        </w:tc>
        <w:tc>
          <w:tcPr>
            <w:tcW w:w="292" w:type="dxa"/>
          </w:tcPr>
          <w:p w14:paraId="7C27FFCB" w14:textId="77777777" w:rsidR="00E16D79" w:rsidRDefault="00E16D79">
            <w:pPr>
              <w:pStyle w:val="EmptyCellLayoutStyle"/>
              <w:spacing w:after="0" w:line="240" w:lineRule="auto"/>
            </w:pPr>
          </w:p>
        </w:tc>
        <w:tc>
          <w:tcPr>
            <w:tcW w:w="24" w:type="dxa"/>
          </w:tcPr>
          <w:p w14:paraId="258D1B50" w14:textId="77777777" w:rsidR="00E16D79" w:rsidRDefault="00E16D79">
            <w:pPr>
              <w:pStyle w:val="EmptyCellLayoutStyle"/>
              <w:spacing w:after="0" w:line="240" w:lineRule="auto"/>
            </w:pPr>
          </w:p>
        </w:tc>
        <w:tc>
          <w:tcPr>
            <w:tcW w:w="16" w:type="dxa"/>
          </w:tcPr>
          <w:p w14:paraId="315D9C9D" w14:textId="77777777" w:rsidR="00E16D79" w:rsidRDefault="00E16D79">
            <w:pPr>
              <w:pStyle w:val="EmptyCellLayoutStyle"/>
              <w:spacing w:after="0" w:line="240" w:lineRule="auto"/>
            </w:pPr>
          </w:p>
        </w:tc>
        <w:tc>
          <w:tcPr>
            <w:tcW w:w="32" w:type="dxa"/>
          </w:tcPr>
          <w:p w14:paraId="6F4DF0A0" w14:textId="77777777" w:rsidR="00E16D79" w:rsidRDefault="00E16D79">
            <w:pPr>
              <w:pStyle w:val="EmptyCellLayoutStyle"/>
              <w:spacing w:after="0" w:line="240" w:lineRule="auto"/>
            </w:pPr>
          </w:p>
        </w:tc>
        <w:tc>
          <w:tcPr>
            <w:tcW w:w="85" w:type="dxa"/>
          </w:tcPr>
          <w:p w14:paraId="1C150FCE" w14:textId="77777777" w:rsidR="00E16D79" w:rsidRDefault="00E16D79">
            <w:pPr>
              <w:pStyle w:val="EmptyCellLayoutStyle"/>
              <w:spacing w:after="0" w:line="240" w:lineRule="auto"/>
            </w:pPr>
          </w:p>
        </w:tc>
        <w:tc>
          <w:tcPr>
            <w:tcW w:w="475" w:type="dxa"/>
          </w:tcPr>
          <w:p w14:paraId="6F0C180B" w14:textId="77777777" w:rsidR="00E16D79" w:rsidRDefault="00E16D79">
            <w:pPr>
              <w:pStyle w:val="EmptyCellLayoutStyle"/>
              <w:spacing w:after="0" w:line="240" w:lineRule="auto"/>
            </w:pPr>
          </w:p>
        </w:tc>
        <w:tc>
          <w:tcPr>
            <w:tcW w:w="36" w:type="dxa"/>
          </w:tcPr>
          <w:p w14:paraId="3E033F67" w14:textId="77777777" w:rsidR="00E16D79" w:rsidRDefault="00E16D79">
            <w:pPr>
              <w:pStyle w:val="EmptyCellLayoutStyle"/>
              <w:spacing w:after="0" w:line="240" w:lineRule="auto"/>
            </w:pPr>
          </w:p>
        </w:tc>
        <w:tc>
          <w:tcPr>
            <w:tcW w:w="129" w:type="dxa"/>
          </w:tcPr>
          <w:p w14:paraId="1DA4315B" w14:textId="77777777" w:rsidR="00E16D79" w:rsidRDefault="00E16D79">
            <w:pPr>
              <w:pStyle w:val="EmptyCellLayoutStyle"/>
              <w:spacing w:after="0" w:line="240" w:lineRule="auto"/>
            </w:pPr>
          </w:p>
        </w:tc>
        <w:tc>
          <w:tcPr>
            <w:tcW w:w="94" w:type="dxa"/>
          </w:tcPr>
          <w:p w14:paraId="3F0628DB" w14:textId="77777777" w:rsidR="00E16D79" w:rsidRDefault="00E16D79">
            <w:pPr>
              <w:pStyle w:val="EmptyCellLayoutStyle"/>
              <w:spacing w:after="0" w:line="240" w:lineRule="auto"/>
            </w:pPr>
          </w:p>
        </w:tc>
        <w:tc>
          <w:tcPr>
            <w:tcW w:w="57" w:type="dxa"/>
          </w:tcPr>
          <w:p w14:paraId="6A5A2742" w14:textId="77777777" w:rsidR="00E16D79" w:rsidRDefault="00E16D79">
            <w:pPr>
              <w:pStyle w:val="EmptyCellLayoutStyle"/>
              <w:spacing w:after="0" w:line="240" w:lineRule="auto"/>
            </w:pPr>
          </w:p>
        </w:tc>
        <w:tc>
          <w:tcPr>
            <w:tcW w:w="685" w:type="dxa"/>
          </w:tcPr>
          <w:p w14:paraId="1FA0F6AE" w14:textId="77777777" w:rsidR="00E16D79" w:rsidRDefault="00E16D79">
            <w:pPr>
              <w:pStyle w:val="EmptyCellLayoutStyle"/>
              <w:spacing w:after="0" w:line="240" w:lineRule="auto"/>
            </w:pPr>
          </w:p>
        </w:tc>
        <w:tc>
          <w:tcPr>
            <w:tcW w:w="1241" w:type="dxa"/>
          </w:tcPr>
          <w:p w14:paraId="7D2433AB" w14:textId="77777777" w:rsidR="00E16D79" w:rsidRDefault="00E16D79">
            <w:pPr>
              <w:pStyle w:val="EmptyCellLayoutStyle"/>
              <w:spacing w:after="0" w:line="240" w:lineRule="auto"/>
            </w:pPr>
          </w:p>
        </w:tc>
        <w:tc>
          <w:tcPr>
            <w:tcW w:w="131" w:type="dxa"/>
          </w:tcPr>
          <w:p w14:paraId="70DF2BBE" w14:textId="77777777" w:rsidR="00E16D79" w:rsidRDefault="00E16D79">
            <w:pPr>
              <w:pStyle w:val="EmptyCellLayoutStyle"/>
              <w:spacing w:after="0" w:line="240" w:lineRule="auto"/>
            </w:pPr>
          </w:p>
        </w:tc>
        <w:tc>
          <w:tcPr>
            <w:tcW w:w="1431" w:type="dxa"/>
          </w:tcPr>
          <w:p w14:paraId="3C9E0558" w14:textId="77777777" w:rsidR="00E16D79" w:rsidRDefault="00E16D79">
            <w:pPr>
              <w:pStyle w:val="EmptyCellLayoutStyle"/>
              <w:spacing w:after="0" w:line="240" w:lineRule="auto"/>
            </w:pPr>
          </w:p>
        </w:tc>
        <w:tc>
          <w:tcPr>
            <w:tcW w:w="2311" w:type="dxa"/>
          </w:tcPr>
          <w:p w14:paraId="153FDB69" w14:textId="77777777" w:rsidR="00E16D79" w:rsidRDefault="00E16D79">
            <w:pPr>
              <w:pStyle w:val="EmptyCellLayoutStyle"/>
              <w:spacing w:after="0" w:line="240" w:lineRule="auto"/>
            </w:pPr>
          </w:p>
        </w:tc>
        <w:tc>
          <w:tcPr>
            <w:tcW w:w="1686" w:type="dxa"/>
          </w:tcPr>
          <w:p w14:paraId="4DD107D6" w14:textId="77777777" w:rsidR="00E16D79" w:rsidRDefault="00E16D79">
            <w:pPr>
              <w:pStyle w:val="EmptyCellLayoutStyle"/>
              <w:spacing w:after="0" w:line="240" w:lineRule="auto"/>
            </w:pPr>
          </w:p>
        </w:tc>
        <w:tc>
          <w:tcPr>
            <w:tcW w:w="1353" w:type="dxa"/>
          </w:tcPr>
          <w:p w14:paraId="67267B86" w14:textId="77777777" w:rsidR="00E16D79" w:rsidRDefault="00E16D79">
            <w:pPr>
              <w:pStyle w:val="EmptyCellLayoutStyle"/>
              <w:spacing w:after="0" w:line="240" w:lineRule="auto"/>
            </w:pPr>
          </w:p>
        </w:tc>
        <w:tc>
          <w:tcPr>
            <w:tcW w:w="16" w:type="dxa"/>
          </w:tcPr>
          <w:p w14:paraId="4A5DBB44" w14:textId="77777777" w:rsidR="00E16D79" w:rsidRDefault="00E16D79">
            <w:pPr>
              <w:pStyle w:val="EmptyCellLayoutStyle"/>
              <w:spacing w:after="0" w:line="240" w:lineRule="auto"/>
            </w:pPr>
          </w:p>
        </w:tc>
        <w:tc>
          <w:tcPr>
            <w:tcW w:w="21" w:type="dxa"/>
          </w:tcPr>
          <w:p w14:paraId="08E5F5A6" w14:textId="77777777" w:rsidR="00E16D79" w:rsidRDefault="00E16D79">
            <w:pPr>
              <w:pStyle w:val="EmptyCellLayoutStyle"/>
              <w:spacing w:after="0" w:line="240" w:lineRule="auto"/>
            </w:pPr>
          </w:p>
        </w:tc>
        <w:tc>
          <w:tcPr>
            <w:tcW w:w="149" w:type="dxa"/>
          </w:tcPr>
          <w:p w14:paraId="790DA1E4" w14:textId="77777777" w:rsidR="00E16D79" w:rsidRDefault="00E16D79">
            <w:pPr>
              <w:pStyle w:val="EmptyCellLayoutStyle"/>
              <w:spacing w:after="0" w:line="240" w:lineRule="auto"/>
            </w:pPr>
          </w:p>
        </w:tc>
      </w:tr>
      <w:tr w:rsidR="00AD3B06" w14:paraId="34B120A4" w14:textId="77777777" w:rsidTr="00DC79E3">
        <w:trPr>
          <w:trHeight w:val="453"/>
        </w:trPr>
        <w:tc>
          <w:tcPr>
            <w:tcW w:w="6" w:type="dxa"/>
          </w:tcPr>
          <w:p w14:paraId="33B068D9" w14:textId="77777777" w:rsidR="00E16D79" w:rsidRDefault="00E16D79">
            <w:pPr>
              <w:pStyle w:val="EmptyCellLayoutStyle"/>
              <w:spacing w:after="0" w:line="240" w:lineRule="auto"/>
            </w:pPr>
          </w:p>
        </w:tc>
        <w:tc>
          <w:tcPr>
            <w:tcW w:w="18" w:type="dxa"/>
          </w:tcPr>
          <w:p w14:paraId="11B316DD" w14:textId="77777777" w:rsidR="00E16D79" w:rsidRDefault="00E16D79">
            <w:pPr>
              <w:pStyle w:val="EmptyCellLayoutStyle"/>
              <w:spacing w:after="0" w:line="240" w:lineRule="auto"/>
            </w:pPr>
          </w:p>
        </w:tc>
        <w:tc>
          <w:tcPr>
            <w:tcW w:w="9" w:type="dxa"/>
          </w:tcPr>
          <w:p w14:paraId="1E80E172" w14:textId="77777777" w:rsidR="00E16D79" w:rsidRDefault="00E16D79">
            <w:pPr>
              <w:pStyle w:val="EmptyCellLayoutStyle"/>
              <w:spacing w:after="0" w:line="240" w:lineRule="auto"/>
            </w:pPr>
          </w:p>
        </w:tc>
        <w:tc>
          <w:tcPr>
            <w:tcW w:w="11" w:type="dxa"/>
          </w:tcPr>
          <w:p w14:paraId="51559EFD" w14:textId="77777777" w:rsidR="00E16D79" w:rsidRDefault="00E16D79">
            <w:pPr>
              <w:pStyle w:val="EmptyCellLayoutStyle"/>
              <w:spacing w:after="0" w:line="240" w:lineRule="auto"/>
            </w:pPr>
          </w:p>
        </w:tc>
        <w:tc>
          <w:tcPr>
            <w:tcW w:w="6" w:type="dxa"/>
          </w:tcPr>
          <w:p w14:paraId="5CC1422D" w14:textId="77777777" w:rsidR="00E16D79" w:rsidRDefault="00E16D79">
            <w:pPr>
              <w:pStyle w:val="EmptyCellLayoutStyle"/>
              <w:spacing w:after="0" w:line="240" w:lineRule="auto"/>
            </w:pPr>
          </w:p>
        </w:tc>
        <w:tc>
          <w:tcPr>
            <w:tcW w:w="6" w:type="dxa"/>
          </w:tcPr>
          <w:p w14:paraId="7D149242" w14:textId="77777777" w:rsidR="00E16D79" w:rsidRDefault="00E16D79">
            <w:pPr>
              <w:pStyle w:val="EmptyCellLayoutStyle"/>
              <w:spacing w:after="0" w:line="240" w:lineRule="auto"/>
            </w:pPr>
          </w:p>
        </w:tc>
        <w:tc>
          <w:tcPr>
            <w:tcW w:w="34" w:type="dxa"/>
          </w:tcPr>
          <w:p w14:paraId="193BECFC" w14:textId="77777777" w:rsidR="00E16D79" w:rsidRDefault="00E16D79">
            <w:pPr>
              <w:pStyle w:val="EmptyCellLayoutStyle"/>
              <w:spacing w:after="0" w:line="240" w:lineRule="auto"/>
            </w:pPr>
          </w:p>
        </w:tc>
        <w:tc>
          <w:tcPr>
            <w:tcW w:w="6" w:type="dxa"/>
          </w:tcPr>
          <w:p w14:paraId="2AFF2E87" w14:textId="77777777" w:rsidR="00E16D79" w:rsidRDefault="00E16D79">
            <w:pPr>
              <w:pStyle w:val="EmptyCellLayoutStyle"/>
              <w:spacing w:after="0" w:line="240" w:lineRule="auto"/>
            </w:pPr>
          </w:p>
        </w:tc>
        <w:tc>
          <w:tcPr>
            <w:tcW w:w="44" w:type="dxa"/>
          </w:tcPr>
          <w:p w14:paraId="1AA8C69D" w14:textId="77777777" w:rsidR="00E16D79" w:rsidRDefault="00E16D79">
            <w:pPr>
              <w:pStyle w:val="EmptyCellLayoutStyle"/>
              <w:spacing w:after="0" w:line="240" w:lineRule="auto"/>
            </w:pPr>
          </w:p>
        </w:tc>
        <w:tc>
          <w:tcPr>
            <w:tcW w:w="36" w:type="dxa"/>
          </w:tcPr>
          <w:p w14:paraId="57D83925" w14:textId="77777777" w:rsidR="00E16D79" w:rsidRDefault="00E16D79">
            <w:pPr>
              <w:pStyle w:val="EmptyCellLayoutStyle"/>
              <w:spacing w:after="0" w:line="240" w:lineRule="auto"/>
            </w:pPr>
          </w:p>
        </w:tc>
        <w:tc>
          <w:tcPr>
            <w:tcW w:w="191" w:type="dxa"/>
          </w:tcPr>
          <w:p w14:paraId="1D151E8E" w14:textId="77777777" w:rsidR="00E16D79" w:rsidRDefault="00E16D79">
            <w:pPr>
              <w:pStyle w:val="EmptyCellLayoutStyle"/>
              <w:spacing w:after="0" w:line="240" w:lineRule="auto"/>
            </w:pPr>
          </w:p>
        </w:tc>
        <w:tc>
          <w:tcPr>
            <w:tcW w:w="334" w:type="dxa"/>
          </w:tcPr>
          <w:p w14:paraId="4E41E675" w14:textId="77777777" w:rsidR="00E16D79" w:rsidRDefault="00E16D79">
            <w:pPr>
              <w:pStyle w:val="EmptyCellLayoutStyle"/>
              <w:spacing w:after="0" w:line="240" w:lineRule="auto"/>
            </w:pPr>
          </w:p>
        </w:tc>
        <w:tc>
          <w:tcPr>
            <w:tcW w:w="44" w:type="dxa"/>
          </w:tcPr>
          <w:p w14:paraId="5132EB2C" w14:textId="77777777" w:rsidR="00E16D79" w:rsidRDefault="00E16D79">
            <w:pPr>
              <w:pStyle w:val="EmptyCellLayoutStyle"/>
              <w:spacing w:after="0" w:line="240" w:lineRule="auto"/>
            </w:pPr>
          </w:p>
        </w:tc>
        <w:tc>
          <w:tcPr>
            <w:tcW w:w="51" w:type="dxa"/>
          </w:tcPr>
          <w:p w14:paraId="2974DA91" w14:textId="77777777" w:rsidR="00E16D79" w:rsidRDefault="00E16D79">
            <w:pPr>
              <w:pStyle w:val="EmptyCellLayoutStyle"/>
              <w:spacing w:after="0" w:line="240" w:lineRule="auto"/>
            </w:pPr>
          </w:p>
        </w:tc>
        <w:tc>
          <w:tcPr>
            <w:tcW w:w="22" w:type="dxa"/>
          </w:tcPr>
          <w:p w14:paraId="02F1AF84" w14:textId="77777777" w:rsidR="00E16D79" w:rsidRDefault="00E16D79">
            <w:pPr>
              <w:pStyle w:val="EmptyCellLayoutStyle"/>
              <w:spacing w:after="0" w:line="240" w:lineRule="auto"/>
            </w:pPr>
          </w:p>
        </w:tc>
        <w:tc>
          <w:tcPr>
            <w:tcW w:w="16" w:type="dxa"/>
          </w:tcPr>
          <w:p w14:paraId="0CE70F55" w14:textId="77777777" w:rsidR="00E16D79" w:rsidRDefault="00E16D79">
            <w:pPr>
              <w:pStyle w:val="EmptyCellLayoutStyle"/>
              <w:spacing w:after="0" w:line="240" w:lineRule="auto"/>
            </w:pPr>
          </w:p>
        </w:tc>
        <w:tc>
          <w:tcPr>
            <w:tcW w:w="16" w:type="dxa"/>
          </w:tcPr>
          <w:p w14:paraId="1743E216" w14:textId="77777777" w:rsidR="00E16D79" w:rsidRDefault="00E16D79">
            <w:pPr>
              <w:pStyle w:val="EmptyCellLayoutStyle"/>
              <w:spacing w:after="0" w:line="240" w:lineRule="auto"/>
            </w:pPr>
          </w:p>
        </w:tc>
        <w:tc>
          <w:tcPr>
            <w:tcW w:w="16" w:type="dxa"/>
          </w:tcPr>
          <w:p w14:paraId="224524ED" w14:textId="77777777" w:rsidR="00E16D79" w:rsidRDefault="00E16D79">
            <w:pPr>
              <w:pStyle w:val="EmptyCellLayoutStyle"/>
              <w:spacing w:after="0" w:line="240" w:lineRule="auto"/>
            </w:pPr>
          </w:p>
        </w:tc>
        <w:tc>
          <w:tcPr>
            <w:tcW w:w="42" w:type="dxa"/>
          </w:tcPr>
          <w:p w14:paraId="51A65281" w14:textId="77777777" w:rsidR="00E16D79" w:rsidRDefault="00E16D79">
            <w:pPr>
              <w:pStyle w:val="EmptyCellLayoutStyle"/>
              <w:spacing w:after="0" w:line="240" w:lineRule="auto"/>
            </w:pPr>
          </w:p>
        </w:tc>
        <w:tc>
          <w:tcPr>
            <w:tcW w:w="16" w:type="dxa"/>
          </w:tcPr>
          <w:p w14:paraId="74B7FC1C" w14:textId="77777777" w:rsidR="00E16D79" w:rsidRDefault="00E16D79">
            <w:pPr>
              <w:pStyle w:val="EmptyCellLayoutStyle"/>
              <w:spacing w:after="0" w:line="240" w:lineRule="auto"/>
            </w:pPr>
          </w:p>
        </w:tc>
        <w:tc>
          <w:tcPr>
            <w:tcW w:w="16" w:type="dxa"/>
          </w:tcPr>
          <w:p w14:paraId="514FAD37" w14:textId="77777777" w:rsidR="00E16D79" w:rsidRDefault="00E16D79">
            <w:pPr>
              <w:pStyle w:val="EmptyCellLayoutStyle"/>
              <w:spacing w:after="0" w:line="240" w:lineRule="auto"/>
            </w:pPr>
          </w:p>
        </w:tc>
        <w:tc>
          <w:tcPr>
            <w:tcW w:w="24" w:type="dxa"/>
          </w:tcPr>
          <w:p w14:paraId="78B4F84F" w14:textId="77777777" w:rsidR="00E16D79" w:rsidRDefault="00E16D79">
            <w:pPr>
              <w:pStyle w:val="EmptyCellLayoutStyle"/>
              <w:spacing w:after="0" w:line="240" w:lineRule="auto"/>
            </w:pPr>
          </w:p>
        </w:tc>
        <w:tc>
          <w:tcPr>
            <w:tcW w:w="10115" w:type="dxa"/>
            <w:gridSpan w:val="19"/>
          </w:tcPr>
          <w:tbl>
            <w:tblPr>
              <w:tblW w:w="0" w:type="auto"/>
              <w:tblCellMar>
                <w:left w:w="0" w:type="dxa"/>
                <w:right w:w="0" w:type="dxa"/>
              </w:tblCellMar>
              <w:tblLook w:val="04A0" w:firstRow="1" w:lastRow="0" w:firstColumn="1" w:lastColumn="0" w:noHBand="0" w:noVBand="1"/>
            </w:tblPr>
            <w:tblGrid>
              <w:gridCol w:w="10094"/>
            </w:tblGrid>
            <w:tr w:rsidR="00E16D79" w14:paraId="0BE008FA" w14:textId="77777777">
              <w:trPr>
                <w:trHeight w:val="453"/>
              </w:trPr>
              <w:tc>
                <w:tcPr>
                  <w:tcW w:w="10456" w:type="dxa"/>
                  <w:tcBorders>
                    <w:top w:val="nil"/>
                    <w:left w:val="nil"/>
                    <w:bottom w:val="nil"/>
                    <w:right w:val="nil"/>
                  </w:tcBorders>
                  <w:tcMar>
                    <w:top w:w="0" w:type="dxa"/>
                    <w:left w:w="39" w:type="dxa"/>
                    <w:bottom w:w="0" w:type="dxa"/>
                    <w:right w:w="39" w:type="dxa"/>
                  </w:tcMar>
                </w:tcPr>
                <w:p w14:paraId="51A6ED07" w14:textId="6F220857" w:rsidR="00E16D79" w:rsidRDefault="004F4E2D">
                  <w:pPr>
                    <w:spacing w:after="0" w:line="240" w:lineRule="auto"/>
                  </w:pPr>
                  <w:r>
                    <w:rPr>
                      <w:rFonts w:ascii="Segoe UI" w:eastAsia="Segoe UI" w:hAnsi="Segoe UI"/>
                      <w:color w:val="000000"/>
                      <w:sz w:val="16"/>
                    </w:rPr>
                    <w:t xml:space="preserve">(c)  Upon request from </w:t>
                  </w:r>
                  <w:del w:id="129" w:author="Parulekar, Prutha" w:date="2023-07-05T09:40:00Z">
                    <w:r>
                      <w:rPr>
                        <w:rFonts w:ascii="Segoe UI" w:eastAsia="Segoe UI" w:hAnsi="Segoe UI"/>
                        <w:color w:val="000000"/>
                        <w:sz w:val="16"/>
                      </w:rPr>
                      <w:delText>"</w:delText>
                    </w:r>
                  </w:del>
                  <w:r>
                    <w:rPr>
                      <w:rFonts w:ascii="Segoe UI" w:eastAsia="Segoe UI" w:hAnsi="Segoe UI"/>
                      <w:color w:val="000000"/>
                      <w:sz w:val="16"/>
                    </w:rPr>
                    <w:t xml:space="preserve">the </w:t>
                  </w:r>
                  <w:del w:id="130" w:author="Parulekar, Prutha" w:date="2023-07-05T09:40:00Z">
                    <w:r>
                      <w:rPr>
                        <w:rFonts w:ascii="Segoe UI" w:eastAsia="Segoe UI" w:hAnsi="Segoe UI"/>
                        <w:color w:val="000000"/>
                        <w:sz w:val="16"/>
                      </w:rPr>
                      <w:delText>user"</w:delText>
                    </w:r>
                  </w:del>
                  <w:ins w:id="131" w:author="Parulekar, Prutha" w:date="2023-07-05T09:40:00Z">
                    <w:r w:rsidR="00D95AD3">
                      <w:rPr>
                        <w:rFonts w:ascii="Segoe UI" w:eastAsia="Segoe UI" w:hAnsi="Segoe UI"/>
                        <w:color w:val="000000"/>
                        <w:sz w:val="16"/>
                      </w:rPr>
                      <w:t>U</w:t>
                    </w:r>
                    <w:r>
                      <w:rPr>
                        <w:rFonts w:ascii="Segoe UI" w:eastAsia="Segoe UI" w:hAnsi="Segoe UI"/>
                        <w:color w:val="000000"/>
                        <w:sz w:val="16"/>
                      </w:rPr>
                      <w:t>ser</w:t>
                    </w:r>
                  </w:ins>
                  <w:r>
                    <w:rPr>
                      <w:rFonts w:ascii="Segoe UI" w:eastAsia="Segoe UI" w:hAnsi="Segoe UI"/>
                      <w:color w:val="000000"/>
                      <w:sz w:val="16"/>
                    </w:rPr>
                    <w:t xml:space="preserve"> provide re-familiarization on aspects of </w:t>
                  </w:r>
                  <w:del w:id="132" w:author="Parulekar, Prutha" w:date="2023-07-05T09:40:00Z">
                    <w:r>
                      <w:rPr>
                        <w:rFonts w:ascii="Segoe UI" w:eastAsia="Segoe UI" w:hAnsi="Segoe UI"/>
                        <w:color w:val="000000"/>
                        <w:sz w:val="16"/>
                      </w:rPr>
                      <w:delText>System</w:delText>
                    </w:r>
                  </w:del>
                  <w:ins w:id="133" w:author="Parulekar, Prutha" w:date="2023-07-05T09:40:00Z">
                    <w:r w:rsidR="00D95AD3">
                      <w:rPr>
                        <w:rFonts w:ascii="Segoe UI" w:eastAsia="Segoe UI" w:hAnsi="Segoe UI"/>
                        <w:color w:val="000000"/>
                        <w:sz w:val="16"/>
                      </w:rPr>
                      <w:t>s</w:t>
                    </w:r>
                    <w:r>
                      <w:rPr>
                        <w:rFonts w:ascii="Segoe UI" w:eastAsia="Segoe UI" w:hAnsi="Segoe UI"/>
                        <w:color w:val="000000"/>
                        <w:sz w:val="16"/>
                      </w:rPr>
                      <w:t>ystem</w:t>
                    </w:r>
                  </w:ins>
                  <w:r>
                    <w:rPr>
                      <w:rFonts w:ascii="Segoe UI" w:eastAsia="Segoe UI" w:hAnsi="Segoe UI"/>
                      <w:color w:val="000000"/>
                      <w:sz w:val="16"/>
                    </w:rPr>
                    <w:t xml:space="preserve"> operation during </w:t>
                  </w:r>
                  <w:ins w:id="134" w:author="Parulekar, Prutha" w:date="2023-07-05T09:40:00Z">
                    <w:r w:rsidR="00D95AD3">
                      <w:rPr>
                        <w:rFonts w:ascii="Segoe UI" w:eastAsia="Segoe UI" w:hAnsi="Segoe UI"/>
                        <w:color w:val="000000"/>
                        <w:sz w:val="16"/>
                      </w:rPr>
                      <w:t xml:space="preserve">the </w:t>
                    </w:r>
                  </w:ins>
                  <w:r>
                    <w:rPr>
                      <w:rFonts w:ascii="Segoe UI" w:eastAsia="Segoe UI" w:hAnsi="Segoe UI"/>
                      <w:color w:val="000000"/>
                      <w:sz w:val="16"/>
                    </w:rPr>
                    <w:t xml:space="preserve">planned </w:t>
                  </w:r>
                  <w:del w:id="135" w:author="Parulekar, Prutha" w:date="2023-07-05T09:40:00Z">
                    <w:r>
                      <w:rPr>
                        <w:rFonts w:ascii="Segoe UI" w:eastAsia="Segoe UI" w:hAnsi="Segoe UI"/>
                        <w:color w:val="000000"/>
                        <w:sz w:val="16"/>
                      </w:rPr>
                      <w:delText>Preventive</w:delText>
                    </w:r>
                  </w:del>
                  <w:ins w:id="136" w:author="Parulekar, Prutha" w:date="2023-07-05T09:40:00Z">
                    <w:r w:rsidR="00D95AD3">
                      <w:rPr>
                        <w:rFonts w:ascii="Segoe UI" w:eastAsia="Segoe UI" w:hAnsi="Segoe UI"/>
                        <w:color w:val="000000"/>
                        <w:sz w:val="16"/>
                      </w:rPr>
                      <w:t>p</w:t>
                    </w:r>
                    <w:r>
                      <w:rPr>
                        <w:rFonts w:ascii="Segoe UI" w:eastAsia="Segoe UI" w:hAnsi="Segoe UI"/>
                        <w:color w:val="000000"/>
                        <w:sz w:val="16"/>
                      </w:rPr>
                      <w:t>reventive</w:t>
                    </w:r>
                  </w:ins>
                  <w:r>
                    <w:rPr>
                      <w:rFonts w:ascii="Segoe UI" w:eastAsia="Segoe UI" w:hAnsi="Segoe UI"/>
                      <w:color w:val="000000"/>
                      <w:sz w:val="16"/>
                    </w:rPr>
                    <w:t xml:space="preserve"> maintenance visits.</w:t>
                  </w:r>
                </w:p>
              </w:tc>
            </w:tr>
          </w:tbl>
          <w:p w14:paraId="2CC513B9" w14:textId="77777777" w:rsidR="00E16D79" w:rsidRDefault="00E16D79">
            <w:pPr>
              <w:spacing w:after="0" w:line="240" w:lineRule="auto"/>
            </w:pPr>
          </w:p>
        </w:tc>
        <w:tc>
          <w:tcPr>
            <w:tcW w:w="149" w:type="dxa"/>
          </w:tcPr>
          <w:p w14:paraId="6EDD23BE" w14:textId="77777777" w:rsidR="00E16D79" w:rsidRDefault="00E16D79">
            <w:pPr>
              <w:pStyle w:val="EmptyCellLayoutStyle"/>
              <w:spacing w:after="0" w:line="240" w:lineRule="auto"/>
            </w:pPr>
          </w:p>
        </w:tc>
      </w:tr>
      <w:tr w:rsidR="00AD3B06" w14:paraId="63B7AFB2" w14:textId="77777777" w:rsidTr="00DC79E3">
        <w:trPr>
          <w:trHeight w:val="61"/>
        </w:trPr>
        <w:tc>
          <w:tcPr>
            <w:tcW w:w="6" w:type="dxa"/>
          </w:tcPr>
          <w:p w14:paraId="0A3E0DB8" w14:textId="77777777" w:rsidR="00E16D79" w:rsidRDefault="00E16D79">
            <w:pPr>
              <w:pStyle w:val="EmptyCellLayoutStyle"/>
              <w:spacing w:after="0" w:line="240" w:lineRule="auto"/>
            </w:pPr>
          </w:p>
        </w:tc>
        <w:tc>
          <w:tcPr>
            <w:tcW w:w="18" w:type="dxa"/>
          </w:tcPr>
          <w:p w14:paraId="09A11307" w14:textId="77777777" w:rsidR="00E16D79" w:rsidRDefault="00E16D79">
            <w:pPr>
              <w:pStyle w:val="EmptyCellLayoutStyle"/>
              <w:spacing w:after="0" w:line="240" w:lineRule="auto"/>
            </w:pPr>
          </w:p>
        </w:tc>
        <w:tc>
          <w:tcPr>
            <w:tcW w:w="9" w:type="dxa"/>
          </w:tcPr>
          <w:p w14:paraId="0363BC74" w14:textId="77777777" w:rsidR="00E16D79" w:rsidRDefault="00E16D79">
            <w:pPr>
              <w:pStyle w:val="EmptyCellLayoutStyle"/>
              <w:spacing w:after="0" w:line="240" w:lineRule="auto"/>
            </w:pPr>
          </w:p>
        </w:tc>
        <w:tc>
          <w:tcPr>
            <w:tcW w:w="11" w:type="dxa"/>
          </w:tcPr>
          <w:p w14:paraId="24415781" w14:textId="77777777" w:rsidR="00E16D79" w:rsidRDefault="00E16D79">
            <w:pPr>
              <w:pStyle w:val="EmptyCellLayoutStyle"/>
              <w:spacing w:after="0" w:line="240" w:lineRule="auto"/>
            </w:pPr>
          </w:p>
        </w:tc>
        <w:tc>
          <w:tcPr>
            <w:tcW w:w="6" w:type="dxa"/>
          </w:tcPr>
          <w:p w14:paraId="79C6AD87" w14:textId="77777777" w:rsidR="00E16D79" w:rsidRDefault="00E16D79">
            <w:pPr>
              <w:pStyle w:val="EmptyCellLayoutStyle"/>
              <w:spacing w:after="0" w:line="240" w:lineRule="auto"/>
            </w:pPr>
          </w:p>
        </w:tc>
        <w:tc>
          <w:tcPr>
            <w:tcW w:w="6" w:type="dxa"/>
          </w:tcPr>
          <w:p w14:paraId="55FC00B0" w14:textId="77777777" w:rsidR="00E16D79" w:rsidRDefault="00E16D79">
            <w:pPr>
              <w:pStyle w:val="EmptyCellLayoutStyle"/>
              <w:spacing w:after="0" w:line="240" w:lineRule="auto"/>
            </w:pPr>
          </w:p>
        </w:tc>
        <w:tc>
          <w:tcPr>
            <w:tcW w:w="34" w:type="dxa"/>
          </w:tcPr>
          <w:p w14:paraId="3FB34876" w14:textId="77777777" w:rsidR="00E16D79" w:rsidRDefault="00E16D79">
            <w:pPr>
              <w:pStyle w:val="EmptyCellLayoutStyle"/>
              <w:spacing w:after="0" w:line="240" w:lineRule="auto"/>
            </w:pPr>
          </w:p>
        </w:tc>
        <w:tc>
          <w:tcPr>
            <w:tcW w:w="6" w:type="dxa"/>
          </w:tcPr>
          <w:p w14:paraId="5BEFBF9E" w14:textId="77777777" w:rsidR="00E16D79" w:rsidRDefault="00E16D79">
            <w:pPr>
              <w:pStyle w:val="EmptyCellLayoutStyle"/>
              <w:spacing w:after="0" w:line="240" w:lineRule="auto"/>
            </w:pPr>
          </w:p>
        </w:tc>
        <w:tc>
          <w:tcPr>
            <w:tcW w:w="44" w:type="dxa"/>
          </w:tcPr>
          <w:p w14:paraId="1796E7B1" w14:textId="77777777" w:rsidR="00E16D79" w:rsidRDefault="00E16D79">
            <w:pPr>
              <w:pStyle w:val="EmptyCellLayoutStyle"/>
              <w:spacing w:after="0" w:line="240" w:lineRule="auto"/>
            </w:pPr>
          </w:p>
        </w:tc>
        <w:tc>
          <w:tcPr>
            <w:tcW w:w="36" w:type="dxa"/>
          </w:tcPr>
          <w:p w14:paraId="13433C3B" w14:textId="77777777" w:rsidR="00E16D79" w:rsidRDefault="00E16D79">
            <w:pPr>
              <w:pStyle w:val="EmptyCellLayoutStyle"/>
              <w:spacing w:after="0" w:line="240" w:lineRule="auto"/>
            </w:pPr>
          </w:p>
        </w:tc>
        <w:tc>
          <w:tcPr>
            <w:tcW w:w="191" w:type="dxa"/>
          </w:tcPr>
          <w:p w14:paraId="156A6F7D" w14:textId="77777777" w:rsidR="00E16D79" w:rsidRDefault="00E16D79">
            <w:pPr>
              <w:pStyle w:val="EmptyCellLayoutStyle"/>
              <w:spacing w:after="0" w:line="240" w:lineRule="auto"/>
            </w:pPr>
          </w:p>
        </w:tc>
        <w:tc>
          <w:tcPr>
            <w:tcW w:w="334" w:type="dxa"/>
          </w:tcPr>
          <w:p w14:paraId="2F43CFE6" w14:textId="77777777" w:rsidR="00E16D79" w:rsidRDefault="00E16D79">
            <w:pPr>
              <w:pStyle w:val="EmptyCellLayoutStyle"/>
              <w:spacing w:after="0" w:line="240" w:lineRule="auto"/>
            </w:pPr>
          </w:p>
        </w:tc>
        <w:tc>
          <w:tcPr>
            <w:tcW w:w="44" w:type="dxa"/>
          </w:tcPr>
          <w:p w14:paraId="578B7AF4" w14:textId="77777777" w:rsidR="00E16D79" w:rsidRDefault="00E16D79">
            <w:pPr>
              <w:pStyle w:val="EmptyCellLayoutStyle"/>
              <w:spacing w:after="0" w:line="240" w:lineRule="auto"/>
            </w:pPr>
          </w:p>
        </w:tc>
        <w:tc>
          <w:tcPr>
            <w:tcW w:w="51" w:type="dxa"/>
          </w:tcPr>
          <w:p w14:paraId="1CF8B8A9" w14:textId="77777777" w:rsidR="00E16D79" w:rsidRDefault="00E16D79">
            <w:pPr>
              <w:pStyle w:val="EmptyCellLayoutStyle"/>
              <w:spacing w:after="0" w:line="240" w:lineRule="auto"/>
            </w:pPr>
          </w:p>
        </w:tc>
        <w:tc>
          <w:tcPr>
            <w:tcW w:w="22" w:type="dxa"/>
          </w:tcPr>
          <w:p w14:paraId="0CD0F2F4" w14:textId="77777777" w:rsidR="00E16D79" w:rsidRDefault="00E16D79">
            <w:pPr>
              <w:pStyle w:val="EmptyCellLayoutStyle"/>
              <w:spacing w:after="0" w:line="240" w:lineRule="auto"/>
            </w:pPr>
          </w:p>
        </w:tc>
        <w:tc>
          <w:tcPr>
            <w:tcW w:w="16" w:type="dxa"/>
          </w:tcPr>
          <w:p w14:paraId="47054006" w14:textId="77777777" w:rsidR="00E16D79" w:rsidRDefault="00E16D79">
            <w:pPr>
              <w:pStyle w:val="EmptyCellLayoutStyle"/>
              <w:spacing w:after="0" w:line="240" w:lineRule="auto"/>
            </w:pPr>
          </w:p>
        </w:tc>
        <w:tc>
          <w:tcPr>
            <w:tcW w:w="16" w:type="dxa"/>
          </w:tcPr>
          <w:p w14:paraId="2F7607AA" w14:textId="77777777" w:rsidR="00E16D79" w:rsidRDefault="00E16D79">
            <w:pPr>
              <w:pStyle w:val="EmptyCellLayoutStyle"/>
              <w:spacing w:after="0" w:line="240" w:lineRule="auto"/>
            </w:pPr>
          </w:p>
        </w:tc>
        <w:tc>
          <w:tcPr>
            <w:tcW w:w="16" w:type="dxa"/>
          </w:tcPr>
          <w:p w14:paraId="5E10C44C" w14:textId="77777777" w:rsidR="00E16D79" w:rsidRDefault="00E16D79">
            <w:pPr>
              <w:pStyle w:val="EmptyCellLayoutStyle"/>
              <w:spacing w:after="0" w:line="240" w:lineRule="auto"/>
            </w:pPr>
          </w:p>
        </w:tc>
        <w:tc>
          <w:tcPr>
            <w:tcW w:w="42" w:type="dxa"/>
          </w:tcPr>
          <w:p w14:paraId="444772A6" w14:textId="77777777" w:rsidR="00E16D79" w:rsidRDefault="00E16D79">
            <w:pPr>
              <w:pStyle w:val="EmptyCellLayoutStyle"/>
              <w:spacing w:after="0" w:line="240" w:lineRule="auto"/>
            </w:pPr>
          </w:p>
        </w:tc>
        <w:tc>
          <w:tcPr>
            <w:tcW w:w="16" w:type="dxa"/>
          </w:tcPr>
          <w:p w14:paraId="04061862" w14:textId="77777777" w:rsidR="00E16D79" w:rsidRDefault="00E16D79">
            <w:pPr>
              <w:pStyle w:val="EmptyCellLayoutStyle"/>
              <w:spacing w:after="0" w:line="240" w:lineRule="auto"/>
            </w:pPr>
          </w:p>
        </w:tc>
        <w:tc>
          <w:tcPr>
            <w:tcW w:w="16" w:type="dxa"/>
          </w:tcPr>
          <w:p w14:paraId="78E2256A" w14:textId="77777777" w:rsidR="00E16D79" w:rsidRDefault="00E16D79">
            <w:pPr>
              <w:pStyle w:val="EmptyCellLayoutStyle"/>
              <w:spacing w:after="0" w:line="240" w:lineRule="auto"/>
            </w:pPr>
          </w:p>
        </w:tc>
        <w:tc>
          <w:tcPr>
            <w:tcW w:w="24" w:type="dxa"/>
          </w:tcPr>
          <w:p w14:paraId="16C24E18" w14:textId="77777777" w:rsidR="00E16D79" w:rsidRDefault="00E16D79">
            <w:pPr>
              <w:pStyle w:val="EmptyCellLayoutStyle"/>
              <w:spacing w:after="0" w:line="240" w:lineRule="auto"/>
            </w:pPr>
          </w:p>
        </w:tc>
        <w:tc>
          <w:tcPr>
            <w:tcW w:w="292" w:type="dxa"/>
          </w:tcPr>
          <w:p w14:paraId="373AA87D" w14:textId="77777777" w:rsidR="00E16D79" w:rsidRDefault="00E16D79">
            <w:pPr>
              <w:pStyle w:val="EmptyCellLayoutStyle"/>
              <w:spacing w:after="0" w:line="240" w:lineRule="auto"/>
            </w:pPr>
          </w:p>
        </w:tc>
        <w:tc>
          <w:tcPr>
            <w:tcW w:w="24" w:type="dxa"/>
          </w:tcPr>
          <w:p w14:paraId="605E9EF9" w14:textId="77777777" w:rsidR="00E16D79" w:rsidRDefault="00E16D79">
            <w:pPr>
              <w:pStyle w:val="EmptyCellLayoutStyle"/>
              <w:spacing w:after="0" w:line="240" w:lineRule="auto"/>
            </w:pPr>
          </w:p>
        </w:tc>
        <w:tc>
          <w:tcPr>
            <w:tcW w:w="16" w:type="dxa"/>
          </w:tcPr>
          <w:p w14:paraId="29058EF3" w14:textId="77777777" w:rsidR="00E16D79" w:rsidRDefault="00E16D79">
            <w:pPr>
              <w:pStyle w:val="EmptyCellLayoutStyle"/>
              <w:spacing w:after="0" w:line="240" w:lineRule="auto"/>
            </w:pPr>
          </w:p>
        </w:tc>
        <w:tc>
          <w:tcPr>
            <w:tcW w:w="32" w:type="dxa"/>
          </w:tcPr>
          <w:p w14:paraId="5549C79C" w14:textId="77777777" w:rsidR="00E16D79" w:rsidRDefault="00E16D79">
            <w:pPr>
              <w:pStyle w:val="EmptyCellLayoutStyle"/>
              <w:spacing w:after="0" w:line="240" w:lineRule="auto"/>
            </w:pPr>
          </w:p>
        </w:tc>
        <w:tc>
          <w:tcPr>
            <w:tcW w:w="85" w:type="dxa"/>
          </w:tcPr>
          <w:p w14:paraId="0A7B8284" w14:textId="77777777" w:rsidR="00E16D79" w:rsidRDefault="00E16D79">
            <w:pPr>
              <w:pStyle w:val="EmptyCellLayoutStyle"/>
              <w:spacing w:after="0" w:line="240" w:lineRule="auto"/>
            </w:pPr>
          </w:p>
        </w:tc>
        <w:tc>
          <w:tcPr>
            <w:tcW w:w="475" w:type="dxa"/>
          </w:tcPr>
          <w:p w14:paraId="3F4AC96F" w14:textId="77777777" w:rsidR="00E16D79" w:rsidRDefault="00E16D79">
            <w:pPr>
              <w:pStyle w:val="EmptyCellLayoutStyle"/>
              <w:spacing w:after="0" w:line="240" w:lineRule="auto"/>
            </w:pPr>
          </w:p>
        </w:tc>
        <w:tc>
          <w:tcPr>
            <w:tcW w:w="36" w:type="dxa"/>
          </w:tcPr>
          <w:p w14:paraId="331E8C1B" w14:textId="77777777" w:rsidR="00E16D79" w:rsidRDefault="00E16D79">
            <w:pPr>
              <w:pStyle w:val="EmptyCellLayoutStyle"/>
              <w:spacing w:after="0" w:line="240" w:lineRule="auto"/>
            </w:pPr>
          </w:p>
        </w:tc>
        <w:tc>
          <w:tcPr>
            <w:tcW w:w="129" w:type="dxa"/>
          </w:tcPr>
          <w:p w14:paraId="35F1A70D" w14:textId="77777777" w:rsidR="00E16D79" w:rsidRDefault="00E16D79">
            <w:pPr>
              <w:pStyle w:val="EmptyCellLayoutStyle"/>
              <w:spacing w:after="0" w:line="240" w:lineRule="auto"/>
            </w:pPr>
          </w:p>
        </w:tc>
        <w:tc>
          <w:tcPr>
            <w:tcW w:w="94" w:type="dxa"/>
          </w:tcPr>
          <w:p w14:paraId="12A25CE4" w14:textId="77777777" w:rsidR="00E16D79" w:rsidRDefault="00E16D79">
            <w:pPr>
              <w:pStyle w:val="EmptyCellLayoutStyle"/>
              <w:spacing w:after="0" w:line="240" w:lineRule="auto"/>
            </w:pPr>
          </w:p>
        </w:tc>
        <w:tc>
          <w:tcPr>
            <w:tcW w:w="57" w:type="dxa"/>
          </w:tcPr>
          <w:p w14:paraId="79D24F05" w14:textId="77777777" w:rsidR="00E16D79" w:rsidRDefault="00E16D79">
            <w:pPr>
              <w:pStyle w:val="EmptyCellLayoutStyle"/>
              <w:spacing w:after="0" w:line="240" w:lineRule="auto"/>
            </w:pPr>
          </w:p>
        </w:tc>
        <w:tc>
          <w:tcPr>
            <w:tcW w:w="685" w:type="dxa"/>
          </w:tcPr>
          <w:p w14:paraId="142E7BDD" w14:textId="77777777" w:rsidR="00E16D79" w:rsidRDefault="00E16D79">
            <w:pPr>
              <w:pStyle w:val="EmptyCellLayoutStyle"/>
              <w:spacing w:after="0" w:line="240" w:lineRule="auto"/>
            </w:pPr>
          </w:p>
        </w:tc>
        <w:tc>
          <w:tcPr>
            <w:tcW w:w="1241" w:type="dxa"/>
          </w:tcPr>
          <w:p w14:paraId="5652894D" w14:textId="77777777" w:rsidR="00E16D79" w:rsidRDefault="00E16D79">
            <w:pPr>
              <w:pStyle w:val="EmptyCellLayoutStyle"/>
              <w:spacing w:after="0" w:line="240" w:lineRule="auto"/>
            </w:pPr>
          </w:p>
        </w:tc>
        <w:tc>
          <w:tcPr>
            <w:tcW w:w="131" w:type="dxa"/>
          </w:tcPr>
          <w:p w14:paraId="376A3BC5" w14:textId="77777777" w:rsidR="00E16D79" w:rsidRDefault="00E16D79">
            <w:pPr>
              <w:pStyle w:val="EmptyCellLayoutStyle"/>
              <w:spacing w:after="0" w:line="240" w:lineRule="auto"/>
            </w:pPr>
          </w:p>
        </w:tc>
        <w:tc>
          <w:tcPr>
            <w:tcW w:w="1431" w:type="dxa"/>
          </w:tcPr>
          <w:p w14:paraId="0183C485" w14:textId="77777777" w:rsidR="00E16D79" w:rsidRDefault="00E16D79">
            <w:pPr>
              <w:pStyle w:val="EmptyCellLayoutStyle"/>
              <w:spacing w:after="0" w:line="240" w:lineRule="auto"/>
            </w:pPr>
          </w:p>
        </w:tc>
        <w:tc>
          <w:tcPr>
            <w:tcW w:w="2311" w:type="dxa"/>
          </w:tcPr>
          <w:p w14:paraId="3716CE86" w14:textId="77777777" w:rsidR="00E16D79" w:rsidRDefault="00E16D79">
            <w:pPr>
              <w:pStyle w:val="EmptyCellLayoutStyle"/>
              <w:spacing w:after="0" w:line="240" w:lineRule="auto"/>
            </w:pPr>
          </w:p>
        </w:tc>
        <w:tc>
          <w:tcPr>
            <w:tcW w:w="1686" w:type="dxa"/>
          </w:tcPr>
          <w:p w14:paraId="00FDCAF8" w14:textId="77777777" w:rsidR="00E16D79" w:rsidRDefault="00E16D79">
            <w:pPr>
              <w:pStyle w:val="EmptyCellLayoutStyle"/>
              <w:spacing w:after="0" w:line="240" w:lineRule="auto"/>
            </w:pPr>
          </w:p>
        </w:tc>
        <w:tc>
          <w:tcPr>
            <w:tcW w:w="1353" w:type="dxa"/>
          </w:tcPr>
          <w:p w14:paraId="23603455" w14:textId="77777777" w:rsidR="00E16D79" w:rsidRDefault="00E16D79">
            <w:pPr>
              <w:pStyle w:val="EmptyCellLayoutStyle"/>
              <w:spacing w:after="0" w:line="240" w:lineRule="auto"/>
            </w:pPr>
          </w:p>
        </w:tc>
        <w:tc>
          <w:tcPr>
            <w:tcW w:w="16" w:type="dxa"/>
          </w:tcPr>
          <w:p w14:paraId="3CC4691D" w14:textId="77777777" w:rsidR="00E16D79" w:rsidRDefault="00E16D79">
            <w:pPr>
              <w:pStyle w:val="EmptyCellLayoutStyle"/>
              <w:spacing w:after="0" w:line="240" w:lineRule="auto"/>
            </w:pPr>
          </w:p>
        </w:tc>
        <w:tc>
          <w:tcPr>
            <w:tcW w:w="21" w:type="dxa"/>
          </w:tcPr>
          <w:p w14:paraId="56014068" w14:textId="77777777" w:rsidR="00E16D79" w:rsidRDefault="00E16D79">
            <w:pPr>
              <w:pStyle w:val="EmptyCellLayoutStyle"/>
              <w:spacing w:after="0" w:line="240" w:lineRule="auto"/>
            </w:pPr>
          </w:p>
        </w:tc>
        <w:tc>
          <w:tcPr>
            <w:tcW w:w="149" w:type="dxa"/>
          </w:tcPr>
          <w:p w14:paraId="0910C73A" w14:textId="77777777" w:rsidR="00E16D79" w:rsidRDefault="00E16D79">
            <w:pPr>
              <w:pStyle w:val="EmptyCellLayoutStyle"/>
              <w:spacing w:after="0" w:line="240" w:lineRule="auto"/>
            </w:pPr>
          </w:p>
        </w:tc>
      </w:tr>
      <w:tr w:rsidR="004F4E2D" w14:paraId="3DBA0FAC" w14:textId="77777777" w:rsidTr="00AD3B06">
        <w:trPr>
          <w:trHeight w:val="226"/>
        </w:trPr>
        <w:tc>
          <w:tcPr>
            <w:tcW w:w="6" w:type="dxa"/>
          </w:tcPr>
          <w:p w14:paraId="18DC1F46" w14:textId="77777777" w:rsidR="00E16D79" w:rsidRDefault="00E16D79">
            <w:pPr>
              <w:pStyle w:val="EmptyCellLayoutStyle"/>
              <w:spacing w:after="0" w:line="240" w:lineRule="auto"/>
            </w:pPr>
          </w:p>
        </w:tc>
        <w:tc>
          <w:tcPr>
            <w:tcW w:w="934" w:type="dxa"/>
            <w:gridSpan w:val="20"/>
          </w:tcPr>
          <w:tbl>
            <w:tblPr>
              <w:tblW w:w="0" w:type="auto"/>
              <w:tblCellMar>
                <w:left w:w="0" w:type="dxa"/>
                <w:right w:w="0" w:type="dxa"/>
              </w:tblCellMar>
              <w:tblLook w:val="04A0" w:firstRow="1" w:lastRow="0" w:firstColumn="1" w:lastColumn="0" w:noHBand="0" w:noVBand="1"/>
            </w:tblPr>
            <w:tblGrid>
              <w:gridCol w:w="560"/>
            </w:tblGrid>
            <w:tr w:rsidR="00E16D79" w14:paraId="10E5A9BE" w14:textId="77777777">
              <w:trPr>
                <w:trHeight w:val="226"/>
              </w:trPr>
              <w:tc>
                <w:tcPr>
                  <w:tcW w:w="560" w:type="dxa"/>
                  <w:tcBorders>
                    <w:top w:val="nil"/>
                    <w:left w:val="nil"/>
                    <w:bottom w:val="nil"/>
                    <w:right w:val="nil"/>
                  </w:tcBorders>
                  <w:tcMar>
                    <w:top w:w="0" w:type="dxa"/>
                    <w:left w:w="39" w:type="dxa"/>
                    <w:bottom w:w="0" w:type="dxa"/>
                    <w:right w:w="39" w:type="dxa"/>
                  </w:tcMar>
                </w:tcPr>
                <w:p w14:paraId="4FA89194" w14:textId="77777777" w:rsidR="00E16D79" w:rsidRDefault="004F4E2D">
                  <w:pPr>
                    <w:spacing w:after="0" w:line="240" w:lineRule="auto"/>
                  </w:pPr>
                  <w:r>
                    <w:rPr>
                      <w:rFonts w:ascii="Segoe UI" w:eastAsia="Segoe UI" w:hAnsi="Segoe UI"/>
                      <w:b/>
                      <w:color w:val="000000"/>
                      <w:sz w:val="16"/>
                    </w:rPr>
                    <w:t xml:space="preserve">4.  </w:t>
                  </w:r>
                </w:p>
              </w:tc>
            </w:tr>
          </w:tbl>
          <w:p w14:paraId="55ADA2BB" w14:textId="77777777" w:rsidR="00E16D79" w:rsidRDefault="00E16D79">
            <w:pPr>
              <w:spacing w:after="0" w:line="240" w:lineRule="auto"/>
            </w:pPr>
          </w:p>
        </w:tc>
        <w:tc>
          <w:tcPr>
            <w:tcW w:w="10139" w:type="dxa"/>
            <w:gridSpan w:val="20"/>
          </w:tcPr>
          <w:tbl>
            <w:tblPr>
              <w:tblW w:w="0" w:type="auto"/>
              <w:tblCellMar>
                <w:left w:w="0" w:type="dxa"/>
                <w:right w:w="0" w:type="dxa"/>
              </w:tblCellMar>
              <w:tblLook w:val="04A0" w:firstRow="1" w:lastRow="0" w:firstColumn="1" w:lastColumn="0" w:noHBand="0" w:noVBand="1"/>
            </w:tblPr>
            <w:tblGrid>
              <w:gridCol w:w="10118"/>
            </w:tblGrid>
            <w:tr w:rsidR="00E16D79" w14:paraId="7012FAD4" w14:textId="77777777">
              <w:trPr>
                <w:trHeight w:val="226"/>
              </w:trPr>
              <w:tc>
                <w:tcPr>
                  <w:tcW w:w="10486" w:type="dxa"/>
                  <w:tcBorders>
                    <w:top w:val="nil"/>
                    <w:left w:val="nil"/>
                    <w:bottom w:val="nil"/>
                    <w:right w:val="nil"/>
                  </w:tcBorders>
                  <w:tcMar>
                    <w:top w:w="0" w:type="dxa"/>
                    <w:left w:w="39" w:type="dxa"/>
                    <w:bottom w:w="0" w:type="dxa"/>
                    <w:right w:w="39" w:type="dxa"/>
                  </w:tcMar>
                </w:tcPr>
                <w:p w14:paraId="232225DB" w14:textId="77777777" w:rsidR="00E16D79" w:rsidRDefault="004F4E2D">
                  <w:pPr>
                    <w:spacing w:after="0" w:line="240" w:lineRule="auto"/>
                  </w:pPr>
                  <w:r>
                    <w:rPr>
                      <w:rFonts w:ascii="Segoe UI" w:eastAsia="Segoe UI" w:hAnsi="Segoe UI"/>
                      <w:b/>
                      <w:color w:val="000000"/>
                      <w:sz w:val="16"/>
                      <w:u w:val="single"/>
                    </w:rPr>
                    <w:t>Working and Waiting Time</w:t>
                  </w:r>
                </w:p>
              </w:tc>
            </w:tr>
          </w:tbl>
          <w:p w14:paraId="232D80AB" w14:textId="77777777" w:rsidR="00E16D79" w:rsidRDefault="00E16D79">
            <w:pPr>
              <w:spacing w:after="0" w:line="240" w:lineRule="auto"/>
            </w:pPr>
          </w:p>
        </w:tc>
        <w:tc>
          <w:tcPr>
            <w:tcW w:w="149" w:type="dxa"/>
          </w:tcPr>
          <w:p w14:paraId="757FAA6D" w14:textId="77777777" w:rsidR="00E16D79" w:rsidRDefault="00E16D79">
            <w:pPr>
              <w:pStyle w:val="EmptyCellLayoutStyle"/>
              <w:spacing w:after="0" w:line="240" w:lineRule="auto"/>
            </w:pPr>
          </w:p>
        </w:tc>
      </w:tr>
      <w:tr w:rsidR="00AD3B06" w14:paraId="3EDE8F0C" w14:textId="77777777" w:rsidTr="00DC79E3">
        <w:trPr>
          <w:trHeight w:val="38"/>
        </w:trPr>
        <w:tc>
          <w:tcPr>
            <w:tcW w:w="6" w:type="dxa"/>
          </w:tcPr>
          <w:p w14:paraId="25F8034A" w14:textId="77777777" w:rsidR="00E16D79" w:rsidRDefault="00E16D79">
            <w:pPr>
              <w:pStyle w:val="EmptyCellLayoutStyle"/>
              <w:spacing w:after="0" w:line="240" w:lineRule="auto"/>
            </w:pPr>
          </w:p>
        </w:tc>
        <w:tc>
          <w:tcPr>
            <w:tcW w:w="18" w:type="dxa"/>
          </w:tcPr>
          <w:p w14:paraId="36A30480" w14:textId="77777777" w:rsidR="00E16D79" w:rsidRDefault="00E16D79">
            <w:pPr>
              <w:pStyle w:val="EmptyCellLayoutStyle"/>
              <w:spacing w:after="0" w:line="240" w:lineRule="auto"/>
            </w:pPr>
          </w:p>
        </w:tc>
        <w:tc>
          <w:tcPr>
            <w:tcW w:w="9" w:type="dxa"/>
          </w:tcPr>
          <w:p w14:paraId="26F07B71" w14:textId="77777777" w:rsidR="00E16D79" w:rsidRDefault="00E16D79">
            <w:pPr>
              <w:pStyle w:val="EmptyCellLayoutStyle"/>
              <w:spacing w:after="0" w:line="240" w:lineRule="auto"/>
            </w:pPr>
          </w:p>
        </w:tc>
        <w:tc>
          <w:tcPr>
            <w:tcW w:w="11" w:type="dxa"/>
          </w:tcPr>
          <w:p w14:paraId="72BC68D4" w14:textId="77777777" w:rsidR="00E16D79" w:rsidRDefault="00E16D79">
            <w:pPr>
              <w:pStyle w:val="EmptyCellLayoutStyle"/>
              <w:spacing w:after="0" w:line="240" w:lineRule="auto"/>
            </w:pPr>
          </w:p>
        </w:tc>
        <w:tc>
          <w:tcPr>
            <w:tcW w:w="6" w:type="dxa"/>
          </w:tcPr>
          <w:p w14:paraId="410E717F" w14:textId="77777777" w:rsidR="00E16D79" w:rsidRDefault="00E16D79">
            <w:pPr>
              <w:pStyle w:val="EmptyCellLayoutStyle"/>
              <w:spacing w:after="0" w:line="240" w:lineRule="auto"/>
            </w:pPr>
          </w:p>
        </w:tc>
        <w:tc>
          <w:tcPr>
            <w:tcW w:w="6" w:type="dxa"/>
          </w:tcPr>
          <w:p w14:paraId="6224DEF0" w14:textId="77777777" w:rsidR="00E16D79" w:rsidRDefault="00E16D79">
            <w:pPr>
              <w:pStyle w:val="EmptyCellLayoutStyle"/>
              <w:spacing w:after="0" w:line="240" w:lineRule="auto"/>
            </w:pPr>
          </w:p>
        </w:tc>
        <w:tc>
          <w:tcPr>
            <w:tcW w:w="34" w:type="dxa"/>
          </w:tcPr>
          <w:p w14:paraId="3B899A2B" w14:textId="77777777" w:rsidR="00E16D79" w:rsidRDefault="00E16D79">
            <w:pPr>
              <w:pStyle w:val="EmptyCellLayoutStyle"/>
              <w:spacing w:after="0" w:line="240" w:lineRule="auto"/>
            </w:pPr>
          </w:p>
        </w:tc>
        <w:tc>
          <w:tcPr>
            <w:tcW w:w="6" w:type="dxa"/>
          </w:tcPr>
          <w:p w14:paraId="28EC3C90" w14:textId="77777777" w:rsidR="00E16D79" w:rsidRDefault="00E16D79">
            <w:pPr>
              <w:pStyle w:val="EmptyCellLayoutStyle"/>
              <w:spacing w:after="0" w:line="240" w:lineRule="auto"/>
            </w:pPr>
          </w:p>
        </w:tc>
        <w:tc>
          <w:tcPr>
            <w:tcW w:w="44" w:type="dxa"/>
          </w:tcPr>
          <w:p w14:paraId="09DC2B18" w14:textId="77777777" w:rsidR="00E16D79" w:rsidRDefault="00E16D79">
            <w:pPr>
              <w:pStyle w:val="EmptyCellLayoutStyle"/>
              <w:spacing w:after="0" w:line="240" w:lineRule="auto"/>
            </w:pPr>
          </w:p>
        </w:tc>
        <w:tc>
          <w:tcPr>
            <w:tcW w:w="36" w:type="dxa"/>
          </w:tcPr>
          <w:p w14:paraId="5E6DF5D5" w14:textId="77777777" w:rsidR="00E16D79" w:rsidRDefault="00E16D79">
            <w:pPr>
              <w:pStyle w:val="EmptyCellLayoutStyle"/>
              <w:spacing w:after="0" w:line="240" w:lineRule="auto"/>
            </w:pPr>
          </w:p>
        </w:tc>
        <w:tc>
          <w:tcPr>
            <w:tcW w:w="191" w:type="dxa"/>
          </w:tcPr>
          <w:p w14:paraId="3B7CDC79" w14:textId="77777777" w:rsidR="00E16D79" w:rsidRDefault="00E16D79">
            <w:pPr>
              <w:pStyle w:val="EmptyCellLayoutStyle"/>
              <w:spacing w:after="0" w:line="240" w:lineRule="auto"/>
            </w:pPr>
          </w:p>
        </w:tc>
        <w:tc>
          <w:tcPr>
            <w:tcW w:w="334" w:type="dxa"/>
          </w:tcPr>
          <w:p w14:paraId="4022DD9B" w14:textId="77777777" w:rsidR="00E16D79" w:rsidRDefault="00E16D79">
            <w:pPr>
              <w:pStyle w:val="EmptyCellLayoutStyle"/>
              <w:spacing w:after="0" w:line="240" w:lineRule="auto"/>
            </w:pPr>
          </w:p>
        </w:tc>
        <w:tc>
          <w:tcPr>
            <w:tcW w:w="44" w:type="dxa"/>
          </w:tcPr>
          <w:p w14:paraId="149C605F" w14:textId="77777777" w:rsidR="00E16D79" w:rsidRDefault="00E16D79">
            <w:pPr>
              <w:pStyle w:val="EmptyCellLayoutStyle"/>
              <w:spacing w:after="0" w:line="240" w:lineRule="auto"/>
            </w:pPr>
          </w:p>
        </w:tc>
        <w:tc>
          <w:tcPr>
            <w:tcW w:w="51" w:type="dxa"/>
          </w:tcPr>
          <w:p w14:paraId="4E29E6EA" w14:textId="77777777" w:rsidR="00E16D79" w:rsidRDefault="00E16D79">
            <w:pPr>
              <w:pStyle w:val="EmptyCellLayoutStyle"/>
              <w:spacing w:after="0" w:line="240" w:lineRule="auto"/>
            </w:pPr>
          </w:p>
        </w:tc>
        <w:tc>
          <w:tcPr>
            <w:tcW w:w="22" w:type="dxa"/>
          </w:tcPr>
          <w:p w14:paraId="388C8702" w14:textId="77777777" w:rsidR="00E16D79" w:rsidRDefault="00E16D79">
            <w:pPr>
              <w:pStyle w:val="EmptyCellLayoutStyle"/>
              <w:spacing w:after="0" w:line="240" w:lineRule="auto"/>
            </w:pPr>
          </w:p>
        </w:tc>
        <w:tc>
          <w:tcPr>
            <w:tcW w:w="16" w:type="dxa"/>
          </w:tcPr>
          <w:p w14:paraId="02243611" w14:textId="77777777" w:rsidR="00E16D79" w:rsidRDefault="00E16D79">
            <w:pPr>
              <w:pStyle w:val="EmptyCellLayoutStyle"/>
              <w:spacing w:after="0" w:line="240" w:lineRule="auto"/>
            </w:pPr>
          </w:p>
        </w:tc>
        <w:tc>
          <w:tcPr>
            <w:tcW w:w="16" w:type="dxa"/>
          </w:tcPr>
          <w:p w14:paraId="423AD197" w14:textId="77777777" w:rsidR="00E16D79" w:rsidRDefault="00E16D79">
            <w:pPr>
              <w:pStyle w:val="EmptyCellLayoutStyle"/>
              <w:spacing w:after="0" w:line="240" w:lineRule="auto"/>
            </w:pPr>
          </w:p>
        </w:tc>
        <w:tc>
          <w:tcPr>
            <w:tcW w:w="16" w:type="dxa"/>
          </w:tcPr>
          <w:p w14:paraId="65875629" w14:textId="77777777" w:rsidR="00E16D79" w:rsidRDefault="00E16D79">
            <w:pPr>
              <w:pStyle w:val="EmptyCellLayoutStyle"/>
              <w:spacing w:after="0" w:line="240" w:lineRule="auto"/>
            </w:pPr>
          </w:p>
        </w:tc>
        <w:tc>
          <w:tcPr>
            <w:tcW w:w="42" w:type="dxa"/>
          </w:tcPr>
          <w:p w14:paraId="14015E9B" w14:textId="77777777" w:rsidR="00E16D79" w:rsidRDefault="00E16D79">
            <w:pPr>
              <w:pStyle w:val="EmptyCellLayoutStyle"/>
              <w:spacing w:after="0" w:line="240" w:lineRule="auto"/>
            </w:pPr>
          </w:p>
        </w:tc>
        <w:tc>
          <w:tcPr>
            <w:tcW w:w="16" w:type="dxa"/>
          </w:tcPr>
          <w:p w14:paraId="13970F84" w14:textId="77777777" w:rsidR="00E16D79" w:rsidRDefault="00E16D79">
            <w:pPr>
              <w:pStyle w:val="EmptyCellLayoutStyle"/>
              <w:spacing w:after="0" w:line="240" w:lineRule="auto"/>
            </w:pPr>
          </w:p>
        </w:tc>
        <w:tc>
          <w:tcPr>
            <w:tcW w:w="16" w:type="dxa"/>
          </w:tcPr>
          <w:p w14:paraId="253AFF11" w14:textId="77777777" w:rsidR="00E16D79" w:rsidRDefault="00E16D79">
            <w:pPr>
              <w:pStyle w:val="EmptyCellLayoutStyle"/>
              <w:spacing w:after="0" w:line="240" w:lineRule="auto"/>
            </w:pPr>
          </w:p>
        </w:tc>
        <w:tc>
          <w:tcPr>
            <w:tcW w:w="24" w:type="dxa"/>
          </w:tcPr>
          <w:p w14:paraId="6357E6EC" w14:textId="77777777" w:rsidR="00E16D79" w:rsidRDefault="00E16D79">
            <w:pPr>
              <w:pStyle w:val="EmptyCellLayoutStyle"/>
              <w:spacing w:after="0" w:line="240" w:lineRule="auto"/>
            </w:pPr>
          </w:p>
        </w:tc>
        <w:tc>
          <w:tcPr>
            <w:tcW w:w="292" w:type="dxa"/>
          </w:tcPr>
          <w:p w14:paraId="3E42CAF8" w14:textId="77777777" w:rsidR="00E16D79" w:rsidRDefault="00E16D79">
            <w:pPr>
              <w:pStyle w:val="EmptyCellLayoutStyle"/>
              <w:spacing w:after="0" w:line="240" w:lineRule="auto"/>
            </w:pPr>
          </w:p>
        </w:tc>
        <w:tc>
          <w:tcPr>
            <w:tcW w:w="24" w:type="dxa"/>
          </w:tcPr>
          <w:p w14:paraId="237160C4" w14:textId="77777777" w:rsidR="00E16D79" w:rsidRDefault="00E16D79">
            <w:pPr>
              <w:pStyle w:val="EmptyCellLayoutStyle"/>
              <w:spacing w:after="0" w:line="240" w:lineRule="auto"/>
            </w:pPr>
          </w:p>
        </w:tc>
        <w:tc>
          <w:tcPr>
            <w:tcW w:w="16" w:type="dxa"/>
          </w:tcPr>
          <w:p w14:paraId="4F99FC6B" w14:textId="77777777" w:rsidR="00E16D79" w:rsidRDefault="00E16D79">
            <w:pPr>
              <w:pStyle w:val="EmptyCellLayoutStyle"/>
              <w:spacing w:after="0" w:line="240" w:lineRule="auto"/>
            </w:pPr>
          </w:p>
        </w:tc>
        <w:tc>
          <w:tcPr>
            <w:tcW w:w="32" w:type="dxa"/>
          </w:tcPr>
          <w:p w14:paraId="61757E12" w14:textId="77777777" w:rsidR="00E16D79" w:rsidRDefault="00E16D79">
            <w:pPr>
              <w:pStyle w:val="EmptyCellLayoutStyle"/>
              <w:spacing w:after="0" w:line="240" w:lineRule="auto"/>
            </w:pPr>
          </w:p>
        </w:tc>
        <w:tc>
          <w:tcPr>
            <w:tcW w:w="85" w:type="dxa"/>
          </w:tcPr>
          <w:p w14:paraId="73725346" w14:textId="77777777" w:rsidR="00E16D79" w:rsidRDefault="00E16D79">
            <w:pPr>
              <w:pStyle w:val="EmptyCellLayoutStyle"/>
              <w:spacing w:after="0" w:line="240" w:lineRule="auto"/>
            </w:pPr>
          </w:p>
        </w:tc>
        <w:tc>
          <w:tcPr>
            <w:tcW w:w="475" w:type="dxa"/>
          </w:tcPr>
          <w:p w14:paraId="03F1A35D" w14:textId="77777777" w:rsidR="00E16D79" w:rsidRDefault="00E16D79">
            <w:pPr>
              <w:pStyle w:val="EmptyCellLayoutStyle"/>
              <w:spacing w:after="0" w:line="240" w:lineRule="auto"/>
            </w:pPr>
          </w:p>
        </w:tc>
        <w:tc>
          <w:tcPr>
            <w:tcW w:w="36" w:type="dxa"/>
          </w:tcPr>
          <w:p w14:paraId="6814CEDF" w14:textId="77777777" w:rsidR="00E16D79" w:rsidRDefault="00E16D79">
            <w:pPr>
              <w:pStyle w:val="EmptyCellLayoutStyle"/>
              <w:spacing w:after="0" w:line="240" w:lineRule="auto"/>
            </w:pPr>
          </w:p>
        </w:tc>
        <w:tc>
          <w:tcPr>
            <w:tcW w:w="129" w:type="dxa"/>
          </w:tcPr>
          <w:p w14:paraId="015121AC" w14:textId="77777777" w:rsidR="00E16D79" w:rsidRDefault="00E16D79">
            <w:pPr>
              <w:pStyle w:val="EmptyCellLayoutStyle"/>
              <w:spacing w:after="0" w:line="240" w:lineRule="auto"/>
            </w:pPr>
          </w:p>
        </w:tc>
        <w:tc>
          <w:tcPr>
            <w:tcW w:w="94" w:type="dxa"/>
          </w:tcPr>
          <w:p w14:paraId="2085831A" w14:textId="77777777" w:rsidR="00E16D79" w:rsidRDefault="00E16D79">
            <w:pPr>
              <w:pStyle w:val="EmptyCellLayoutStyle"/>
              <w:spacing w:after="0" w:line="240" w:lineRule="auto"/>
            </w:pPr>
          </w:p>
        </w:tc>
        <w:tc>
          <w:tcPr>
            <w:tcW w:w="57" w:type="dxa"/>
          </w:tcPr>
          <w:p w14:paraId="3D033817" w14:textId="77777777" w:rsidR="00E16D79" w:rsidRDefault="00E16D79">
            <w:pPr>
              <w:pStyle w:val="EmptyCellLayoutStyle"/>
              <w:spacing w:after="0" w:line="240" w:lineRule="auto"/>
            </w:pPr>
          </w:p>
        </w:tc>
        <w:tc>
          <w:tcPr>
            <w:tcW w:w="685" w:type="dxa"/>
          </w:tcPr>
          <w:p w14:paraId="3F8B9FD0" w14:textId="77777777" w:rsidR="00E16D79" w:rsidRDefault="00E16D79">
            <w:pPr>
              <w:pStyle w:val="EmptyCellLayoutStyle"/>
              <w:spacing w:after="0" w:line="240" w:lineRule="auto"/>
            </w:pPr>
          </w:p>
        </w:tc>
        <w:tc>
          <w:tcPr>
            <w:tcW w:w="1241" w:type="dxa"/>
          </w:tcPr>
          <w:p w14:paraId="6A7EBB70" w14:textId="77777777" w:rsidR="00E16D79" w:rsidRDefault="00E16D79">
            <w:pPr>
              <w:pStyle w:val="EmptyCellLayoutStyle"/>
              <w:spacing w:after="0" w:line="240" w:lineRule="auto"/>
            </w:pPr>
          </w:p>
        </w:tc>
        <w:tc>
          <w:tcPr>
            <w:tcW w:w="131" w:type="dxa"/>
          </w:tcPr>
          <w:p w14:paraId="1AE99F77" w14:textId="77777777" w:rsidR="00E16D79" w:rsidRDefault="00E16D79">
            <w:pPr>
              <w:pStyle w:val="EmptyCellLayoutStyle"/>
              <w:spacing w:after="0" w:line="240" w:lineRule="auto"/>
            </w:pPr>
          </w:p>
        </w:tc>
        <w:tc>
          <w:tcPr>
            <w:tcW w:w="1431" w:type="dxa"/>
          </w:tcPr>
          <w:p w14:paraId="0F9761AA" w14:textId="77777777" w:rsidR="00E16D79" w:rsidRDefault="00E16D79">
            <w:pPr>
              <w:pStyle w:val="EmptyCellLayoutStyle"/>
              <w:spacing w:after="0" w:line="240" w:lineRule="auto"/>
            </w:pPr>
          </w:p>
        </w:tc>
        <w:tc>
          <w:tcPr>
            <w:tcW w:w="2311" w:type="dxa"/>
          </w:tcPr>
          <w:p w14:paraId="3D8A6A89" w14:textId="77777777" w:rsidR="00E16D79" w:rsidRDefault="00E16D79">
            <w:pPr>
              <w:pStyle w:val="EmptyCellLayoutStyle"/>
              <w:spacing w:after="0" w:line="240" w:lineRule="auto"/>
            </w:pPr>
          </w:p>
        </w:tc>
        <w:tc>
          <w:tcPr>
            <w:tcW w:w="1686" w:type="dxa"/>
          </w:tcPr>
          <w:p w14:paraId="0225D0F5" w14:textId="77777777" w:rsidR="00E16D79" w:rsidRDefault="00E16D79">
            <w:pPr>
              <w:pStyle w:val="EmptyCellLayoutStyle"/>
              <w:spacing w:after="0" w:line="240" w:lineRule="auto"/>
            </w:pPr>
          </w:p>
        </w:tc>
        <w:tc>
          <w:tcPr>
            <w:tcW w:w="1353" w:type="dxa"/>
          </w:tcPr>
          <w:p w14:paraId="7FCDE98B" w14:textId="77777777" w:rsidR="00E16D79" w:rsidRDefault="00E16D79">
            <w:pPr>
              <w:pStyle w:val="EmptyCellLayoutStyle"/>
              <w:spacing w:after="0" w:line="240" w:lineRule="auto"/>
            </w:pPr>
          </w:p>
        </w:tc>
        <w:tc>
          <w:tcPr>
            <w:tcW w:w="16" w:type="dxa"/>
          </w:tcPr>
          <w:p w14:paraId="19856F97" w14:textId="77777777" w:rsidR="00E16D79" w:rsidRDefault="00E16D79">
            <w:pPr>
              <w:pStyle w:val="EmptyCellLayoutStyle"/>
              <w:spacing w:after="0" w:line="240" w:lineRule="auto"/>
            </w:pPr>
          </w:p>
        </w:tc>
        <w:tc>
          <w:tcPr>
            <w:tcW w:w="21" w:type="dxa"/>
          </w:tcPr>
          <w:p w14:paraId="2F16A23D" w14:textId="77777777" w:rsidR="00E16D79" w:rsidRDefault="00E16D79">
            <w:pPr>
              <w:pStyle w:val="EmptyCellLayoutStyle"/>
              <w:spacing w:after="0" w:line="240" w:lineRule="auto"/>
            </w:pPr>
          </w:p>
        </w:tc>
        <w:tc>
          <w:tcPr>
            <w:tcW w:w="149" w:type="dxa"/>
          </w:tcPr>
          <w:p w14:paraId="125AC259" w14:textId="77777777" w:rsidR="00E16D79" w:rsidRDefault="00E16D79">
            <w:pPr>
              <w:pStyle w:val="EmptyCellLayoutStyle"/>
              <w:spacing w:after="0" w:line="240" w:lineRule="auto"/>
            </w:pPr>
          </w:p>
        </w:tc>
      </w:tr>
      <w:tr w:rsidR="00AD3B06" w14:paraId="5A1C22ED" w14:textId="77777777" w:rsidTr="00DC79E3">
        <w:trPr>
          <w:trHeight w:val="680"/>
        </w:trPr>
        <w:tc>
          <w:tcPr>
            <w:tcW w:w="6" w:type="dxa"/>
          </w:tcPr>
          <w:p w14:paraId="7B229A78" w14:textId="77777777" w:rsidR="00E16D79" w:rsidRDefault="00E16D79">
            <w:pPr>
              <w:pStyle w:val="EmptyCellLayoutStyle"/>
              <w:spacing w:after="0" w:line="240" w:lineRule="auto"/>
            </w:pPr>
          </w:p>
        </w:tc>
        <w:tc>
          <w:tcPr>
            <w:tcW w:w="18" w:type="dxa"/>
          </w:tcPr>
          <w:p w14:paraId="798CE8FF" w14:textId="77777777" w:rsidR="00E16D79" w:rsidRDefault="00E16D79">
            <w:pPr>
              <w:pStyle w:val="EmptyCellLayoutStyle"/>
              <w:spacing w:after="0" w:line="240" w:lineRule="auto"/>
            </w:pPr>
          </w:p>
        </w:tc>
        <w:tc>
          <w:tcPr>
            <w:tcW w:w="9" w:type="dxa"/>
          </w:tcPr>
          <w:p w14:paraId="2DD38522" w14:textId="77777777" w:rsidR="00E16D79" w:rsidRDefault="00E16D79">
            <w:pPr>
              <w:pStyle w:val="EmptyCellLayoutStyle"/>
              <w:spacing w:after="0" w:line="240" w:lineRule="auto"/>
            </w:pPr>
          </w:p>
        </w:tc>
        <w:tc>
          <w:tcPr>
            <w:tcW w:w="11" w:type="dxa"/>
          </w:tcPr>
          <w:p w14:paraId="26A744FE" w14:textId="77777777" w:rsidR="00E16D79" w:rsidRDefault="00E16D79">
            <w:pPr>
              <w:pStyle w:val="EmptyCellLayoutStyle"/>
              <w:spacing w:after="0" w:line="240" w:lineRule="auto"/>
            </w:pPr>
          </w:p>
        </w:tc>
        <w:tc>
          <w:tcPr>
            <w:tcW w:w="6" w:type="dxa"/>
          </w:tcPr>
          <w:p w14:paraId="7A0E7D5E" w14:textId="77777777" w:rsidR="00E16D79" w:rsidRDefault="00E16D79">
            <w:pPr>
              <w:pStyle w:val="EmptyCellLayoutStyle"/>
              <w:spacing w:after="0" w:line="240" w:lineRule="auto"/>
            </w:pPr>
          </w:p>
        </w:tc>
        <w:tc>
          <w:tcPr>
            <w:tcW w:w="6" w:type="dxa"/>
          </w:tcPr>
          <w:p w14:paraId="18EC68BA" w14:textId="77777777" w:rsidR="00E16D79" w:rsidRDefault="00E16D79">
            <w:pPr>
              <w:pStyle w:val="EmptyCellLayoutStyle"/>
              <w:spacing w:after="0" w:line="240" w:lineRule="auto"/>
            </w:pPr>
          </w:p>
        </w:tc>
        <w:tc>
          <w:tcPr>
            <w:tcW w:w="34" w:type="dxa"/>
          </w:tcPr>
          <w:p w14:paraId="407A5880" w14:textId="77777777" w:rsidR="00E16D79" w:rsidRDefault="00E16D79">
            <w:pPr>
              <w:pStyle w:val="EmptyCellLayoutStyle"/>
              <w:spacing w:after="0" w:line="240" w:lineRule="auto"/>
            </w:pPr>
          </w:p>
        </w:tc>
        <w:tc>
          <w:tcPr>
            <w:tcW w:w="6" w:type="dxa"/>
          </w:tcPr>
          <w:p w14:paraId="30A1F16E" w14:textId="77777777" w:rsidR="00E16D79" w:rsidRDefault="00E16D79">
            <w:pPr>
              <w:pStyle w:val="EmptyCellLayoutStyle"/>
              <w:spacing w:after="0" w:line="240" w:lineRule="auto"/>
            </w:pPr>
          </w:p>
        </w:tc>
        <w:tc>
          <w:tcPr>
            <w:tcW w:w="44" w:type="dxa"/>
          </w:tcPr>
          <w:p w14:paraId="4FB7D503" w14:textId="77777777" w:rsidR="00E16D79" w:rsidRDefault="00E16D79">
            <w:pPr>
              <w:pStyle w:val="EmptyCellLayoutStyle"/>
              <w:spacing w:after="0" w:line="240" w:lineRule="auto"/>
            </w:pPr>
          </w:p>
        </w:tc>
        <w:tc>
          <w:tcPr>
            <w:tcW w:w="36" w:type="dxa"/>
          </w:tcPr>
          <w:p w14:paraId="5A73BBF0" w14:textId="77777777" w:rsidR="00E16D79" w:rsidRDefault="00E16D79">
            <w:pPr>
              <w:pStyle w:val="EmptyCellLayoutStyle"/>
              <w:spacing w:after="0" w:line="240" w:lineRule="auto"/>
            </w:pPr>
          </w:p>
        </w:tc>
        <w:tc>
          <w:tcPr>
            <w:tcW w:w="191" w:type="dxa"/>
          </w:tcPr>
          <w:p w14:paraId="24FDDCF3" w14:textId="77777777" w:rsidR="00E16D79" w:rsidRDefault="00E16D79">
            <w:pPr>
              <w:pStyle w:val="EmptyCellLayoutStyle"/>
              <w:spacing w:after="0" w:line="240" w:lineRule="auto"/>
            </w:pPr>
          </w:p>
        </w:tc>
        <w:tc>
          <w:tcPr>
            <w:tcW w:w="334" w:type="dxa"/>
          </w:tcPr>
          <w:p w14:paraId="3A122C4C" w14:textId="77777777" w:rsidR="00E16D79" w:rsidRDefault="00E16D79" w:rsidP="00AD3B06">
            <w:pPr>
              <w:pStyle w:val="EmptyCellLayoutStyle"/>
              <w:spacing w:after="0" w:line="240" w:lineRule="auto"/>
              <w:jc w:val="both"/>
            </w:pPr>
          </w:p>
        </w:tc>
        <w:tc>
          <w:tcPr>
            <w:tcW w:w="44" w:type="dxa"/>
          </w:tcPr>
          <w:p w14:paraId="663A272A" w14:textId="77777777" w:rsidR="00E16D79" w:rsidRDefault="00E16D79" w:rsidP="00AD3B06">
            <w:pPr>
              <w:pStyle w:val="EmptyCellLayoutStyle"/>
              <w:spacing w:after="0" w:line="240" w:lineRule="auto"/>
              <w:jc w:val="both"/>
            </w:pPr>
          </w:p>
        </w:tc>
        <w:tc>
          <w:tcPr>
            <w:tcW w:w="51" w:type="dxa"/>
          </w:tcPr>
          <w:p w14:paraId="5FFD6201" w14:textId="77777777" w:rsidR="00E16D79" w:rsidRDefault="00E16D79" w:rsidP="00AD3B06">
            <w:pPr>
              <w:pStyle w:val="EmptyCellLayoutStyle"/>
              <w:spacing w:after="0" w:line="240" w:lineRule="auto"/>
              <w:jc w:val="both"/>
            </w:pPr>
          </w:p>
        </w:tc>
        <w:tc>
          <w:tcPr>
            <w:tcW w:w="22" w:type="dxa"/>
          </w:tcPr>
          <w:p w14:paraId="16A5A1D9" w14:textId="77777777" w:rsidR="00E16D79" w:rsidRDefault="00E16D79" w:rsidP="00AD3B06">
            <w:pPr>
              <w:pStyle w:val="EmptyCellLayoutStyle"/>
              <w:spacing w:after="0" w:line="240" w:lineRule="auto"/>
              <w:jc w:val="both"/>
            </w:pPr>
          </w:p>
        </w:tc>
        <w:tc>
          <w:tcPr>
            <w:tcW w:w="16" w:type="dxa"/>
          </w:tcPr>
          <w:p w14:paraId="6B3EC15E" w14:textId="77777777" w:rsidR="00E16D79" w:rsidRDefault="00E16D79" w:rsidP="00AD3B06">
            <w:pPr>
              <w:pStyle w:val="EmptyCellLayoutStyle"/>
              <w:spacing w:after="0" w:line="240" w:lineRule="auto"/>
              <w:jc w:val="both"/>
            </w:pPr>
          </w:p>
        </w:tc>
        <w:tc>
          <w:tcPr>
            <w:tcW w:w="16" w:type="dxa"/>
          </w:tcPr>
          <w:p w14:paraId="618D348C" w14:textId="77777777" w:rsidR="00E16D79" w:rsidRDefault="00E16D79" w:rsidP="00AD3B06">
            <w:pPr>
              <w:pStyle w:val="EmptyCellLayoutStyle"/>
              <w:spacing w:after="0" w:line="240" w:lineRule="auto"/>
              <w:jc w:val="both"/>
            </w:pPr>
          </w:p>
        </w:tc>
        <w:tc>
          <w:tcPr>
            <w:tcW w:w="10229" w:type="dxa"/>
            <w:gridSpan w:val="24"/>
          </w:tcPr>
          <w:tbl>
            <w:tblPr>
              <w:tblW w:w="0" w:type="auto"/>
              <w:tblCellMar>
                <w:left w:w="0" w:type="dxa"/>
                <w:right w:w="0" w:type="dxa"/>
              </w:tblCellMar>
              <w:tblLook w:val="04A0" w:firstRow="1" w:lastRow="0" w:firstColumn="1" w:lastColumn="0" w:noHBand="0" w:noVBand="1"/>
            </w:tblPr>
            <w:tblGrid>
              <w:gridCol w:w="10208"/>
            </w:tblGrid>
            <w:tr w:rsidR="00E16D79" w14:paraId="232ACEA9" w14:textId="77777777">
              <w:trPr>
                <w:trHeight w:val="680"/>
              </w:trPr>
              <w:tc>
                <w:tcPr>
                  <w:tcW w:w="10486" w:type="dxa"/>
                  <w:tcBorders>
                    <w:top w:val="nil"/>
                    <w:left w:val="nil"/>
                    <w:bottom w:val="nil"/>
                    <w:right w:val="nil"/>
                  </w:tcBorders>
                  <w:tcMar>
                    <w:top w:w="0" w:type="dxa"/>
                    <w:left w:w="39" w:type="dxa"/>
                    <w:bottom w:w="0" w:type="dxa"/>
                    <w:right w:w="39" w:type="dxa"/>
                  </w:tcMar>
                </w:tcPr>
                <w:p w14:paraId="0125D361" w14:textId="4212EDE4" w:rsidR="00E16D79" w:rsidRDefault="004F4E2D" w:rsidP="00AD3B06">
                  <w:pPr>
                    <w:spacing w:after="0" w:line="240" w:lineRule="auto"/>
                    <w:jc w:val="both"/>
                  </w:pPr>
                  <w:r>
                    <w:rPr>
                      <w:rFonts w:ascii="Segoe UI" w:eastAsia="Segoe UI" w:hAnsi="Segoe UI"/>
                      <w:color w:val="000000"/>
                      <w:sz w:val="16"/>
                    </w:rPr>
                    <w:t xml:space="preserve">(a)  </w:t>
                  </w:r>
                  <w:del w:id="137" w:author="Parulekar, Prutha" w:date="2023-07-05T09:40:00Z">
                    <w:r>
                      <w:rPr>
                        <w:rFonts w:ascii="Segoe UI" w:eastAsia="Segoe UI" w:hAnsi="Segoe UI"/>
                        <w:color w:val="000000"/>
                        <w:sz w:val="16"/>
                      </w:rPr>
                      <w:delText>The</w:delText>
                    </w:r>
                  </w:del>
                  <w:ins w:id="138" w:author="Parulekar, Prutha" w:date="2023-07-05T09:40:00Z">
                    <w:r>
                      <w:rPr>
                        <w:rFonts w:ascii="Segoe UI" w:eastAsia="Segoe UI" w:hAnsi="Segoe UI"/>
                        <w:color w:val="000000"/>
                        <w:sz w:val="16"/>
                      </w:rPr>
                      <w:t>Th</w:t>
                    </w:r>
                    <w:r w:rsidR="007C4506">
                      <w:rPr>
                        <w:rFonts w:ascii="Segoe UI" w:eastAsia="Segoe UI" w:hAnsi="Segoe UI"/>
                        <w:color w:val="000000"/>
                        <w:sz w:val="16"/>
                      </w:rPr>
                      <w:t>is</w:t>
                    </w:r>
                  </w:ins>
                  <w:r>
                    <w:rPr>
                      <w:rFonts w:ascii="Segoe UI" w:eastAsia="Segoe UI" w:hAnsi="Segoe UI"/>
                      <w:color w:val="000000"/>
                      <w:sz w:val="16"/>
                    </w:rPr>
                    <w:t xml:space="preserve"> Contract covers the services delivered in the normal working hours.</w:t>
                  </w:r>
                  <w:ins w:id="139" w:author="Parulekar, Prutha" w:date="2023-07-05T09:40:00Z">
                    <w:r w:rsidR="007C4506">
                      <w:rPr>
                        <w:rFonts w:ascii="Segoe UI" w:eastAsia="Segoe UI" w:hAnsi="Segoe UI"/>
                        <w:color w:val="000000"/>
                        <w:sz w:val="16"/>
                      </w:rPr>
                      <w:t xml:space="preserve"> </w:t>
                    </w:r>
                  </w:ins>
                  <w:r>
                    <w:rPr>
                      <w:rFonts w:ascii="Segoe UI" w:eastAsia="Segoe UI" w:hAnsi="Segoe UI"/>
                      <w:color w:val="000000"/>
                      <w:sz w:val="16"/>
                    </w:rPr>
                    <w:t xml:space="preserve">In case </w:t>
                  </w:r>
                  <w:del w:id="140" w:author="Parulekar, Prutha" w:date="2023-07-05T09:40:00Z">
                    <w:r>
                      <w:rPr>
                        <w:rFonts w:ascii="Segoe UI" w:eastAsia="Segoe UI" w:hAnsi="Segoe UI"/>
                        <w:color w:val="000000"/>
                        <w:sz w:val="16"/>
                      </w:rPr>
                      <w:delText>'the User'</w:delText>
                    </w:r>
                  </w:del>
                  <w:ins w:id="141" w:author="Parulekar, Prutha" w:date="2023-07-05T09:40:00Z">
                    <w:r>
                      <w:rPr>
                        <w:rFonts w:ascii="Segoe UI" w:eastAsia="Segoe UI" w:hAnsi="Segoe UI"/>
                        <w:color w:val="000000"/>
                        <w:sz w:val="16"/>
                      </w:rPr>
                      <w:t>the User</w:t>
                    </w:r>
                  </w:ins>
                  <w:r>
                    <w:rPr>
                      <w:rFonts w:ascii="Segoe UI" w:eastAsia="Segoe UI" w:hAnsi="Segoe UI"/>
                      <w:color w:val="000000"/>
                      <w:sz w:val="16"/>
                    </w:rPr>
                    <w:t xml:space="preserve"> formally requests any maintenance services outside the normal working hours</w:t>
                  </w:r>
                  <w:ins w:id="142" w:author="Parulekar, Prutha" w:date="2023-07-05T09:40:00Z">
                    <w:r w:rsidR="007C4506">
                      <w:rPr>
                        <w:rFonts w:ascii="Segoe UI" w:eastAsia="Segoe UI" w:hAnsi="Segoe UI"/>
                        <w:color w:val="000000"/>
                        <w:sz w:val="16"/>
                      </w:rPr>
                      <w:t>, the same</w:t>
                    </w:r>
                  </w:ins>
                  <w:r w:rsidR="007C4506">
                    <w:rPr>
                      <w:rFonts w:ascii="Segoe UI" w:eastAsia="Segoe UI" w:hAnsi="Segoe UI"/>
                      <w:color w:val="000000"/>
                      <w:sz w:val="16"/>
                    </w:rPr>
                    <w:t xml:space="preserve"> </w:t>
                  </w:r>
                  <w:r>
                    <w:rPr>
                      <w:rFonts w:ascii="Segoe UI" w:eastAsia="Segoe UI" w:hAnsi="Segoe UI"/>
                      <w:color w:val="000000"/>
                      <w:sz w:val="16"/>
                    </w:rPr>
                    <w:t xml:space="preserve">will be separately priced by DIPL as per the </w:t>
                  </w:r>
                  <w:del w:id="143" w:author="Parulekar, Prutha" w:date="2023-07-05T09:40:00Z">
                    <w:r>
                      <w:rPr>
                        <w:rFonts w:ascii="Segoe UI" w:eastAsia="Segoe UI" w:hAnsi="Segoe UI"/>
                        <w:color w:val="000000"/>
                        <w:sz w:val="16"/>
                      </w:rPr>
                      <w:delText>Emergency</w:delText>
                    </w:r>
                  </w:del>
                  <w:ins w:id="144" w:author="Parulekar, Prutha" w:date="2023-07-05T09:40:00Z">
                    <w:r w:rsidR="007C4506">
                      <w:rPr>
                        <w:rFonts w:ascii="Segoe UI" w:eastAsia="Segoe UI" w:hAnsi="Segoe UI"/>
                        <w:color w:val="000000"/>
                        <w:sz w:val="16"/>
                      </w:rPr>
                      <w:t>e</w:t>
                    </w:r>
                    <w:r>
                      <w:rPr>
                        <w:rFonts w:ascii="Segoe UI" w:eastAsia="Segoe UI" w:hAnsi="Segoe UI"/>
                        <w:color w:val="000000"/>
                        <w:sz w:val="16"/>
                      </w:rPr>
                      <w:t>mergency</w:t>
                    </w:r>
                  </w:ins>
                  <w:r>
                    <w:rPr>
                      <w:rFonts w:ascii="Segoe UI" w:eastAsia="Segoe UI" w:hAnsi="Segoe UI"/>
                      <w:color w:val="000000"/>
                      <w:sz w:val="16"/>
                    </w:rPr>
                    <w:t xml:space="preserve"> call prevailing rates which will be borne by </w:t>
                  </w:r>
                  <w:del w:id="145" w:author="Parulekar, Prutha" w:date="2023-07-05T09:40:00Z">
                    <w:r>
                      <w:rPr>
                        <w:rFonts w:ascii="Segoe UI" w:eastAsia="Segoe UI" w:hAnsi="Segoe UI"/>
                        <w:color w:val="000000"/>
                        <w:sz w:val="16"/>
                      </w:rPr>
                      <w:delText>"</w:delText>
                    </w:r>
                  </w:del>
                  <w:r>
                    <w:rPr>
                      <w:rFonts w:ascii="Segoe UI" w:eastAsia="Segoe UI" w:hAnsi="Segoe UI"/>
                      <w:color w:val="000000"/>
                      <w:sz w:val="16"/>
                    </w:rPr>
                    <w:t xml:space="preserve">the </w:t>
                  </w:r>
                  <w:del w:id="146" w:author="Parulekar, Prutha" w:date="2023-07-05T09:40:00Z">
                    <w:r>
                      <w:rPr>
                        <w:rFonts w:ascii="Segoe UI" w:eastAsia="Segoe UI" w:hAnsi="Segoe UI"/>
                        <w:color w:val="000000"/>
                        <w:sz w:val="16"/>
                      </w:rPr>
                      <w:delText>user"</w:delText>
                    </w:r>
                  </w:del>
                  <w:ins w:id="147" w:author="Parulekar, Prutha" w:date="2023-07-05T09:40:00Z">
                    <w:r w:rsidR="007C4506">
                      <w:rPr>
                        <w:rFonts w:ascii="Segoe UI" w:eastAsia="Segoe UI" w:hAnsi="Segoe UI"/>
                        <w:color w:val="000000"/>
                        <w:sz w:val="16"/>
                      </w:rPr>
                      <w:t>U</w:t>
                    </w:r>
                    <w:r>
                      <w:rPr>
                        <w:rFonts w:ascii="Segoe UI" w:eastAsia="Segoe UI" w:hAnsi="Segoe UI"/>
                        <w:color w:val="000000"/>
                        <w:sz w:val="16"/>
                      </w:rPr>
                      <w:t>ser</w:t>
                    </w:r>
                    <w:r w:rsidR="007C4506">
                      <w:rPr>
                        <w:rFonts w:ascii="Segoe UI" w:eastAsia="Segoe UI" w:hAnsi="Segoe UI"/>
                        <w:color w:val="000000"/>
                        <w:sz w:val="16"/>
                      </w:rPr>
                      <w:t>.</w:t>
                    </w:r>
                  </w:ins>
                </w:p>
              </w:tc>
            </w:tr>
          </w:tbl>
          <w:p w14:paraId="3C46F97F" w14:textId="77777777" w:rsidR="00E16D79" w:rsidRDefault="00E16D79" w:rsidP="00AD3B06">
            <w:pPr>
              <w:spacing w:after="0" w:line="240" w:lineRule="auto"/>
              <w:jc w:val="both"/>
            </w:pPr>
          </w:p>
        </w:tc>
        <w:tc>
          <w:tcPr>
            <w:tcW w:w="149" w:type="dxa"/>
          </w:tcPr>
          <w:p w14:paraId="6F34DD56" w14:textId="77777777" w:rsidR="00E16D79" w:rsidRDefault="00E16D79">
            <w:pPr>
              <w:pStyle w:val="EmptyCellLayoutStyle"/>
              <w:spacing w:after="0" w:line="240" w:lineRule="auto"/>
            </w:pPr>
          </w:p>
        </w:tc>
      </w:tr>
      <w:tr w:rsidR="00AD3B06" w14:paraId="75DEDFD9" w14:textId="77777777" w:rsidTr="00DC79E3">
        <w:trPr>
          <w:trHeight w:val="42"/>
        </w:trPr>
        <w:tc>
          <w:tcPr>
            <w:tcW w:w="6" w:type="dxa"/>
          </w:tcPr>
          <w:p w14:paraId="0474D384" w14:textId="77777777" w:rsidR="00E16D79" w:rsidRDefault="00E16D79">
            <w:pPr>
              <w:pStyle w:val="EmptyCellLayoutStyle"/>
              <w:spacing w:after="0" w:line="240" w:lineRule="auto"/>
            </w:pPr>
          </w:p>
        </w:tc>
        <w:tc>
          <w:tcPr>
            <w:tcW w:w="18" w:type="dxa"/>
          </w:tcPr>
          <w:p w14:paraId="10E31445" w14:textId="77777777" w:rsidR="00E16D79" w:rsidRDefault="00E16D79">
            <w:pPr>
              <w:pStyle w:val="EmptyCellLayoutStyle"/>
              <w:spacing w:after="0" w:line="240" w:lineRule="auto"/>
            </w:pPr>
          </w:p>
        </w:tc>
        <w:tc>
          <w:tcPr>
            <w:tcW w:w="9" w:type="dxa"/>
          </w:tcPr>
          <w:p w14:paraId="728D6013" w14:textId="77777777" w:rsidR="00E16D79" w:rsidRDefault="00E16D79">
            <w:pPr>
              <w:pStyle w:val="EmptyCellLayoutStyle"/>
              <w:spacing w:after="0" w:line="240" w:lineRule="auto"/>
            </w:pPr>
          </w:p>
        </w:tc>
        <w:tc>
          <w:tcPr>
            <w:tcW w:w="11" w:type="dxa"/>
          </w:tcPr>
          <w:p w14:paraId="34AB9DE8" w14:textId="77777777" w:rsidR="00E16D79" w:rsidRDefault="00E16D79">
            <w:pPr>
              <w:pStyle w:val="EmptyCellLayoutStyle"/>
              <w:spacing w:after="0" w:line="240" w:lineRule="auto"/>
            </w:pPr>
          </w:p>
        </w:tc>
        <w:tc>
          <w:tcPr>
            <w:tcW w:w="6" w:type="dxa"/>
          </w:tcPr>
          <w:p w14:paraId="36D5A16D" w14:textId="77777777" w:rsidR="00E16D79" w:rsidRDefault="00E16D79">
            <w:pPr>
              <w:pStyle w:val="EmptyCellLayoutStyle"/>
              <w:spacing w:after="0" w:line="240" w:lineRule="auto"/>
            </w:pPr>
          </w:p>
        </w:tc>
        <w:tc>
          <w:tcPr>
            <w:tcW w:w="6" w:type="dxa"/>
          </w:tcPr>
          <w:p w14:paraId="3C9EABC3" w14:textId="77777777" w:rsidR="00E16D79" w:rsidRDefault="00E16D79">
            <w:pPr>
              <w:pStyle w:val="EmptyCellLayoutStyle"/>
              <w:spacing w:after="0" w:line="240" w:lineRule="auto"/>
            </w:pPr>
          </w:p>
        </w:tc>
        <w:tc>
          <w:tcPr>
            <w:tcW w:w="34" w:type="dxa"/>
          </w:tcPr>
          <w:p w14:paraId="2E303786" w14:textId="77777777" w:rsidR="00E16D79" w:rsidRDefault="00E16D79">
            <w:pPr>
              <w:pStyle w:val="EmptyCellLayoutStyle"/>
              <w:spacing w:after="0" w:line="240" w:lineRule="auto"/>
            </w:pPr>
          </w:p>
        </w:tc>
        <w:tc>
          <w:tcPr>
            <w:tcW w:w="6" w:type="dxa"/>
          </w:tcPr>
          <w:p w14:paraId="0ACEE7CD" w14:textId="77777777" w:rsidR="00E16D79" w:rsidRDefault="00E16D79">
            <w:pPr>
              <w:pStyle w:val="EmptyCellLayoutStyle"/>
              <w:spacing w:after="0" w:line="240" w:lineRule="auto"/>
            </w:pPr>
          </w:p>
        </w:tc>
        <w:tc>
          <w:tcPr>
            <w:tcW w:w="44" w:type="dxa"/>
          </w:tcPr>
          <w:p w14:paraId="3E9F47F7" w14:textId="77777777" w:rsidR="00E16D79" w:rsidRDefault="00E16D79">
            <w:pPr>
              <w:pStyle w:val="EmptyCellLayoutStyle"/>
              <w:spacing w:after="0" w:line="240" w:lineRule="auto"/>
            </w:pPr>
          </w:p>
        </w:tc>
        <w:tc>
          <w:tcPr>
            <w:tcW w:w="36" w:type="dxa"/>
          </w:tcPr>
          <w:p w14:paraId="7F9893D0" w14:textId="77777777" w:rsidR="00E16D79" w:rsidRDefault="00E16D79">
            <w:pPr>
              <w:pStyle w:val="EmptyCellLayoutStyle"/>
              <w:spacing w:after="0" w:line="240" w:lineRule="auto"/>
            </w:pPr>
          </w:p>
        </w:tc>
        <w:tc>
          <w:tcPr>
            <w:tcW w:w="191" w:type="dxa"/>
          </w:tcPr>
          <w:p w14:paraId="1B6B7E89" w14:textId="77777777" w:rsidR="00E16D79" w:rsidRDefault="00E16D79">
            <w:pPr>
              <w:pStyle w:val="EmptyCellLayoutStyle"/>
              <w:spacing w:after="0" w:line="240" w:lineRule="auto"/>
            </w:pPr>
          </w:p>
        </w:tc>
        <w:tc>
          <w:tcPr>
            <w:tcW w:w="334" w:type="dxa"/>
          </w:tcPr>
          <w:p w14:paraId="05E21DDF" w14:textId="77777777" w:rsidR="00E16D79" w:rsidRDefault="00E16D79" w:rsidP="00AD3B06">
            <w:pPr>
              <w:pStyle w:val="EmptyCellLayoutStyle"/>
              <w:spacing w:after="0" w:line="240" w:lineRule="auto"/>
              <w:jc w:val="both"/>
            </w:pPr>
          </w:p>
        </w:tc>
        <w:tc>
          <w:tcPr>
            <w:tcW w:w="44" w:type="dxa"/>
          </w:tcPr>
          <w:p w14:paraId="4EA0AE28" w14:textId="77777777" w:rsidR="00E16D79" w:rsidRDefault="00E16D79" w:rsidP="00AD3B06">
            <w:pPr>
              <w:pStyle w:val="EmptyCellLayoutStyle"/>
              <w:spacing w:after="0" w:line="240" w:lineRule="auto"/>
              <w:jc w:val="both"/>
            </w:pPr>
          </w:p>
        </w:tc>
        <w:tc>
          <w:tcPr>
            <w:tcW w:w="51" w:type="dxa"/>
          </w:tcPr>
          <w:p w14:paraId="05460C93" w14:textId="77777777" w:rsidR="00E16D79" w:rsidRDefault="00E16D79" w:rsidP="00AD3B06">
            <w:pPr>
              <w:pStyle w:val="EmptyCellLayoutStyle"/>
              <w:spacing w:after="0" w:line="240" w:lineRule="auto"/>
              <w:jc w:val="both"/>
            </w:pPr>
          </w:p>
        </w:tc>
        <w:tc>
          <w:tcPr>
            <w:tcW w:w="22" w:type="dxa"/>
          </w:tcPr>
          <w:p w14:paraId="6B5D2749" w14:textId="77777777" w:rsidR="00E16D79" w:rsidRDefault="00E16D79" w:rsidP="00AD3B06">
            <w:pPr>
              <w:pStyle w:val="EmptyCellLayoutStyle"/>
              <w:spacing w:after="0" w:line="240" w:lineRule="auto"/>
              <w:jc w:val="both"/>
            </w:pPr>
          </w:p>
        </w:tc>
        <w:tc>
          <w:tcPr>
            <w:tcW w:w="16" w:type="dxa"/>
          </w:tcPr>
          <w:p w14:paraId="6FB90B16" w14:textId="77777777" w:rsidR="00E16D79" w:rsidRDefault="00E16D79" w:rsidP="00AD3B06">
            <w:pPr>
              <w:pStyle w:val="EmptyCellLayoutStyle"/>
              <w:spacing w:after="0" w:line="240" w:lineRule="auto"/>
              <w:jc w:val="both"/>
            </w:pPr>
          </w:p>
        </w:tc>
        <w:tc>
          <w:tcPr>
            <w:tcW w:w="16" w:type="dxa"/>
          </w:tcPr>
          <w:p w14:paraId="28EB36AA" w14:textId="77777777" w:rsidR="00E16D79" w:rsidRDefault="00E16D79" w:rsidP="00AD3B06">
            <w:pPr>
              <w:pStyle w:val="EmptyCellLayoutStyle"/>
              <w:spacing w:after="0" w:line="240" w:lineRule="auto"/>
              <w:jc w:val="both"/>
            </w:pPr>
          </w:p>
        </w:tc>
        <w:tc>
          <w:tcPr>
            <w:tcW w:w="16" w:type="dxa"/>
          </w:tcPr>
          <w:p w14:paraId="629CF258" w14:textId="77777777" w:rsidR="00E16D79" w:rsidRDefault="00E16D79" w:rsidP="00AD3B06">
            <w:pPr>
              <w:pStyle w:val="EmptyCellLayoutStyle"/>
              <w:spacing w:after="0" w:line="240" w:lineRule="auto"/>
              <w:jc w:val="both"/>
            </w:pPr>
          </w:p>
        </w:tc>
        <w:tc>
          <w:tcPr>
            <w:tcW w:w="42" w:type="dxa"/>
          </w:tcPr>
          <w:p w14:paraId="3A0A0AF6" w14:textId="77777777" w:rsidR="00E16D79" w:rsidRDefault="00E16D79" w:rsidP="00AD3B06">
            <w:pPr>
              <w:pStyle w:val="EmptyCellLayoutStyle"/>
              <w:spacing w:after="0" w:line="240" w:lineRule="auto"/>
              <w:jc w:val="both"/>
            </w:pPr>
          </w:p>
        </w:tc>
        <w:tc>
          <w:tcPr>
            <w:tcW w:w="16" w:type="dxa"/>
          </w:tcPr>
          <w:p w14:paraId="2E5355E9" w14:textId="77777777" w:rsidR="00E16D79" w:rsidRDefault="00E16D79" w:rsidP="00AD3B06">
            <w:pPr>
              <w:pStyle w:val="EmptyCellLayoutStyle"/>
              <w:spacing w:after="0" w:line="240" w:lineRule="auto"/>
              <w:jc w:val="both"/>
            </w:pPr>
          </w:p>
        </w:tc>
        <w:tc>
          <w:tcPr>
            <w:tcW w:w="16" w:type="dxa"/>
          </w:tcPr>
          <w:p w14:paraId="4E139D9E" w14:textId="77777777" w:rsidR="00E16D79" w:rsidRDefault="00E16D79" w:rsidP="00AD3B06">
            <w:pPr>
              <w:pStyle w:val="EmptyCellLayoutStyle"/>
              <w:spacing w:after="0" w:line="240" w:lineRule="auto"/>
              <w:jc w:val="both"/>
            </w:pPr>
          </w:p>
        </w:tc>
        <w:tc>
          <w:tcPr>
            <w:tcW w:w="24" w:type="dxa"/>
          </w:tcPr>
          <w:p w14:paraId="6192854C" w14:textId="77777777" w:rsidR="00E16D79" w:rsidRDefault="00E16D79" w:rsidP="00AD3B06">
            <w:pPr>
              <w:pStyle w:val="EmptyCellLayoutStyle"/>
              <w:spacing w:after="0" w:line="240" w:lineRule="auto"/>
              <w:jc w:val="both"/>
            </w:pPr>
          </w:p>
        </w:tc>
        <w:tc>
          <w:tcPr>
            <w:tcW w:w="292" w:type="dxa"/>
          </w:tcPr>
          <w:p w14:paraId="4D1098B7" w14:textId="77777777" w:rsidR="00E16D79" w:rsidRDefault="00E16D79" w:rsidP="00AD3B06">
            <w:pPr>
              <w:pStyle w:val="EmptyCellLayoutStyle"/>
              <w:spacing w:after="0" w:line="240" w:lineRule="auto"/>
              <w:jc w:val="both"/>
            </w:pPr>
          </w:p>
        </w:tc>
        <w:tc>
          <w:tcPr>
            <w:tcW w:w="24" w:type="dxa"/>
          </w:tcPr>
          <w:p w14:paraId="10BF71BC" w14:textId="77777777" w:rsidR="00E16D79" w:rsidRDefault="00E16D79" w:rsidP="00AD3B06">
            <w:pPr>
              <w:pStyle w:val="EmptyCellLayoutStyle"/>
              <w:spacing w:after="0" w:line="240" w:lineRule="auto"/>
              <w:jc w:val="both"/>
            </w:pPr>
          </w:p>
        </w:tc>
        <w:tc>
          <w:tcPr>
            <w:tcW w:w="16" w:type="dxa"/>
          </w:tcPr>
          <w:p w14:paraId="1B7AF731" w14:textId="77777777" w:rsidR="00E16D79" w:rsidRDefault="00E16D79" w:rsidP="00AD3B06">
            <w:pPr>
              <w:pStyle w:val="EmptyCellLayoutStyle"/>
              <w:spacing w:after="0" w:line="240" w:lineRule="auto"/>
              <w:jc w:val="both"/>
            </w:pPr>
          </w:p>
        </w:tc>
        <w:tc>
          <w:tcPr>
            <w:tcW w:w="32" w:type="dxa"/>
          </w:tcPr>
          <w:p w14:paraId="5769C7A0" w14:textId="77777777" w:rsidR="00E16D79" w:rsidRDefault="00E16D79" w:rsidP="00AD3B06">
            <w:pPr>
              <w:pStyle w:val="EmptyCellLayoutStyle"/>
              <w:spacing w:after="0" w:line="240" w:lineRule="auto"/>
              <w:jc w:val="both"/>
            </w:pPr>
          </w:p>
        </w:tc>
        <w:tc>
          <w:tcPr>
            <w:tcW w:w="85" w:type="dxa"/>
          </w:tcPr>
          <w:p w14:paraId="101C2124" w14:textId="77777777" w:rsidR="00E16D79" w:rsidRDefault="00E16D79" w:rsidP="00AD3B06">
            <w:pPr>
              <w:pStyle w:val="EmptyCellLayoutStyle"/>
              <w:spacing w:after="0" w:line="240" w:lineRule="auto"/>
              <w:jc w:val="both"/>
            </w:pPr>
          </w:p>
        </w:tc>
        <w:tc>
          <w:tcPr>
            <w:tcW w:w="475" w:type="dxa"/>
          </w:tcPr>
          <w:p w14:paraId="223017A7" w14:textId="77777777" w:rsidR="00E16D79" w:rsidRDefault="00E16D79" w:rsidP="00AD3B06">
            <w:pPr>
              <w:pStyle w:val="EmptyCellLayoutStyle"/>
              <w:spacing w:after="0" w:line="240" w:lineRule="auto"/>
              <w:jc w:val="both"/>
            </w:pPr>
          </w:p>
        </w:tc>
        <w:tc>
          <w:tcPr>
            <w:tcW w:w="36" w:type="dxa"/>
          </w:tcPr>
          <w:p w14:paraId="2A0836A3" w14:textId="77777777" w:rsidR="00E16D79" w:rsidRDefault="00E16D79" w:rsidP="00AD3B06">
            <w:pPr>
              <w:pStyle w:val="EmptyCellLayoutStyle"/>
              <w:spacing w:after="0" w:line="240" w:lineRule="auto"/>
              <w:jc w:val="both"/>
            </w:pPr>
          </w:p>
        </w:tc>
        <w:tc>
          <w:tcPr>
            <w:tcW w:w="129" w:type="dxa"/>
          </w:tcPr>
          <w:p w14:paraId="1824E44F" w14:textId="77777777" w:rsidR="00E16D79" w:rsidRDefault="00E16D79" w:rsidP="00AD3B06">
            <w:pPr>
              <w:pStyle w:val="EmptyCellLayoutStyle"/>
              <w:spacing w:after="0" w:line="240" w:lineRule="auto"/>
              <w:jc w:val="both"/>
            </w:pPr>
          </w:p>
        </w:tc>
        <w:tc>
          <w:tcPr>
            <w:tcW w:w="94" w:type="dxa"/>
          </w:tcPr>
          <w:p w14:paraId="5A575D0D" w14:textId="77777777" w:rsidR="00E16D79" w:rsidRDefault="00E16D79" w:rsidP="00AD3B06">
            <w:pPr>
              <w:pStyle w:val="EmptyCellLayoutStyle"/>
              <w:spacing w:after="0" w:line="240" w:lineRule="auto"/>
              <w:jc w:val="both"/>
            </w:pPr>
          </w:p>
        </w:tc>
        <w:tc>
          <w:tcPr>
            <w:tcW w:w="57" w:type="dxa"/>
          </w:tcPr>
          <w:p w14:paraId="649997F5" w14:textId="77777777" w:rsidR="00E16D79" w:rsidRDefault="00E16D79" w:rsidP="00AD3B06">
            <w:pPr>
              <w:pStyle w:val="EmptyCellLayoutStyle"/>
              <w:spacing w:after="0" w:line="240" w:lineRule="auto"/>
              <w:jc w:val="both"/>
            </w:pPr>
          </w:p>
        </w:tc>
        <w:tc>
          <w:tcPr>
            <w:tcW w:w="685" w:type="dxa"/>
          </w:tcPr>
          <w:p w14:paraId="736782D8" w14:textId="77777777" w:rsidR="00E16D79" w:rsidRDefault="00E16D79" w:rsidP="00AD3B06">
            <w:pPr>
              <w:pStyle w:val="EmptyCellLayoutStyle"/>
              <w:spacing w:after="0" w:line="240" w:lineRule="auto"/>
              <w:jc w:val="both"/>
            </w:pPr>
          </w:p>
        </w:tc>
        <w:tc>
          <w:tcPr>
            <w:tcW w:w="1241" w:type="dxa"/>
          </w:tcPr>
          <w:p w14:paraId="65138770" w14:textId="77777777" w:rsidR="00E16D79" w:rsidRDefault="00E16D79" w:rsidP="00AD3B06">
            <w:pPr>
              <w:pStyle w:val="EmptyCellLayoutStyle"/>
              <w:spacing w:after="0" w:line="240" w:lineRule="auto"/>
              <w:jc w:val="both"/>
            </w:pPr>
          </w:p>
        </w:tc>
        <w:tc>
          <w:tcPr>
            <w:tcW w:w="131" w:type="dxa"/>
          </w:tcPr>
          <w:p w14:paraId="393FADFA" w14:textId="77777777" w:rsidR="00E16D79" w:rsidRDefault="00E16D79" w:rsidP="00AD3B06">
            <w:pPr>
              <w:pStyle w:val="EmptyCellLayoutStyle"/>
              <w:spacing w:after="0" w:line="240" w:lineRule="auto"/>
              <w:jc w:val="both"/>
            </w:pPr>
          </w:p>
        </w:tc>
        <w:tc>
          <w:tcPr>
            <w:tcW w:w="1431" w:type="dxa"/>
          </w:tcPr>
          <w:p w14:paraId="5B0224F0" w14:textId="77777777" w:rsidR="00E16D79" w:rsidRDefault="00E16D79" w:rsidP="00AD3B06">
            <w:pPr>
              <w:pStyle w:val="EmptyCellLayoutStyle"/>
              <w:spacing w:after="0" w:line="240" w:lineRule="auto"/>
              <w:jc w:val="both"/>
            </w:pPr>
          </w:p>
        </w:tc>
        <w:tc>
          <w:tcPr>
            <w:tcW w:w="2311" w:type="dxa"/>
          </w:tcPr>
          <w:p w14:paraId="7C4FF236" w14:textId="77777777" w:rsidR="00E16D79" w:rsidRDefault="00E16D79" w:rsidP="00AD3B06">
            <w:pPr>
              <w:pStyle w:val="EmptyCellLayoutStyle"/>
              <w:spacing w:after="0" w:line="240" w:lineRule="auto"/>
              <w:jc w:val="both"/>
            </w:pPr>
          </w:p>
        </w:tc>
        <w:tc>
          <w:tcPr>
            <w:tcW w:w="1686" w:type="dxa"/>
          </w:tcPr>
          <w:p w14:paraId="220BF875" w14:textId="77777777" w:rsidR="00E16D79" w:rsidRDefault="00E16D79" w:rsidP="00AD3B06">
            <w:pPr>
              <w:pStyle w:val="EmptyCellLayoutStyle"/>
              <w:spacing w:after="0" w:line="240" w:lineRule="auto"/>
              <w:jc w:val="both"/>
            </w:pPr>
          </w:p>
        </w:tc>
        <w:tc>
          <w:tcPr>
            <w:tcW w:w="1353" w:type="dxa"/>
          </w:tcPr>
          <w:p w14:paraId="40475747" w14:textId="77777777" w:rsidR="00E16D79" w:rsidRDefault="00E16D79" w:rsidP="00AD3B06">
            <w:pPr>
              <w:pStyle w:val="EmptyCellLayoutStyle"/>
              <w:spacing w:after="0" w:line="240" w:lineRule="auto"/>
              <w:jc w:val="both"/>
            </w:pPr>
          </w:p>
        </w:tc>
        <w:tc>
          <w:tcPr>
            <w:tcW w:w="16" w:type="dxa"/>
          </w:tcPr>
          <w:p w14:paraId="0BEC102B" w14:textId="77777777" w:rsidR="00E16D79" w:rsidRDefault="00E16D79" w:rsidP="00AD3B06">
            <w:pPr>
              <w:pStyle w:val="EmptyCellLayoutStyle"/>
              <w:spacing w:after="0" w:line="240" w:lineRule="auto"/>
              <w:jc w:val="both"/>
            </w:pPr>
          </w:p>
        </w:tc>
        <w:tc>
          <w:tcPr>
            <w:tcW w:w="21" w:type="dxa"/>
          </w:tcPr>
          <w:p w14:paraId="7A34FF22" w14:textId="77777777" w:rsidR="00E16D79" w:rsidRDefault="00E16D79" w:rsidP="00AD3B06">
            <w:pPr>
              <w:pStyle w:val="EmptyCellLayoutStyle"/>
              <w:spacing w:after="0" w:line="240" w:lineRule="auto"/>
              <w:jc w:val="both"/>
            </w:pPr>
          </w:p>
        </w:tc>
        <w:tc>
          <w:tcPr>
            <w:tcW w:w="149" w:type="dxa"/>
          </w:tcPr>
          <w:p w14:paraId="5E2CC06C" w14:textId="77777777" w:rsidR="00E16D79" w:rsidRDefault="00E16D79">
            <w:pPr>
              <w:pStyle w:val="EmptyCellLayoutStyle"/>
              <w:spacing w:after="0" w:line="240" w:lineRule="auto"/>
            </w:pPr>
          </w:p>
        </w:tc>
      </w:tr>
      <w:tr w:rsidR="00AD3B06" w14:paraId="1E0F0735" w14:textId="77777777" w:rsidTr="00DC79E3">
        <w:trPr>
          <w:trHeight w:val="680"/>
        </w:trPr>
        <w:tc>
          <w:tcPr>
            <w:tcW w:w="6" w:type="dxa"/>
          </w:tcPr>
          <w:p w14:paraId="023E8843" w14:textId="77777777" w:rsidR="00E16D79" w:rsidRDefault="00E16D79">
            <w:pPr>
              <w:pStyle w:val="EmptyCellLayoutStyle"/>
              <w:spacing w:after="0" w:line="240" w:lineRule="auto"/>
            </w:pPr>
          </w:p>
        </w:tc>
        <w:tc>
          <w:tcPr>
            <w:tcW w:w="18" w:type="dxa"/>
          </w:tcPr>
          <w:p w14:paraId="33FE32B4" w14:textId="77777777" w:rsidR="00E16D79" w:rsidRDefault="00E16D79">
            <w:pPr>
              <w:pStyle w:val="EmptyCellLayoutStyle"/>
              <w:spacing w:after="0" w:line="240" w:lineRule="auto"/>
            </w:pPr>
          </w:p>
        </w:tc>
        <w:tc>
          <w:tcPr>
            <w:tcW w:w="9" w:type="dxa"/>
          </w:tcPr>
          <w:p w14:paraId="39EBFE5B" w14:textId="77777777" w:rsidR="00E16D79" w:rsidRDefault="00E16D79">
            <w:pPr>
              <w:pStyle w:val="EmptyCellLayoutStyle"/>
              <w:spacing w:after="0" w:line="240" w:lineRule="auto"/>
            </w:pPr>
          </w:p>
        </w:tc>
        <w:tc>
          <w:tcPr>
            <w:tcW w:w="11" w:type="dxa"/>
          </w:tcPr>
          <w:p w14:paraId="2D89C72C" w14:textId="77777777" w:rsidR="00E16D79" w:rsidRDefault="00E16D79">
            <w:pPr>
              <w:pStyle w:val="EmptyCellLayoutStyle"/>
              <w:spacing w:after="0" w:line="240" w:lineRule="auto"/>
            </w:pPr>
          </w:p>
        </w:tc>
        <w:tc>
          <w:tcPr>
            <w:tcW w:w="6" w:type="dxa"/>
          </w:tcPr>
          <w:p w14:paraId="19AA9BDC" w14:textId="77777777" w:rsidR="00E16D79" w:rsidRDefault="00E16D79">
            <w:pPr>
              <w:pStyle w:val="EmptyCellLayoutStyle"/>
              <w:spacing w:after="0" w:line="240" w:lineRule="auto"/>
            </w:pPr>
          </w:p>
        </w:tc>
        <w:tc>
          <w:tcPr>
            <w:tcW w:w="6" w:type="dxa"/>
          </w:tcPr>
          <w:p w14:paraId="4129F53A" w14:textId="77777777" w:rsidR="00E16D79" w:rsidRDefault="00E16D79">
            <w:pPr>
              <w:pStyle w:val="EmptyCellLayoutStyle"/>
              <w:spacing w:after="0" w:line="240" w:lineRule="auto"/>
            </w:pPr>
          </w:p>
        </w:tc>
        <w:tc>
          <w:tcPr>
            <w:tcW w:w="34" w:type="dxa"/>
          </w:tcPr>
          <w:p w14:paraId="01B195A7" w14:textId="77777777" w:rsidR="00E16D79" w:rsidRDefault="00E16D79">
            <w:pPr>
              <w:pStyle w:val="EmptyCellLayoutStyle"/>
              <w:spacing w:after="0" w:line="240" w:lineRule="auto"/>
            </w:pPr>
          </w:p>
        </w:tc>
        <w:tc>
          <w:tcPr>
            <w:tcW w:w="6" w:type="dxa"/>
          </w:tcPr>
          <w:p w14:paraId="14C6EA82" w14:textId="77777777" w:rsidR="00E16D79" w:rsidRDefault="00E16D79">
            <w:pPr>
              <w:pStyle w:val="EmptyCellLayoutStyle"/>
              <w:spacing w:after="0" w:line="240" w:lineRule="auto"/>
            </w:pPr>
          </w:p>
        </w:tc>
        <w:tc>
          <w:tcPr>
            <w:tcW w:w="44" w:type="dxa"/>
          </w:tcPr>
          <w:p w14:paraId="2E1F319B" w14:textId="77777777" w:rsidR="00E16D79" w:rsidRDefault="00E16D79">
            <w:pPr>
              <w:pStyle w:val="EmptyCellLayoutStyle"/>
              <w:spacing w:after="0" w:line="240" w:lineRule="auto"/>
            </w:pPr>
          </w:p>
        </w:tc>
        <w:tc>
          <w:tcPr>
            <w:tcW w:w="36" w:type="dxa"/>
          </w:tcPr>
          <w:p w14:paraId="7DBED083" w14:textId="77777777" w:rsidR="00E16D79" w:rsidRDefault="00E16D79">
            <w:pPr>
              <w:pStyle w:val="EmptyCellLayoutStyle"/>
              <w:spacing w:after="0" w:line="240" w:lineRule="auto"/>
            </w:pPr>
          </w:p>
        </w:tc>
        <w:tc>
          <w:tcPr>
            <w:tcW w:w="191" w:type="dxa"/>
          </w:tcPr>
          <w:p w14:paraId="1C521D30" w14:textId="77777777" w:rsidR="00E16D79" w:rsidRDefault="00E16D79">
            <w:pPr>
              <w:pStyle w:val="EmptyCellLayoutStyle"/>
              <w:spacing w:after="0" w:line="240" w:lineRule="auto"/>
            </w:pPr>
          </w:p>
        </w:tc>
        <w:tc>
          <w:tcPr>
            <w:tcW w:w="334" w:type="dxa"/>
          </w:tcPr>
          <w:p w14:paraId="15368DFC" w14:textId="77777777" w:rsidR="00E16D79" w:rsidRDefault="00E16D79" w:rsidP="00AD3B06">
            <w:pPr>
              <w:pStyle w:val="EmptyCellLayoutStyle"/>
              <w:spacing w:after="0" w:line="240" w:lineRule="auto"/>
              <w:jc w:val="both"/>
            </w:pPr>
          </w:p>
        </w:tc>
        <w:tc>
          <w:tcPr>
            <w:tcW w:w="44" w:type="dxa"/>
          </w:tcPr>
          <w:p w14:paraId="68F1C453" w14:textId="77777777" w:rsidR="00E16D79" w:rsidRDefault="00E16D79" w:rsidP="00AD3B06">
            <w:pPr>
              <w:pStyle w:val="EmptyCellLayoutStyle"/>
              <w:spacing w:after="0" w:line="240" w:lineRule="auto"/>
              <w:jc w:val="both"/>
            </w:pPr>
          </w:p>
        </w:tc>
        <w:tc>
          <w:tcPr>
            <w:tcW w:w="51" w:type="dxa"/>
          </w:tcPr>
          <w:p w14:paraId="1E05A4CE" w14:textId="77777777" w:rsidR="00E16D79" w:rsidRDefault="00E16D79" w:rsidP="00AD3B06">
            <w:pPr>
              <w:pStyle w:val="EmptyCellLayoutStyle"/>
              <w:spacing w:after="0" w:line="240" w:lineRule="auto"/>
              <w:jc w:val="both"/>
            </w:pPr>
          </w:p>
        </w:tc>
        <w:tc>
          <w:tcPr>
            <w:tcW w:w="22" w:type="dxa"/>
          </w:tcPr>
          <w:p w14:paraId="599047F4" w14:textId="77777777" w:rsidR="00E16D79" w:rsidRDefault="00E16D79" w:rsidP="00AD3B06">
            <w:pPr>
              <w:pStyle w:val="EmptyCellLayoutStyle"/>
              <w:spacing w:after="0" w:line="240" w:lineRule="auto"/>
              <w:jc w:val="both"/>
            </w:pPr>
          </w:p>
        </w:tc>
        <w:tc>
          <w:tcPr>
            <w:tcW w:w="16" w:type="dxa"/>
          </w:tcPr>
          <w:p w14:paraId="0F2542AC" w14:textId="77777777" w:rsidR="00E16D79" w:rsidRDefault="00E16D79" w:rsidP="00AD3B06">
            <w:pPr>
              <w:pStyle w:val="EmptyCellLayoutStyle"/>
              <w:spacing w:after="0" w:line="240" w:lineRule="auto"/>
              <w:jc w:val="both"/>
            </w:pPr>
          </w:p>
        </w:tc>
        <w:tc>
          <w:tcPr>
            <w:tcW w:w="16" w:type="dxa"/>
          </w:tcPr>
          <w:p w14:paraId="237B6A99" w14:textId="77777777" w:rsidR="00E16D79" w:rsidRDefault="00E16D79" w:rsidP="00AD3B06">
            <w:pPr>
              <w:pStyle w:val="EmptyCellLayoutStyle"/>
              <w:spacing w:after="0" w:line="240" w:lineRule="auto"/>
              <w:jc w:val="both"/>
            </w:pPr>
          </w:p>
        </w:tc>
        <w:tc>
          <w:tcPr>
            <w:tcW w:w="10229" w:type="dxa"/>
            <w:gridSpan w:val="24"/>
          </w:tcPr>
          <w:tbl>
            <w:tblPr>
              <w:tblW w:w="0" w:type="auto"/>
              <w:tblCellMar>
                <w:left w:w="0" w:type="dxa"/>
                <w:right w:w="0" w:type="dxa"/>
              </w:tblCellMar>
              <w:tblLook w:val="04A0" w:firstRow="1" w:lastRow="0" w:firstColumn="1" w:lastColumn="0" w:noHBand="0" w:noVBand="1"/>
            </w:tblPr>
            <w:tblGrid>
              <w:gridCol w:w="10208"/>
            </w:tblGrid>
            <w:tr w:rsidR="00E16D79" w14:paraId="508782B0" w14:textId="77777777">
              <w:trPr>
                <w:trHeight w:val="680"/>
              </w:trPr>
              <w:tc>
                <w:tcPr>
                  <w:tcW w:w="10466" w:type="dxa"/>
                  <w:tcBorders>
                    <w:top w:val="nil"/>
                    <w:left w:val="nil"/>
                    <w:bottom w:val="nil"/>
                    <w:right w:val="nil"/>
                  </w:tcBorders>
                  <w:tcMar>
                    <w:top w:w="0" w:type="dxa"/>
                    <w:left w:w="39" w:type="dxa"/>
                    <w:bottom w:w="0" w:type="dxa"/>
                    <w:right w:w="39" w:type="dxa"/>
                  </w:tcMar>
                </w:tcPr>
                <w:p w14:paraId="50B52634" w14:textId="5CAD9681" w:rsidR="00E16D79" w:rsidRDefault="004F4E2D" w:rsidP="00AD3B06">
                  <w:pPr>
                    <w:spacing w:after="0" w:line="240" w:lineRule="auto"/>
                    <w:jc w:val="both"/>
                  </w:pPr>
                  <w:r>
                    <w:rPr>
                      <w:rFonts w:ascii="Segoe UI" w:eastAsia="Segoe UI" w:hAnsi="Segoe UI"/>
                      <w:color w:val="000000"/>
                      <w:sz w:val="16"/>
                    </w:rPr>
                    <w:t xml:space="preserve">(b)  Where waiting time during </w:t>
                  </w:r>
                  <w:del w:id="148" w:author="Parulekar, Prutha" w:date="2023-07-05T09:40:00Z">
                    <w:r>
                      <w:rPr>
                        <w:rFonts w:ascii="Segoe UI" w:eastAsia="Segoe UI" w:hAnsi="Segoe UI"/>
                        <w:color w:val="000000"/>
                        <w:sz w:val="16"/>
                      </w:rPr>
                      <w:delText>Normal Working Hours</w:delText>
                    </w:r>
                  </w:del>
                  <w:ins w:id="149" w:author="Parulekar, Prutha" w:date="2023-07-05T09:40:00Z">
                    <w:r w:rsidR="007C4506">
                      <w:rPr>
                        <w:rFonts w:ascii="Segoe UI" w:eastAsia="Segoe UI" w:hAnsi="Segoe UI"/>
                        <w:color w:val="000000"/>
                        <w:sz w:val="16"/>
                      </w:rPr>
                      <w:t>n</w:t>
                    </w:r>
                    <w:r>
                      <w:rPr>
                        <w:rFonts w:ascii="Segoe UI" w:eastAsia="Segoe UI" w:hAnsi="Segoe UI"/>
                        <w:color w:val="000000"/>
                        <w:sz w:val="16"/>
                      </w:rPr>
                      <w:t xml:space="preserve">ormal </w:t>
                    </w:r>
                    <w:r w:rsidR="007C4506">
                      <w:rPr>
                        <w:rFonts w:ascii="Segoe UI" w:eastAsia="Segoe UI" w:hAnsi="Segoe UI"/>
                        <w:color w:val="000000"/>
                        <w:sz w:val="16"/>
                      </w:rPr>
                      <w:t>w</w:t>
                    </w:r>
                    <w:r>
                      <w:rPr>
                        <w:rFonts w:ascii="Segoe UI" w:eastAsia="Segoe UI" w:hAnsi="Segoe UI"/>
                        <w:color w:val="000000"/>
                        <w:sz w:val="16"/>
                      </w:rPr>
                      <w:t xml:space="preserve">orking </w:t>
                    </w:r>
                    <w:r w:rsidR="007C4506">
                      <w:rPr>
                        <w:rFonts w:ascii="Segoe UI" w:eastAsia="Segoe UI" w:hAnsi="Segoe UI"/>
                        <w:color w:val="000000"/>
                        <w:sz w:val="16"/>
                      </w:rPr>
                      <w:t>h</w:t>
                    </w:r>
                    <w:r>
                      <w:rPr>
                        <w:rFonts w:ascii="Segoe UI" w:eastAsia="Segoe UI" w:hAnsi="Segoe UI"/>
                        <w:color w:val="000000"/>
                        <w:sz w:val="16"/>
                      </w:rPr>
                      <w:t>ours</w:t>
                    </w:r>
                  </w:ins>
                  <w:r>
                    <w:rPr>
                      <w:rFonts w:ascii="Segoe UI" w:eastAsia="Segoe UI" w:hAnsi="Segoe UI"/>
                      <w:color w:val="000000"/>
                      <w:sz w:val="16"/>
                    </w:rPr>
                    <w:t xml:space="preserve"> is incurred by DIPL or </w:t>
                  </w:r>
                  <w:del w:id="150" w:author="Parulekar, Prutha" w:date="2023-07-05T09:40:00Z">
                    <w:r>
                      <w:rPr>
                        <w:rFonts w:ascii="Segoe UI" w:eastAsia="Segoe UI" w:hAnsi="Segoe UI"/>
                        <w:color w:val="000000"/>
                        <w:sz w:val="16"/>
                      </w:rPr>
                      <w:delText>their Authorized 'representatives'as a result</w:delText>
                    </w:r>
                  </w:del>
                  <w:ins w:id="151" w:author="Parulekar, Prutha" w:date="2023-07-05T09:40:00Z">
                    <w:r w:rsidR="007C4506">
                      <w:rPr>
                        <w:rFonts w:ascii="Segoe UI" w:eastAsia="Segoe UI" w:hAnsi="Segoe UI"/>
                        <w:color w:val="000000"/>
                        <w:sz w:val="16"/>
                      </w:rPr>
                      <w:t>its a</w:t>
                    </w:r>
                    <w:r>
                      <w:rPr>
                        <w:rFonts w:ascii="Segoe UI" w:eastAsia="Segoe UI" w:hAnsi="Segoe UI"/>
                        <w:color w:val="000000"/>
                        <w:sz w:val="16"/>
                      </w:rPr>
                      <w:t>uthorized representatives</w:t>
                    </w:r>
                  </w:ins>
                  <w:r w:rsidR="007C4506">
                    <w:rPr>
                      <w:rFonts w:ascii="Segoe UI" w:eastAsia="Segoe UI" w:hAnsi="Segoe UI"/>
                      <w:color w:val="000000"/>
                      <w:sz w:val="16"/>
                    </w:rPr>
                    <w:t xml:space="preserve"> </w:t>
                  </w:r>
                  <w:r>
                    <w:rPr>
                      <w:rFonts w:ascii="Segoe UI" w:eastAsia="Segoe UI" w:hAnsi="Segoe UI"/>
                      <w:color w:val="000000"/>
                      <w:sz w:val="16"/>
                    </w:rPr>
                    <w:t xml:space="preserve">as a result of unavailability of equipment or for any other reason which is within the control, DIPL shall be entitled to make a separate price for such </w:t>
                  </w:r>
                  <w:del w:id="152" w:author="Parulekar, Prutha" w:date="2023-07-05T09:40:00Z">
                    <w:r>
                      <w:rPr>
                        <w:rFonts w:ascii="Segoe UI" w:eastAsia="Segoe UI" w:hAnsi="Segoe UI"/>
                        <w:color w:val="000000"/>
                        <w:sz w:val="16"/>
                      </w:rPr>
                      <w:delText>extendedwaiting</w:delText>
                    </w:r>
                  </w:del>
                  <w:ins w:id="153" w:author="Parulekar, Prutha" w:date="2023-07-05T09:40:00Z">
                    <w:r>
                      <w:rPr>
                        <w:rFonts w:ascii="Segoe UI" w:eastAsia="Segoe UI" w:hAnsi="Segoe UI"/>
                        <w:color w:val="000000"/>
                        <w:sz w:val="16"/>
                      </w:rPr>
                      <w:t>extended</w:t>
                    </w:r>
                    <w:r w:rsidR="007C4506">
                      <w:rPr>
                        <w:rFonts w:ascii="Segoe UI" w:eastAsia="Segoe UI" w:hAnsi="Segoe UI"/>
                        <w:color w:val="000000"/>
                        <w:sz w:val="16"/>
                      </w:rPr>
                      <w:t xml:space="preserve"> </w:t>
                    </w:r>
                    <w:r>
                      <w:rPr>
                        <w:rFonts w:ascii="Segoe UI" w:eastAsia="Segoe UI" w:hAnsi="Segoe UI"/>
                        <w:color w:val="000000"/>
                        <w:sz w:val="16"/>
                      </w:rPr>
                      <w:t>waiting</w:t>
                    </w:r>
                  </w:ins>
                  <w:r>
                    <w:rPr>
                      <w:rFonts w:ascii="Segoe UI" w:eastAsia="Segoe UI" w:hAnsi="Segoe UI"/>
                      <w:color w:val="000000"/>
                      <w:sz w:val="16"/>
                    </w:rPr>
                    <w:t xml:space="preserve"> times at prevailing rate for service calls to be borne by </w:t>
                  </w:r>
                  <w:del w:id="154" w:author="Parulekar, Prutha" w:date="2023-07-05T09:40:00Z">
                    <w:r>
                      <w:rPr>
                        <w:rFonts w:ascii="Segoe UI" w:eastAsia="Segoe UI" w:hAnsi="Segoe UI"/>
                        <w:color w:val="000000"/>
                        <w:sz w:val="16"/>
                      </w:rPr>
                      <w:delText>"</w:delText>
                    </w:r>
                  </w:del>
                  <w:r>
                    <w:rPr>
                      <w:rFonts w:ascii="Segoe UI" w:eastAsia="Segoe UI" w:hAnsi="Segoe UI"/>
                      <w:color w:val="000000"/>
                      <w:sz w:val="16"/>
                    </w:rPr>
                    <w:t xml:space="preserve">the </w:t>
                  </w:r>
                  <w:del w:id="155" w:author="Parulekar, Prutha" w:date="2023-07-05T09:40:00Z">
                    <w:r>
                      <w:rPr>
                        <w:rFonts w:ascii="Segoe UI" w:eastAsia="Segoe UI" w:hAnsi="Segoe UI"/>
                        <w:color w:val="000000"/>
                        <w:sz w:val="16"/>
                      </w:rPr>
                      <w:delText>user"</w:delText>
                    </w:r>
                  </w:del>
                  <w:ins w:id="156" w:author="Parulekar, Prutha" w:date="2023-07-05T09:40:00Z">
                    <w:r w:rsidR="007C4506">
                      <w:rPr>
                        <w:rFonts w:ascii="Segoe UI" w:eastAsia="Segoe UI" w:hAnsi="Segoe UI"/>
                        <w:color w:val="000000"/>
                        <w:sz w:val="16"/>
                      </w:rPr>
                      <w:t>U</w:t>
                    </w:r>
                    <w:r>
                      <w:rPr>
                        <w:rFonts w:ascii="Segoe UI" w:eastAsia="Segoe UI" w:hAnsi="Segoe UI"/>
                        <w:color w:val="000000"/>
                        <w:sz w:val="16"/>
                      </w:rPr>
                      <w:t>ser</w:t>
                    </w:r>
                    <w:r w:rsidR="007C4506">
                      <w:rPr>
                        <w:rFonts w:ascii="Segoe UI" w:eastAsia="Segoe UI" w:hAnsi="Segoe UI"/>
                        <w:color w:val="000000"/>
                        <w:sz w:val="16"/>
                      </w:rPr>
                      <w:t>.</w:t>
                    </w:r>
                  </w:ins>
                </w:p>
              </w:tc>
            </w:tr>
          </w:tbl>
          <w:p w14:paraId="79AD860E" w14:textId="77777777" w:rsidR="00E16D79" w:rsidRDefault="00E16D79" w:rsidP="00AD3B06">
            <w:pPr>
              <w:spacing w:after="0" w:line="240" w:lineRule="auto"/>
              <w:jc w:val="both"/>
            </w:pPr>
          </w:p>
        </w:tc>
        <w:tc>
          <w:tcPr>
            <w:tcW w:w="149" w:type="dxa"/>
          </w:tcPr>
          <w:p w14:paraId="71A690D4" w14:textId="77777777" w:rsidR="00E16D79" w:rsidRDefault="00E16D79">
            <w:pPr>
              <w:pStyle w:val="EmptyCellLayoutStyle"/>
              <w:spacing w:after="0" w:line="240" w:lineRule="auto"/>
            </w:pPr>
          </w:p>
        </w:tc>
      </w:tr>
      <w:tr w:rsidR="00AD3B06" w14:paraId="1E0C2305" w14:textId="77777777" w:rsidTr="00DC79E3">
        <w:trPr>
          <w:trHeight w:val="39"/>
        </w:trPr>
        <w:tc>
          <w:tcPr>
            <w:tcW w:w="6" w:type="dxa"/>
          </w:tcPr>
          <w:p w14:paraId="41944F33" w14:textId="77777777" w:rsidR="00E16D79" w:rsidRDefault="00E16D79">
            <w:pPr>
              <w:pStyle w:val="EmptyCellLayoutStyle"/>
              <w:spacing w:after="0" w:line="240" w:lineRule="auto"/>
            </w:pPr>
          </w:p>
        </w:tc>
        <w:tc>
          <w:tcPr>
            <w:tcW w:w="18" w:type="dxa"/>
          </w:tcPr>
          <w:p w14:paraId="71AF3449" w14:textId="77777777" w:rsidR="00E16D79" w:rsidRDefault="00E16D79">
            <w:pPr>
              <w:pStyle w:val="EmptyCellLayoutStyle"/>
              <w:spacing w:after="0" w:line="240" w:lineRule="auto"/>
            </w:pPr>
          </w:p>
        </w:tc>
        <w:tc>
          <w:tcPr>
            <w:tcW w:w="9" w:type="dxa"/>
          </w:tcPr>
          <w:p w14:paraId="6975CFC6" w14:textId="77777777" w:rsidR="00E16D79" w:rsidRDefault="00E16D79">
            <w:pPr>
              <w:pStyle w:val="EmptyCellLayoutStyle"/>
              <w:spacing w:after="0" w:line="240" w:lineRule="auto"/>
            </w:pPr>
          </w:p>
        </w:tc>
        <w:tc>
          <w:tcPr>
            <w:tcW w:w="11" w:type="dxa"/>
          </w:tcPr>
          <w:p w14:paraId="67B0D77D" w14:textId="77777777" w:rsidR="00E16D79" w:rsidRDefault="00E16D79">
            <w:pPr>
              <w:pStyle w:val="EmptyCellLayoutStyle"/>
              <w:spacing w:after="0" w:line="240" w:lineRule="auto"/>
            </w:pPr>
          </w:p>
        </w:tc>
        <w:tc>
          <w:tcPr>
            <w:tcW w:w="6" w:type="dxa"/>
          </w:tcPr>
          <w:p w14:paraId="0647BA38" w14:textId="77777777" w:rsidR="00E16D79" w:rsidRDefault="00E16D79">
            <w:pPr>
              <w:pStyle w:val="EmptyCellLayoutStyle"/>
              <w:spacing w:after="0" w:line="240" w:lineRule="auto"/>
            </w:pPr>
          </w:p>
        </w:tc>
        <w:tc>
          <w:tcPr>
            <w:tcW w:w="6" w:type="dxa"/>
          </w:tcPr>
          <w:p w14:paraId="08BFA7BA" w14:textId="77777777" w:rsidR="00E16D79" w:rsidRDefault="00E16D79">
            <w:pPr>
              <w:pStyle w:val="EmptyCellLayoutStyle"/>
              <w:spacing w:after="0" w:line="240" w:lineRule="auto"/>
            </w:pPr>
          </w:p>
        </w:tc>
        <w:tc>
          <w:tcPr>
            <w:tcW w:w="34" w:type="dxa"/>
          </w:tcPr>
          <w:p w14:paraId="3B923295" w14:textId="77777777" w:rsidR="00E16D79" w:rsidRDefault="00E16D79">
            <w:pPr>
              <w:pStyle w:val="EmptyCellLayoutStyle"/>
              <w:spacing w:after="0" w:line="240" w:lineRule="auto"/>
            </w:pPr>
          </w:p>
        </w:tc>
        <w:tc>
          <w:tcPr>
            <w:tcW w:w="6" w:type="dxa"/>
          </w:tcPr>
          <w:p w14:paraId="72AB57D1" w14:textId="77777777" w:rsidR="00E16D79" w:rsidRDefault="00E16D79">
            <w:pPr>
              <w:pStyle w:val="EmptyCellLayoutStyle"/>
              <w:spacing w:after="0" w:line="240" w:lineRule="auto"/>
            </w:pPr>
          </w:p>
        </w:tc>
        <w:tc>
          <w:tcPr>
            <w:tcW w:w="44" w:type="dxa"/>
          </w:tcPr>
          <w:p w14:paraId="3254D707" w14:textId="77777777" w:rsidR="00E16D79" w:rsidRDefault="00E16D79">
            <w:pPr>
              <w:pStyle w:val="EmptyCellLayoutStyle"/>
              <w:spacing w:after="0" w:line="240" w:lineRule="auto"/>
            </w:pPr>
          </w:p>
        </w:tc>
        <w:tc>
          <w:tcPr>
            <w:tcW w:w="36" w:type="dxa"/>
          </w:tcPr>
          <w:p w14:paraId="7BC9E2CF" w14:textId="77777777" w:rsidR="00E16D79" w:rsidRDefault="00E16D79">
            <w:pPr>
              <w:pStyle w:val="EmptyCellLayoutStyle"/>
              <w:spacing w:after="0" w:line="240" w:lineRule="auto"/>
            </w:pPr>
          </w:p>
        </w:tc>
        <w:tc>
          <w:tcPr>
            <w:tcW w:w="191" w:type="dxa"/>
          </w:tcPr>
          <w:p w14:paraId="0B0F130B" w14:textId="77777777" w:rsidR="00E16D79" w:rsidRDefault="00E16D79">
            <w:pPr>
              <w:pStyle w:val="EmptyCellLayoutStyle"/>
              <w:spacing w:after="0" w:line="240" w:lineRule="auto"/>
            </w:pPr>
          </w:p>
        </w:tc>
        <w:tc>
          <w:tcPr>
            <w:tcW w:w="334" w:type="dxa"/>
          </w:tcPr>
          <w:p w14:paraId="5C5A3994" w14:textId="77777777" w:rsidR="00E16D79" w:rsidRDefault="00E16D79">
            <w:pPr>
              <w:pStyle w:val="EmptyCellLayoutStyle"/>
              <w:spacing w:after="0" w:line="240" w:lineRule="auto"/>
            </w:pPr>
          </w:p>
        </w:tc>
        <w:tc>
          <w:tcPr>
            <w:tcW w:w="44" w:type="dxa"/>
          </w:tcPr>
          <w:p w14:paraId="0C5FBF88" w14:textId="77777777" w:rsidR="00E16D79" w:rsidRDefault="00E16D79">
            <w:pPr>
              <w:pStyle w:val="EmptyCellLayoutStyle"/>
              <w:spacing w:after="0" w:line="240" w:lineRule="auto"/>
            </w:pPr>
          </w:p>
        </w:tc>
        <w:tc>
          <w:tcPr>
            <w:tcW w:w="51" w:type="dxa"/>
          </w:tcPr>
          <w:p w14:paraId="504372F0" w14:textId="77777777" w:rsidR="00E16D79" w:rsidRDefault="00E16D79">
            <w:pPr>
              <w:pStyle w:val="EmptyCellLayoutStyle"/>
              <w:spacing w:after="0" w:line="240" w:lineRule="auto"/>
            </w:pPr>
          </w:p>
        </w:tc>
        <w:tc>
          <w:tcPr>
            <w:tcW w:w="22" w:type="dxa"/>
          </w:tcPr>
          <w:p w14:paraId="469D334F" w14:textId="77777777" w:rsidR="00E16D79" w:rsidRDefault="00E16D79">
            <w:pPr>
              <w:pStyle w:val="EmptyCellLayoutStyle"/>
              <w:spacing w:after="0" w:line="240" w:lineRule="auto"/>
            </w:pPr>
          </w:p>
        </w:tc>
        <w:tc>
          <w:tcPr>
            <w:tcW w:w="16" w:type="dxa"/>
          </w:tcPr>
          <w:p w14:paraId="17C63A8A" w14:textId="77777777" w:rsidR="00E16D79" w:rsidRDefault="00E16D79">
            <w:pPr>
              <w:pStyle w:val="EmptyCellLayoutStyle"/>
              <w:spacing w:after="0" w:line="240" w:lineRule="auto"/>
            </w:pPr>
          </w:p>
        </w:tc>
        <w:tc>
          <w:tcPr>
            <w:tcW w:w="16" w:type="dxa"/>
          </w:tcPr>
          <w:p w14:paraId="2AC075A2" w14:textId="77777777" w:rsidR="00E16D79" w:rsidRDefault="00E16D79">
            <w:pPr>
              <w:pStyle w:val="EmptyCellLayoutStyle"/>
              <w:spacing w:after="0" w:line="240" w:lineRule="auto"/>
            </w:pPr>
          </w:p>
        </w:tc>
        <w:tc>
          <w:tcPr>
            <w:tcW w:w="16" w:type="dxa"/>
          </w:tcPr>
          <w:p w14:paraId="346D95DA" w14:textId="77777777" w:rsidR="00E16D79" w:rsidRDefault="00E16D79">
            <w:pPr>
              <w:pStyle w:val="EmptyCellLayoutStyle"/>
              <w:spacing w:after="0" w:line="240" w:lineRule="auto"/>
            </w:pPr>
          </w:p>
        </w:tc>
        <w:tc>
          <w:tcPr>
            <w:tcW w:w="42" w:type="dxa"/>
          </w:tcPr>
          <w:p w14:paraId="6B1AA967" w14:textId="77777777" w:rsidR="00E16D79" w:rsidRDefault="00E16D79">
            <w:pPr>
              <w:pStyle w:val="EmptyCellLayoutStyle"/>
              <w:spacing w:after="0" w:line="240" w:lineRule="auto"/>
            </w:pPr>
          </w:p>
        </w:tc>
        <w:tc>
          <w:tcPr>
            <w:tcW w:w="16" w:type="dxa"/>
          </w:tcPr>
          <w:p w14:paraId="78E1D31E" w14:textId="77777777" w:rsidR="00E16D79" w:rsidRDefault="00E16D79">
            <w:pPr>
              <w:pStyle w:val="EmptyCellLayoutStyle"/>
              <w:spacing w:after="0" w:line="240" w:lineRule="auto"/>
            </w:pPr>
          </w:p>
        </w:tc>
        <w:tc>
          <w:tcPr>
            <w:tcW w:w="16" w:type="dxa"/>
          </w:tcPr>
          <w:p w14:paraId="0A6D2C19" w14:textId="77777777" w:rsidR="00E16D79" w:rsidRDefault="00E16D79">
            <w:pPr>
              <w:pStyle w:val="EmptyCellLayoutStyle"/>
              <w:spacing w:after="0" w:line="240" w:lineRule="auto"/>
            </w:pPr>
          </w:p>
        </w:tc>
        <w:tc>
          <w:tcPr>
            <w:tcW w:w="24" w:type="dxa"/>
          </w:tcPr>
          <w:p w14:paraId="19417AD9" w14:textId="77777777" w:rsidR="00E16D79" w:rsidRDefault="00E16D79">
            <w:pPr>
              <w:pStyle w:val="EmptyCellLayoutStyle"/>
              <w:spacing w:after="0" w:line="240" w:lineRule="auto"/>
            </w:pPr>
          </w:p>
        </w:tc>
        <w:tc>
          <w:tcPr>
            <w:tcW w:w="292" w:type="dxa"/>
          </w:tcPr>
          <w:p w14:paraId="0012A06A" w14:textId="77777777" w:rsidR="00E16D79" w:rsidRDefault="00E16D79">
            <w:pPr>
              <w:pStyle w:val="EmptyCellLayoutStyle"/>
              <w:spacing w:after="0" w:line="240" w:lineRule="auto"/>
            </w:pPr>
          </w:p>
        </w:tc>
        <w:tc>
          <w:tcPr>
            <w:tcW w:w="24" w:type="dxa"/>
          </w:tcPr>
          <w:p w14:paraId="65A0C438" w14:textId="77777777" w:rsidR="00E16D79" w:rsidRDefault="00E16D79">
            <w:pPr>
              <w:pStyle w:val="EmptyCellLayoutStyle"/>
              <w:spacing w:after="0" w:line="240" w:lineRule="auto"/>
            </w:pPr>
          </w:p>
        </w:tc>
        <w:tc>
          <w:tcPr>
            <w:tcW w:w="16" w:type="dxa"/>
          </w:tcPr>
          <w:p w14:paraId="63947DA5" w14:textId="77777777" w:rsidR="00E16D79" w:rsidRDefault="00E16D79">
            <w:pPr>
              <w:pStyle w:val="EmptyCellLayoutStyle"/>
              <w:spacing w:after="0" w:line="240" w:lineRule="auto"/>
            </w:pPr>
          </w:p>
        </w:tc>
        <w:tc>
          <w:tcPr>
            <w:tcW w:w="32" w:type="dxa"/>
          </w:tcPr>
          <w:p w14:paraId="52A52098" w14:textId="77777777" w:rsidR="00E16D79" w:rsidRDefault="00E16D79">
            <w:pPr>
              <w:pStyle w:val="EmptyCellLayoutStyle"/>
              <w:spacing w:after="0" w:line="240" w:lineRule="auto"/>
            </w:pPr>
          </w:p>
        </w:tc>
        <w:tc>
          <w:tcPr>
            <w:tcW w:w="85" w:type="dxa"/>
          </w:tcPr>
          <w:p w14:paraId="23E05883" w14:textId="77777777" w:rsidR="00E16D79" w:rsidRDefault="00E16D79">
            <w:pPr>
              <w:pStyle w:val="EmptyCellLayoutStyle"/>
              <w:spacing w:after="0" w:line="240" w:lineRule="auto"/>
            </w:pPr>
          </w:p>
        </w:tc>
        <w:tc>
          <w:tcPr>
            <w:tcW w:w="475" w:type="dxa"/>
          </w:tcPr>
          <w:p w14:paraId="70B065A4" w14:textId="77777777" w:rsidR="00E16D79" w:rsidRDefault="00E16D79">
            <w:pPr>
              <w:pStyle w:val="EmptyCellLayoutStyle"/>
              <w:spacing w:after="0" w:line="240" w:lineRule="auto"/>
            </w:pPr>
          </w:p>
        </w:tc>
        <w:tc>
          <w:tcPr>
            <w:tcW w:w="36" w:type="dxa"/>
          </w:tcPr>
          <w:p w14:paraId="3A382C6E" w14:textId="77777777" w:rsidR="00E16D79" w:rsidRDefault="00E16D79">
            <w:pPr>
              <w:pStyle w:val="EmptyCellLayoutStyle"/>
              <w:spacing w:after="0" w:line="240" w:lineRule="auto"/>
            </w:pPr>
          </w:p>
        </w:tc>
        <w:tc>
          <w:tcPr>
            <w:tcW w:w="129" w:type="dxa"/>
          </w:tcPr>
          <w:p w14:paraId="180D4883" w14:textId="77777777" w:rsidR="00E16D79" w:rsidRDefault="00E16D79">
            <w:pPr>
              <w:pStyle w:val="EmptyCellLayoutStyle"/>
              <w:spacing w:after="0" w:line="240" w:lineRule="auto"/>
            </w:pPr>
          </w:p>
        </w:tc>
        <w:tc>
          <w:tcPr>
            <w:tcW w:w="94" w:type="dxa"/>
          </w:tcPr>
          <w:p w14:paraId="50A3872E" w14:textId="77777777" w:rsidR="00E16D79" w:rsidRDefault="00E16D79">
            <w:pPr>
              <w:pStyle w:val="EmptyCellLayoutStyle"/>
              <w:spacing w:after="0" w:line="240" w:lineRule="auto"/>
            </w:pPr>
          </w:p>
        </w:tc>
        <w:tc>
          <w:tcPr>
            <w:tcW w:w="57" w:type="dxa"/>
          </w:tcPr>
          <w:p w14:paraId="2C85D564" w14:textId="77777777" w:rsidR="00E16D79" w:rsidRDefault="00E16D79">
            <w:pPr>
              <w:pStyle w:val="EmptyCellLayoutStyle"/>
              <w:spacing w:after="0" w:line="240" w:lineRule="auto"/>
            </w:pPr>
          </w:p>
        </w:tc>
        <w:tc>
          <w:tcPr>
            <w:tcW w:w="685" w:type="dxa"/>
          </w:tcPr>
          <w:p w14:paraId="25582377" w14:textId="77777777" w:rsidR="00E16D79" w:rsidRDefault="00E16D79">
            <w:pPr>
              <w:pStyle w:val="EmptyCellLayoutStyle"/>
              <w:spacing w:after="0" w:line="240" w:lineRule="auto"/>
            </w:pPr>
          </w:p>
        </w:tc>
        <w:tc>
          <w:tcPr>
            <w:tcW w:w="1241" w:type="dxa"/>
          </w:tcPr>
          <w:p w14:paraId="4155404E" w14:textId="77777777" w:rsidR="00E16D79" w:rsidRDefault="00E16D79">
            <w:pPr>
              <w:pStyle w:val="EmptyCellLayoutStyle"/>
              <w:spacing w:after="0" w:line="240" w:lineRule="auto"/>
            </w:pPr>
          </w:p>
        </w:tc>
        <w:tc>
          <w:tcPr>
            <w:tcW w:w="131" w:type="dxa"/>
          </w:tcPr>
          <w:p w14:paraId="7E90D363" w14:textId="77777777" w:rsidR="00E16D79" w:rsidRDefault="00E16D79">
            <w:pPr>
              <w:pStyle w:val="EmptyCellLayoutStyle"/>
              <w:spacing w:after="0" w:line="240" w:lineRule="auto"/>
            </w:pPr>
          </w:p>
        </w:tc>
        <w:tc>
          <w:tcPr>
            <w:tcW w:w="1431" w:type="dxa"/>
          </w:tcPr>
          <w:p w14:paraId="150A821E" w14:textId="77777777" w:rsidR="00E16D79" w:rsidRDefault="00E16D79">
            <w:pPr>
              <w:pStyle w:val="EmptyCellLayoutStyle"/>
              <w:spacing w:after="0" w:line="240" w:lineRule="auto"/>
            </w:pPr>
          </w:p>
        </w:tc>
        <w:tc>
          <w:tcPr>
            <w:tcW w:w="2311" w:type="dxa"/>
          </w:tcPr>
          <w:p w14:paraId="4F2E63D5" w14:textId="77777777" w:rsidR="00E16D79" w:rsidRDefault="00E16D79">
            <w:pPr>
              <w:pStyle w:val="EmptyCellLayoutStyle"/>
              <w:spacing w:after="0" w:line="240" w:lineRule="auto"/>
            </w:pPr>
          </w:p>
        </w:tc>
        <w:tc>
          <w:tcPr>
            <w:tcW w:w="1686" w:type="dxa"/>
          </w:tcPr>
          <w:p w14:paraId="41B8BF4A" w14:textId="77777777" w:rsidR="00E16D79" w:rsidRDefault="00E16D79">
            <w:pPr>
              <w:pStyle w:val="EmptyCellLayoutStyle"/>
              <w:spacing w:after="0" w:line="240" w:lineRule="auto"/>
            </w:pPr>
          </w:p>
        </w:tc>
        <w:tc>
          <w:tcPr>
            <w:tcW w:w="1353" w:type="dxa"/>
          </w:tcPr>
          <w:p w14:paraId="678F5CB6" w14:textId="77777777" w:rsidR="00E16D79" w:rsidRDefault="00E16D79">
            <w:pPr>
              <w:pStyle w:val="EmptyCellLayoutStyle"/>
              <w:spacing w:after="0" w:line="240" w:lineRule="auto"/>
            </w:pPr>
          </w:p>
        </w:tc>
        <w:tc>
          <w:tcPr>
            <w:tcW w:w="16" w:type="dxa"/>
          </w:tcPr>
          <w:p w14:paraId="01E4A25D" w14:textId="77777777" w:rsidR="00E16D79" w:rsidRDefault="00E16D79">
            <w:pPr>
              <w:pStyle w:val="EmptyCellLayoutStyle"/>
              <w:spacing w:after="0" w:line="240" w:lineRule="auto"/>
            </w:pPr>
          </w:p>
        </w:tc>
        <w:tc>
          <w:tcPr>
            <w:tcW w:w="21" w:type="dxa"/>
          </w:tcPr>
          <w:p w14:paraId="3B358102" w14:textId="77777777" w:rsidR="00E16D79" w:rsidRDefault="00E16D79">
            <w:pPr>
              <w:pStyle w:val="EmptyCellLayoutStyle"/>
              <w:spacing w:after="0" w:line="240" w:lineRule="auto"/>
            </w:pPr>
          </w:p>
        </w:tc>
        <w:tc>
          <w:tcPr>
            <w:tcW w:w="149" w:type="dxa"/>
          </w:tcPr>
          <w:p w14:paraId="0EA2FE8D" w14:textId="77777777" w:rsidR="00E16D79" w:rsidRDefault="00E16D79">
            <w:pPr>
              <w:pStyle w:val="EmptyCellLayoutStyle"/>
              <w:spacing w:after="0" w:line="240" w:lineRule="auto"/>
            </w:pPr>
          </w:p>
        </w:tc>
      </w:tr>
      <w:tr w:rsidR="004F4E2D" w14:paraId="3D02DE04" w14:textId="77777777" w:rsidTr="00AD3B06">
        <w:trPr>
          <w:trHeight w:val="226"/>
        </w:trPr>
        <w:tc>
          <w:tcPr>
            <w:tcW w:w="6" w:type="dxa"/>
          </w:tcPr>
          <w:p w14:paraId="52A82858" w14:textId="77777777" w:rsidR="00E16D79" w:rsidRDefault="00E16D79">
            <w:pPr>
              <w:pStyle w:val="EmptyCellLayoutStyle"/>
              <w:spacing w:after="0" w:line="240" w:lineRule="auto"/>
            </w:pPr>
          </w:p>
        </w:tc>
        <w:tc>
          <w:tcPr>
            <w:tcW w:w="934" w:type="dxa"/>
            <w:gridSpan w:val="20"/>
          </w:tcPr>
          <w:tbl>
            <w:tblPr>
              <w:tblW w:w="0" w:type="auto"/>
              <w:tblCellMar>
                <w:left w:w="0" w:type="dxa"/>
                <w:right w:w="0" w:type="dxa"/>
              </w:tblCellMar>
              <w:tblLook w:val="04A0" w:firstRow="1" w:lastRow="0" w:firstColumn="1" w:lastColumn="0" w:noHBand="0" w:noVBand="1"/>
            </w:tblPr>
            <w:tblGrid>
              <w:gridCol w:w="560"/>
            </w:tblGrid>
            <w:tr w:rsidR="00E16D79" w14:paraId="34E55F9B" w14:textId="77777777">
              <w:trPr>
                <w:trHeight w:val="226"/>
              </w:trPr>
              <w:tc>
                <w:tcPr>
                  <w:tcW w:w="560" w:type="dxa"/>
                  <w:tcBorders>
                    <w:top w:val="nil"/>
                    <w:left w:val="nil"/>
                    <w:bottom w:val="nil"/>
                    <w:right w:val="nil"/>
                  </w:tcBorders>
                  <w:tcMar>
                    <w:top w:w="0" w:type="dxa"/>
                    <w:left w:w="39" w:type="dxa"/>
                    <w:bottom w:w="0" w:type="dxa"/>
                    <w:right w:w="39" w:type="dxa"/>
                  </w:tcMar>
                </w:tcPr>
                <w:p w14:paraId="18209448" w14:textId="77777777" w:rsidR="00E16D79" w:rsidRDefault="004F4E2D">
                  <w:pPr>
                    <w:spacing w:after="0" w:line="240" w:lineRule="auto"/>
                  </w:pPr>
                  <w:r>
                    <w:rPr>
                      <w:rFonts w:ascii="Segoe UI" w:eastAsia="Segoe UI" w:hAnsi="Segoe UI"/>
                      <w:b/>
                      <w:color w:val="000000"/>
                      <w:sz w:val="16"/>
                    </w:rPr>
                    <w:t xml:space="preserve">5.  </w:t>
                  </w:r>
                </w:p>
              </w:tc>
            </w:tr>
          </w:tbl>
          <w:p w14:paraId="5E9181CB" w14:textId="77777777" w:rsidR="00E16D79" w:rsidRDefault="00E16D79">
            <w:pPr>
              <w:spacing w:after="0" w:line="240" w:lineRule="auto"/>
            </w:pPr>
          </w:p>
        </w:tc>
        <w:tc>
          <w:tcPr>
            <w:tcW w:w="10139" w:type="dxa"/>
            <w:gridSpan w:val="20"/>
          </w:tcPr>
          <w:tbl>
            <w:tblPr>
              <w:tblW w:w="0" w:type="auto"/>
              <w:tblCellMar>
                <w:left w:w="0" w:type="dxa"/>
                <w:right w:w="0" w:type="dxa"/>
              </w:tblCellMar>
              <w:tblLook w:val="04A0" w:firstRow="1" w:lastRow="0" w:firstColumn="1" w:lastColumn="0" w:noHBand="0" w:noVBand="1"/>
            </w:tblPr>
            <w:tblGrid>
              <w:gridCol w:w="10118"/>
            </w:tblGrid>
            <w:tr w:rsidR="00E16D79" w14:paraId="26961D0A" w14:textId="77777777">
              <w:trPr>
                <w:trHeight w:val="226"/>
              </w:trPr>
              <w:tc>
                <w:tcPr>
                  <w:tcW w:w="10463" w:type="dxa"/>
                  <w:tcBorders>
                    <w:top w:val="nil"/>
                    <w:left w:val="nil"/>
                    <w:bottom w:val="nil"/>
                    <w:right w:val="nil"/>
                  </w:tcBorders>
                  <w:tcMar>
                    <w:top w:w="0" w:type="dxa"/>
                    <w:left w:w="39" w:type="dxa"/>
                    <w:bottom w:w="0" w:type="dxa"/>
                    <w:right w:w="39" w:type="dxa"/>
                  </w:tcMar>
                </w:tcPr>
                <w:p w14:paraId="401FFF68" w14:textId="77777777" w:rsidR="00E16D79" w:rsidRDefault="004F4E2D">
                  <w:pPr>
                    <w:spacing w:after="0" w:line="240" w:lineRule="auto"/>
                  </w:pPr>
                  <w:r>
                    <w:rPr>
                      <w:rFonts w:ascii="Segoe UI" w:eastAsia="Segoe UI" w:hAnsi="Segoe UI"/>
                      <w:b/>
                      <w:color w:val="000000"/>
                      <w:sz w:val="16"/>
                      <w:u w:val="single"/>
                    </w:rPr>
                    <w:t>Services not included</w:t>
                  </w:r>
                </w:p>
              </w:tc>
            </w:tr>
          </w:tbl>
          <w:p w14:paraId="67E4BD75" w14:textId="77777777" w:rsidR="00E16D79" w:rsidRDefault="00E16D79">
            <w:pPr>
              <w:spacing w:after="0" w:line="240" w:lineRule="auto"/>
            </w:pPr>
          </w:p>
        </w:tc>
        <w:tc>
          <w:tcPr>
            <w:tcW w:w="149" w:type="dxa"/>
          </w:tcPr>
          <w:p w14:paraId="6F5C24F6" w14:textId="77777777" w:rsidR="00E16D79" w:rsidRDefault="00E16D79">
            <w:pPr>
              <w:pStyle w:val="EmptyCellLayoutStyle"/>
              <w:spacing w:after="0" w:line="240" w:lineRule="auto"/>
            </w:pPr>
          </w:p>
        </w:tc>
      </w:tr>
      <w:tr w:rsidR="00AD3B06" w14:paraId="72932C4B" w14:textId="77777777" w:rsidTr="00DC79E3">
        <w:trPr>
          <w:trHeight w:val="50"/>
        </w:trPr>
        <w:tc>
          <w:tcPr>
            <w:tcW w:w="6" w:type="dxa"/>
          </w:tcPr>
          <w:p w14:paraId="320C019E" w14:textId="77777777" w:rsidR="00E16D79" w:rsidRDefault="00E16D79">
            <w:pPr>
              <w:pStyle w:val="EmptyCellLayoutStyle"/>
              <w:spacing w:after="0" w:line="240" w:lineRule="auto"/>
            </w:pPr>
          </w:p>
        </w:tc>
        <w:tc>
          <w:tcPr>
            <w:tcW w:w="18" w:type="dxa"/>
          </w:tcPr>
          <w:p w14:paraId="11A6CCCA" w14:textId="77777777" w:rsidR="00E16D79" w:rsidRDefault="00E16D79">
            <w:pPr>
              <w:pStyle w:val="EmptyCellLayoutStyle"/>
              <w:spacing w:after="0" w:line="240" w:lineRule="auto"/>
            </w:pPr>
          </w:p>
        </w:tc>
        <w:tc>
          <w:tcPr>
            <w:tcW w:w="9" w:type="dxa"/>
          </w:tcPr>
          <w:p w14:paraId="470B1250" w14:textId="77777777" w:rsidR="00E16D79" w:rsidRDefault="00E16D79">
            <w:pPr>
              <w:pStyle w:val="EmptyCellLayoutStyle"/>
              <w:spacing w:after="0" w:line="240" w:lineRule="auto"/>
            </w:pPr>
          </w:p>
        </w:tc>
        <w:tc>
          <w:tcPr>
            <w:tcW w:w="11" w:type="dxa"/>
          </w:tcPr>
          <w:p w14:paraId="0ECA51FE" w14:textId="77777777" w:rsidR="00E16D79" w:rsidRDefault="00E16D79">
            <w:pPr>
              <w:pStyle w:val="EmptyCellLayoutStyle"/>
              <w:spacing w:after="0" w:line="240" w:lineRule="auto"/>
            </w:pPr>
          </w:p>
        </w:tc>
        <w:tc>
          <w:tcPr>
            <w:tcW w:w="6" w:type="dxa"/>
          </w:tcPr>
          <w:p w14:paraId="02B84954" w14:textId="77777777" w:rsidR="00E16D79" w:rsidRDefault="00E16D79">
            <w:pPr>
              <w:pStyle w:val="EmptyCellLayoutStyle"/>
              <w:spacing w:after="0" w:line="240" w:lineRule="auto"/>
            </w:pPr>
          </w:p>
        </w:tc>
        <w:tc>
          <w:tcPr>
            <w:tcW w:w="6" w:type="dxa"/>
          </w:tcPr>
          <w:p w14:paraId="72E1DD00" w14:textId="77777777" w:rsidR="00E16D79" w:rsidRDefault="00E16D79">
            <w:pPr>
              <w:pStyle w:val="EmptyCellLayoutStyle"/>
              <w:spacing w:after="0" w:line="240" w:lineRule="auto"/>
            </w:pPr>
          </w:p>
        </w:tc>
        <w:tc>
          <w:tcPr>
            <w:tcW w:w="34" w:type="dxa"/>
          </w:tcPr>
          <w:p w14:paraId="5DE83FC3" w14:textId="77777777" w:rsidR="00E16D79" w:rsidRDefault="00E16D79">
            <w:pPr>
              <w:pStyle w:val="EmptyCellLayoutStyle"/>
              <w:spacing w:after="0" w:line="240" w:lineRule="auto"/>
            </w:pPr>
          </w:p>
        </w:tc>
        <w:tc>
          <w:tcPr>
            <w:tcW w:w="6" w:type="dxa"/>
          </w:tcPr>
          <w:p w14:paraId="31E308DD" w14:textId="77777777" w:rsidR="00E16D79" w:rsidRDefault="00E16D79">
            <w:pPr>
              <w:pStyle w:val="EmptyCellLayoutStyle"/>
              <w:spacing w:after="0" w:line="240" w:lineRule="auto"/>
            </w:pPr>
          </w:p>
        </w:tc>
        <w:tc>
          <w:tcPr>
            <w:tcW w:w="44" w:type="dxa"/>
          </w:tcPr>
          <w:p w14:paraId="6DD7C4C6" w14:textId="77777777" w:rsidR="00E16D79" w:rsidRDefault="00E16D79">
            <w:pPr>
              <w:pStyle w:val="EmptyCellLayoutStyle"/>
              <w:spacing w:after="0" w:line="240" w:lineRule="auto"/>
            </w:pPr>
          </w:p>
        </w:tc>
        <w:tc>
          <w:tcPr>
            <w:tcW w:w="36" w:type="dxa"/>
          </w:tcPr>
          <w:p w14:paraId="09A4CC81" w14:textId="77777777" w:rsidR="00E16D79" w:rsidRDefault="00E16D79">
            <w:pPr>
              <w:pStyle w:val="EmptyCellLayoutStyle"/>
              <w:spacing w:after="0" w:line="240" w:lineRule="auto"/>
            </w:pPr>
          </w:p>
        </w:tc>
        <w:tc>
          <w:tcPr>
            <w:tcW w:w="191" w:type="dxa"/>
          </w:tcPr>
          <w:p w14:paraId="12462BFC" w14:textId="77777777" w:rsidR="00E16D79" w:rsidRDefault="00E16D79">
            <w:pPr>
              <w:pStyle w:val="EmptyCellLayoutStyle"/>
              <w:spacing w:after="0" w:line="240" w:lineRule="auto"/>
            </w:pPr>
          </w:p>
        </w:tc>
        <w:tc>
          <w:tcPr>
            <w:tcW w:w="334" w:type="dxa"/>
          </w:tcPr>
          <w:p w14:paraId="29122216" w14:textId="77777777" w:rsidR="00E16D79" w:rsidRDefault="00E16D79">
            <w:pPr>
              <w:pStyle w:val="EmptyCellLayoutStyle"/>
              <w:spacing w:after="0" w:line="240" w:lineRule="auto"/>
            </w:pPr>
          </w:p>
        </w:tc>
        <w:tc>
          <w:tcPr>
            <w:tcW w:w="44" w:type="dxa"/>
          </w:tcPr>
          <w:p w14:paraId="37B28108" w14:textId="77777777" w:rsidR="00E16D79" w:rsidRDefault="00E16D79">
            <w:pPr>
              <w:pStyle w:val="EmptyCellLayoutStyle"/>
              <w:spacing w:after="0" w:line="240" w:lineRule="auto"/>
            </w:pPr>
          </w:p>
        </w:tc>
        <w:tc>
          <w:tcPr>
            <w:tcW w:w="51" w:type="dxa"/>
          </w:tcPr>
          <w:p w14:paraId="560CDDFB" w14:textId="77777777" w:rsidR="00E16D79" w:rsidRDefault="00E16D79">
            <w:pPr>
              <w:pStyle w:val="EmptyCellLayoutStyle"/>
              <w:spacing w:after="0" w:line="240" w:lineRule="auto"/>
            </w:pPr>
          </w:p>
        </w:tc>
        <w:tc>
          <w:tcPr>
            <w:tcW w:w="22" w:type="dxa"/>
          </w:tcPr>
          <w:p w14:paraId="46ACCA5D" w14:textId="77777777" w:rsidR="00E16D79" w:rsidRDefault="00E16D79">
            <w:pPr>
              <w:pStyle w:val="EmptyCellLayoutStyle"/>
              <w:spacing w:after="0" w:line="240" w:lineRule="auto"/>
            </w:pPr>
          </w:p>
        </w:tc>
        <w:tc>
          <w:tcPr>
            <w:tcW w:w="16" w:type="dxa"/>
          </w:tcPr>
          <w:p w14:paraId="6DDC2601" w14:textId="77777777" w:rsidR="00E16D79" w:rsidRDefault="00E16D79">
            <w:pPr>
              <w:pStyle w:val="EmptyCellLayoutStyle"/>
              <w:spacing w:after="0" w:line="240" w:lineRule="auto"/>
            </w:pPr>
          </w:p>
        </w:tc>
        <w:tc>
          <w:tcPr>
            <w:tcW w:w="16" w:type="dxa"/>
          </w:tcPr>
          <w:p w14:paraId="31AAD47F" w14:textId="77777777" w:rsidR="00E16D79" w:rsidRDefault="00E16D79">
            <w:pPr>
              <w:pStyle w:val="EmptyCellLayoutStyle"/>
              <w:spacing w:after="0" w:line="240" w:lineRule="auto"/>
            </w:pPr>
          </w:p>
        </w:tc>
        <w:tc>
          <w:tcPr>
            <w:tcW w:w="16" w:type="dxa"/>
          </w:tcPr>
          <w:p w14:paraId="01A6E7C7" w14:textId="77777777" w:rsidR="00E16D79" w:rsidRDefault="00E16D79">
            <w:pPr>
              <w:pStyle w:val="EmptyCellLayoutStyle"/>
              <w:spacing w:after="0" w:line="240" w:lineRule="auto"/>
            </w:pPr>
          </w:p>
        </w:tc>
        <w:tc>
          <w:tcPr>
            <w:tcW w:w="42" w:type="dxa"/>
          </w:tcPr>
          <w:p w14:paraId="7B167663" w14:textId="77777777" w:rsidR="00E16D79" w:rsidRDefault="00E16D79">
            <w:pPr>
              <w:pStyle w:val="EmptyCellLayoutStyle"/>
              <w:spacing w:after="0" w:line="240" w:lineRule="auto"/>
            </w:pPr>
          </w:p>
        </w:tc>
        <w:tc>
          <w:tcPr>
            <w:tcW w:w="16" w:type="dxa"/>
          </w:tcPr>
          <w:p w14:paraId="27C89D8B" w14:textId="77777777" w:rsidR="00E16D79" w:rsidRDefault="00E16D79">
            <w:pPr>
              <w:pStyle w:val="EmptyCellLayoutStyle"/>
              <w:spacing w:after="0" w:line="240" w:lineRule="auto"/>
            </w:pPr>
          </w:p>
        </w:tc>
        <w:tc>
          <w:tcPr>
            <w:tcW w:w="16" w:type="dxa"/>
          </w:tcPr>
          <w:p w14:paraId="565099F6" w14:textId="77777777" w:rsidR="00E16D79" w:rsidRDefault="00E16D79">
            <w:pPr>
              <w:pStyle w:val="EmptyCellLayoutStyle"/>
              <w:spacing w:after="0" w:line="240" w:lineRule="auto"/>
            </w:pPr>
          </w:p>
        </w:tc>
        <w:tc>
          <w:tcPr>
            <w:tcW w:w="24" w:type="dxa"/>
          </w:tcPr>
          <w:p w14:paraId="6D2F629B" w14:textId="77777777" w:rsidR="00E16D79" w:rsidRDefault="00E16D79">
            <w:pPr>
              <w:pStyle w:val="EmptyCellLayoutStyle"/>
              <w:spacing w:after="0" w:line="240" w:lineRule="auto"/>
            </w:pPr>
          </w:p>
        </w:tc>
        <w:tc>
          <w:tcPr>
            <w:tcW w:w="292" w:type="dxa"/>
          </w:tcPr>
          <w:p w14:paraId="4DE6D842" w14:textId="77777777" w:rsidR="00E16D79" w:rsidRDefault="00E16D79">
            <w:pPr>
              <w:pStyle w:val="EmptyCellLayoutStyle"/>
              <w:spacing w:after="0" w:line="240" w:lineRule="auto"/>
            </w:pPr>
          </w:p>
        </w:tc>
        <w:tc>
          <w:tcPr>
            <w:tcW w:w="24" w:type="dxa"/>
          </w:tcPr>
          <w:p w14:paraId="2C0330DF" w14:textId="77777777" w:rsidR="00E16D79" w:rsidRDefault="00E16D79">
            <w:pPr>
              <w:pStyle w:val="EmptyCellLayoutStyle"/>
              <w:spacing w:after="0" w:line="240" w:lineRule="auto"/>
            </w:pPr>
          </w:p>
        </w:tc>
        <w:tc>
          <w:tcPr>
            <w:tcW w:w="16" w:type="dxa"/>
          </w:tcPr>
          <w:p w14:paraId="1176AD23" w14:textId="77777777" w:rsidR="00E16D79" w:rsidRDefault="00E16D79">
            <w:pPr>
              <w:pStyle w:val="EmptyCellLayoutStyle"/>
              <w:spacing w:after="0" w:line="240" w:lineRule="auto"/>
            </w:pPr>
          </w:p>
        </w:tc>
        <w:tc>
          <w:tcPr>
            <w:tcW w:w="32" w:type="dxa"/>
          </w:tcPr>
          <w:p w14:paraId="10DCCE31" w14:textId="77777777" w:rsidR="00E16D79" w:rsidRDefault="00E16D79">
            <w:pPr>
              <w:pStyle w:val="EmptyCellLayoutStyle"/>
              <w:spacing w:after="0" w:line="240" w:lineRule="auto"/>
            </w:pPr>
          </w:p>
        </w:tc>
        <w:tc>
          <w:tcPr>
            <w:tcW w:w="85" w:type="dxa"/>
          </w:tcPr>
          <w:p w14:paraId="01DEE34E" w14:textId="77777777" w:rsidR="00E16D79" w:rsidRDefault="00E16D79">
            <w:pPr>
              <w:pStyle w:val="EmptyCellLayoutStyle"/>
              <w:spacing w:after="0" w:line="240" w:lineRule="auto"/>
            </w:pPr>
          </w:p>
        </w:tc>
        <w:tc>
          <w:tcPr>
            <w:tcW w:w="475" w:type="dxa"/>
          </w:tcPr>
          <w:p w14:paraId="5EC2CEF9" w14:textId="77777777" w:rsidR="00E16D79" w:rsidRDefault="00E16D79">
            <w:pPr>
              <w:pStyle w:val="EmptyCellLayoutStyle"/>
              <w:spacing w:after="0" w:line="240" w:lineRule="auto"/>
            </w:pPr>
          </w:p>
        </w:tc>
        <w:tc>
          <w:tcPr>
            <w:tcW w:w="36" w:type="dxa"/>
          </w:tcPr>
          <w:p w14:paraId="728B03AB" w14:textId="77777777" w:rsidR="00E16D79" w:rsidRDefault="00E16D79">
            <w:pPr>
              <w:pStyle w:val="EmptyCellLayoutStyle"/>
              <w:spacing w:after="0" w:line="240" w:lineRule="auto"/>
            </w:pPr>
          </w:p>
        </w:tc>
        <w:tc>
          <w:tcPr>
            <w:tcW w:w="129" w:type="dxa"/>
          </w:tcPr>
          <w:p w14:paraId="5A18A677" w14:textId="77777777" w:rsidR="00E16D79" w:rsidRDefault="00E16D79">
            <w:pPr>
              <w:pStyle w:val="EmptyCellLayoutStyle"/>
              <w:spacing w:after="0" w:line="240" w:lineRule="auto"/>
            </w:pPr>
          </w:p>
        </w:tc>
        <w:tc>
          <w:tcPr>
            <w:tcW w:w="94" w:type="dxa"/>
          </w:tcPr>
          <w:p w14:paraId="7EB6FA12" w14:textId="77777777" w:rsidR="00E16D79" w:rsidRDefault="00E16D79">
            <w:pPr>
              <w:pStyle w:val="EmptyCellLayoutStyle"/>
              <w:spacing w:after="0" w:line="240" w:lineRule="auto"/>
            </w:pPr>
          </w:p>
        </w:tc>
        <w:tc>
          <w:tcPr>
            <w:tcW w:w="57" w:type="dxa"/>
          </w:tcPr>
          <w:p w14:paraId="4CA47262" w14:textId="77777777" w:rsidR="00E16D79" w:rsidRDefault="00E16D79">
            <w:pPr>
              <w:pStyle w:val="EmptyCellLayoutStyle"/>
              <w:spacing w:after="0" w:line="240" w:lineRule="auto"/>
            </w:pPr>
          </w:p>
        </w:tc>
        <w:tc>
          <w:tcPr>
            <w:tcW w:w="685" w:type="dxa"/>
          </w:tcPr>
          <w:p w14:paraId="5BC4FE87" w14:textId="77777777" w:rsidR="00E16D79" w:rsidRDefault="00E16D79">
            <w:pPr>
              <w:pStyle w:val="EmptyCellLayoutStyle"/>
              <w:spacing w:after="0" w:line="240" w:lineRule="auto"/>
            </w:pPr>
          </w:p>
        </w:tc>
        <w:tc>
          <w:tcPr>
            <w:tcW w:w="1241" w:type="dxa"/>
          </w:tcPr>
          <w:p w14:paraId="2F657495" w14:textId="77777777" w:rsidR="00E16D79" w:rsidRDefault="00E16D79">
            <w:pPr>
              <w:pStyle w:val="EmptyCellLayoutStyle"/>
              <w:spacing w:after="0" w:line="240" w:lineRule="auto"/>
            </w:pPr>
          </w:p>
        </w:tc>
        <w:tc>
          <w:tcPr>
            <w:tcW w:w="131" w:type="dxa"/>
          </w:tcPr>
          <w:p w14:paraId="6236556A" w14:textId="77777777" w:rsidR="00E16D79" w:rsidRDefault="00E16D79">
            <w:pPr>
              <w:pStyle w:val="EmptyCellLayoutStyle"/>
              <w:spacing w:after="0" w:line="240" w:lineRule="auto"/>
            </w:pPr>
          </w:p>
        </w:tc>
        <w:tc>
          <w:tcPr>
            <w:tcW w:w="1431" w:type="dxa"/>
          </w:tcPr>
          <w:p w14:paraId="5977A2D1" w14:textId="77777777" w:rsidR="00E16D79" w:rsidRDefault="00E16D79">
            <w:pPr>
              <w:pStyle w:val="EmptyCellLayoutStyle"/>
              <w:spacing w:after="0" w:line="240" w:lineRule="auto"/>
            </w:pPr>
          </w:p>
        </w:tc>
        <w:tc>
          <w:tcPr>
            <w:tcW w:w="2311" w:type="dxa"/>
          </w:tcPr>
          <w:p w14:paraId="5DAE0790" w14:textId="77777777" w:rsidR="00E16D79" w:rsidRDefault="00E16D79">
            <w:pPr>
              <w:pStyle w:val="EmptyCellLayoutStyle"/>
              <w:spacing w:after="0" w:line="240" w:lineRule="auto"/>
            </w:pPr>
          </w:p>
        </w:tc>
        <w:tc>
          <w:tcPr>
            <w:tcW w:w="1686" w:type="dxa"/>
          </w:tcPr>
          <w:p w14:paraId="7864FEC5" w14:textId="77777777" w:rsidR="00E16D79" w:rsidRDefault="00E16D79">
            <w:pPr>
              <w:pStyle w:val="EmptyCellLayoutStyle"/>
              <w:spacing w:after="0" w:line="240" w:lineRule="auto"/>
            </w:pPr>
          </w:p>
        </w:tc>
        <w:tc>
          <w:tcPr>
            <w:tcW w:w="1353" w:type="dxa"/>
          </w:tcPr>
          <w:p w14:paraId="558EB524" w14:textId="77777777" w:rsidR="00E16D79" w:rsidRDefault="00E16D79">
            <w:pPr>
              <w:pStyle w:val="EmptyCellLayoutStyle"/>
              <w:spacing w:after="0" w:line="240" w:lineRule="auto"/>
            </w:pPr>
          </w:p>
        </w:tc>
        <w:tc>
          <w:tcPr>
            <w:tcW w:w="16" w:type="dxa"/>
          </w:tcPr>
          <w:p w14:paraId="5EC7FD5E" w14:textId="77777777" w:rsidR="00E16D79" w:rsidRDefault="00E16D79">
            <w:pPr>
              <w:pStyle w:val="EmptyCellLayoutStyle"/>
              <w:spacing w:after="0" w:line="240" w:lineRule="auto"/>
            </w:pPr>
          </w:p>
        </w:tc>
        <w:tc>
          <w:tcPr>
            <w:tcW w:w="21" w:type="dxa"/>
          </w:tcPr>
          <w:p w14:paraId="394FF071" w14:textId="77777777" w:rsidR="00E16D79" w:rsidRDefault="00E16D79">
            <w:pPr>
              <w:pStyle w:val="EmptyCellLayoutStyle"/>
              <w:spacing w:after="0" w:line="240" w:lineRule="auto"/>
            </w:pPr>
          </w:p>
        </w:tc>
        <w:tc>
          <w:tcPr>
            <w:tcW w:w="149" w:type="dxa"/>
          </w:tcPr>
          <w:p w14:paraId="4AC7EB1A" w14:textId="77777777" w:rsidR="00E16D79" w:rsidRDefault="00E16D79">
            <w:pPr>
              <w:pStyle w:val="EmptyCellLayoutStyle"/>
              <w:spacing w:after="0" w:line="240" w:lineRule="auto"/>
            </w:pPr>
          </w:p>
        </w:tc>
      </w:tr>
      <w:tr w:rsidR="00AD3B06" w14:paraId="561A6368" w14:textId="77777777" w:rsidTr="00DC79E3">
        <w:trPr>
          <w:trHeight w:val="680"/>
        </w:trPr>
        <w:tc>
          <w:tcPr>
            <w:tcW w:w="6" w:type="dxa"/>
          </w:tcPr>
          <w:p w14:paraId="13173003" w14:textId="77777777" w:rsidR="00E16D79" w:rsidRDefault="00E16D79">
            <w:pPr>
              <w:pStyle w:val="EmptyCellLayoutStyle"/>
              <w:spacing w:after="0" w:line="240" w:lineRule="auto"/>
            </w:pPr>
          </w:p>
        </w:tc>
        <w:tc>
          <w:tcPr>
            <w:tcW w:w="18" w:type="dxa"/>
          </w:tcPr>
          <w:p w14:paraId="7B9992D1" w14:textId="77777777" w:rsidR="00E16D79" w:rsidRDefault="00E16D79">
            <w:pPr>
              <w:pStyle w:val="EmptyCellLayoutStyle"/>
              <w:spacing w:after="0" w:line="240" w:lineRule="auto"/>
            </w:pPr>
          </w:p>
        </w:tc>
        <w:tc>
          <w:tcPr>
            <w:tcW w:w="9" w:type="dxa"/>
          </w:tcPr>
          <w:p w14:paraId="4DA250D0" w14:textId="77777777" w:rsidR="00E16D79" w:rsidRDefault="00E16D79">
            <w:pPr>
              <w:pStyle w:val="EmptyCellLayoutStyle"/>
              <w:spacing w:after="0" w:line="240" w:lineRule="auto"/>
            </w:pPr>
          </w:p>
        </w:tc>
        <w:tc>
          <w:tcPr>
            <w:tcW w:w="11" w:type="dxa"/>
          </w:tcPr>
          <w:p w14:paraId="67032330" w14:textId="77777777" w:rsidR="00E16D79" w:rsidRDefault="00E16D79">
            <w:pPr>
              <w:pStyle w:val="EmptyCellLayoutStyle"/>
              <w:spacing w:after="0" w:line="240" w:lineRule="auto"/>
            </w:pPr>
          </w:p>
        </w:tc>
        <w:tc>
          <w:tcPr>
            <w:tcW w:w="6" w:type="dxa"/>
          </w:tcPr>
          <w:p w14:paraId="7E69CA4A" w14:textId="77777777" w:rsidR="00E16D79" w:rsidRDefault="00E16D79">
            <w:pPr>
              <w:pStyle w:val="EmptyCellLayoutStyle"/>
              <w:spacing w:after="0" w:line="240" w:lineRule="auto"/>
            </w:pPr>
          </w:p>
        </w:tc>
        <w:tc>
          <w:tcPr>
            <w:tcW w:w="6" w:type="dxa"/>
          </w:tcPr>
          <w:p w14:paraId="3B8281A1" w14:textId="77777777" w:rsidR="00E16D79" w:rsidRDefault="00E16D79">
            <w:pPr>
              <w:pStyle w:val="EmptyCellLayoutStyle"/>
              <w:spacing w:after="0" w:line="240" w:lineRule="auto"/>
            </w:pPr>
          </w:p>
        </w:tc>
        <w:tc>
          <w:tcPr>
            <w:tcW w:w="34" w:type="dxa"/>
          </w:tcPr>
          <w:p w14:paraId="18B3C400" w14:textId="77777777" w:rsidR="00E16D79" w:rsidRDefault="00E16D79">
            <w:pPr>
              <w:pStyle w:val="EmptyCellLayoutStyle"/>
              <w:spacing w:after="0" w:line="240" w:lineRule="auto"/>
            </w:pPr>
          </w:p>
        </w:tc>
        <w:tc>
          <w:tcPr>
            <w:tcW w:w="6" w:type="dxa"/>
          </w:tcPr>
          <w:p w14:paraId="4372E48E" w14:textId="77777777" w:rsidR="00E16D79" w:rsidRDefault="00E16D79">
            <w:pPr>
              <w:pStyle w:val="EmptyCellLayoutStyle"/>
              <w:spacing w:after="0" w:line="240" w:lineRule="auto"/>
            </w:pPr>
          </w:p>
        </w:tc>
        <w:tc>
          <w:tcPr>
            <w:tcW w:w="44" w:type="dxa"/>
          </w:tcPr>
          <w:p w14:paraId="29B6EA0A" w14:textId="77777777" w:rsidR="00E16D79" w:rsidRDefault="00E16D79">
            <w:pPr>
              <w:pStyle w:val="EmptyCellLayoutStyle"/>
              <w:spacing w:after="0" w:line="240" w:lineRule="auto"/>
            </w:pPr>
          </w:p>
        </w:tc>
        <w:tc>
          <w:tcPr>
            <w:tcW w:w="36" w:type="dxa"/>
          </w:tcPr>
          <w:p w14:paraId="693D3BED" w14:textId="77777777" w:rsidR="00E16D79" w:rsidRDefault="00E16D79">
            <w:pPr>
              <w:pStyle w:val="EmptyCellLayoutStyle"/>
              <w:spacing w:after="0" w:line="240" w:lineRule="auto"/>
            </w:pPr>
          </w:p>
        </w:tc>
        <w:tc>
          <w:tcPr>
            <w:tcW w:w="191" w:type="dxa"/>
          </w:tcPr>
          <w:p w14:paraId="6D30D913" w14:textId="77777777" w:rsidR="00E16D79" w:rsidRDefault="00E16D79">
            <w:pPr>
              <w:pStyle w:val="EmptyCellLayoutStyle"/>
              <w:spacing w:after="0" w:line="240" w:lineRule="auto"/>
            </w:pPr>
          </w:p>
        </w:tc>
        <w:tc>
          <w:tcPr>
            <w:tcW w:w="334" w:type="dxa"/>
          </w:tcPr>
          <w:p w14:paraId="06048FEA" w14:textId="77777777" w:rsidR="00E16D79" w:rsidRDefault="00E16D79">
            <w:pPr>
              <w:pStyle w:val="EmptyCellLayoutStyle"/>
              <w:spacing w:after="0" w:line="240" w:lineRule="auto"/>
            </w:pPr>
          </w:p>
        </w:tc>
        <w:tc>
          <w:tcPr>
            <w:tcW w:w="44" w:type="dxa"/>
          </w:tcPr>
          <w:p w14:paraId="7811A798" w14:textId="77777777" w:rsidR="00E16D79" w:rsidRDefault="00E16D79">
            <w:pPr>
              <w:pStyle w:val="EmptyCellLayoutStyle"/>
              <w:spacing w:after="0" w:line="240" w:lineRule="auto"/>
            </w:pPr>
          </w:p>
        </w:tc>
        <w:tc>
          <w:tcPr>
            <w:tcW w:w="51" w:type="dxa"/>
          </w:tcPr>
          <w:p w14:paraId="58577D22" w14:textId="77777777" w:rsidR="00E16D79" w:rsidRDefault="00E16D79">
            <w:pPr>
              <w:pStyle w:val="EmptyCellLayoutStyle"/>
              <w:spacing w:after="0" w:line="240" w:lineRule="auto"/>
            </w:pPr>
          </w:p>
        </w:tc>
        <w:tc>
          <w:tcPr>
            <w:tcW w:w="22" w:type="dxa"/>
          </w:tcPr>
          <w:p w14:paraId="2F687890" w14:textId="77777777" w:rsidR="00E16D79" w:rsidRDefault="00E16D79">
            <w:pPr>
              <w:pStyle w:val="EmptyCellLayoutStyle"/>
              <w:spacing w:after="0" w:line="240" w:lineRule="auto"/>
            </w:pPr>
          </w:p>
        </w:tc>
        <w:tc>
          <w:tcPr>
            <w:tcW w:w="16" w:type="dxa"/>
          </w:tcPr>
          <w:p w14:paraId="55E605C7" w14:textId="77777777" w:rsidR="00E16D79" w:rsidRDefault="00E16D79">
            <w:pPr>
              <w:pStyle w:val="EmptyCellLayoutStyle"/>
              <w:spacing w:after="0" w:line="240" w:lineRule="auto"/>
            </w:pPr>
          </w:p>
        </w:tc>
        <w:tc>
          <w:tcPr>
            <w:tcW w:w="16" w:type="dxa"/>
          </w:tcPr>
          <w:p w14:paraId="7478787C" w14:textId="77777777" w:rsidR="00E16D79" w:rsidRDefault="00E16D79">
            <w:pPr>
              <w:pStyle w:val="EmptyCellLayoutStyle"/>
              <w:spacing w:after="0" w:line="240" w:lineRule="auto"/>
            </w:pPr>
          </w:p>
        </w:tc>
        <w:tc>
          <w:tcPr>
            <w:tcW w:w="10229" w:type="dxa"/>
            <w:gridSpan w:val="24"/>
          </w:tcPr>
          <w:tbl>
            <w:tblPr>
              <w:tblW w:w="0" w:type="auto"/>
              <w:tblCellMar>
                <w:left w:w="0" w:type="dxa"/>
                <w:right w:w="0" w:type="dxa"/>
              </w:tblCellMar>
              <w:tblLook w:val="04A0" w:firstRow="1" w:lastRow="0" w:firstColumn="1" w:lastColumn="0" w:noHBand="0" w:noVBand="1"/>
            </w:tblPr>
            <w:tblGrid>
              <w:gridCol w:w="10208"/>
            </w:tblGrid>
            <w:tr w:rsidR="00E16D79" w14:paraId="0E21415A" w14:textId="77777777">
              <w:trPr>
                <w:trHeight w:val="680"/>
              </w:trPr>
              <w:tc>
                <w:tcPr>
                  <w:tcW w:w="10466" w:type="dxa"/>
                  <w:tcBorders>
                    <w:top w:val="nil"/>
                    <w:left w:val="nil"/>
                    <w:bottom w:val="nil"/>
                    <w:right w:val="nil"/>
                  </w:tcBorders>
                  <w:tcMar>
                    <w:top w:w="0" w:type="dxa"/>
                    <w:left w:w="39" w:type="dxa"/>
                    <w:bottom w:w="0" w:type="dxa"/>
                    <w:right w:w="39" w:type="dxa"/>
                  </w:tcMar>
                </w:tcPr>
                <w:p w14:paraId="4CB31B0B" w14:textId="10BD1917" w:rsidR="00E16D79" w:rsidRDefault="004F4E2D" w:rsidP="00AD3B06">
                  <w:pPr>
                    <w:spacing w:after="0" w:line="240" w:lineRule="auto"/>
                    <w:jc w:val="right"/>
                  </w:pPr>
                  <w:r>
                    <w:rPr>
                      <w:rFonts w:ascii="Segoe UI" w:eastAsia="Segoe UI" w:hAnsi="Segoe UI"/>
                      <w:b/>
                      <w:color w:val="000000"/>
                      <w:sz w:val="16"/>
                    </w:rPr>
                    <w:t xml:space="preserve">Following services are not included in this Contract.  In the event, should </w:t>
                  </w:r>
                  <w:del w:id="157" w:author="Parulekar, Prutha" w:date="2023-07-05T09:40:00Z">
                    <w:r>
                      <w:rPr>
                        <w:rFonts w:ascii="Segoe UI" w:eastAsia="Segoe UI" w:hAnsi="Segoe UI"/>
                        <w:b/>
                        <w:color w:val="000000"/>
                        <w:sz w:val="16"/>
                      </w:rPr>
                      <w:delText>"</w:delText>
                    </w:r>
                  </w:del>
                  <w:r>
                    <w:rPr>
                      <w:rFonts w:ascii="Segoe UI" w:eastAsia="Segoe UI" w:hAnsi="Segoe UI"/>
                      <w:b/>
                      <w:color w:val="000000"/>
                      <w:sz w:val="16"/>
                    </w:rPr>
                    <w:t>the User</w:t>
                  </w:r>
                  <w:del w:id="158" w:author="Parulekar, Prutha" w:date="2023-07-05T09:40:00Z">
                    <w:r>
                      <w:rPr>
                        <w:rFonts w:ascii="Segoe UI" w:eastAsia="Segoe UI" w:hAnsi="Segoe UI"/>
                        <w:b/>
                        <w:color w:val="000000"/>
                        <w:sz w:val="16"/>
                      </w:rPr>
                      <w:delText>"</w:delText>
                    </w:r>
                  </w:del>
                  <w:r w:rsidR="00356E60">
                    <w:rPr>
                      <w:rFonts w:ascii="Segoe UI" w:eastAsia="Segoe UI" w:hAnsi="Segoe UI"/>
                      <w:b/>
                      <w:color w:val="000000"/>
                      <w:sz w:val="16"/>
                    </w:rPr>
                    <w:t xml:space="preserve"> </w:t>
                  </w:r>
                  <w:r>
                    <w:rPr>
                      <w:rFonts w:ascii="Segoe UI" w:eastAsia="Segoe UI" w:hAnsi="Segoe UI"/>
                      <w:b/>
                      <w:color w:val="000000"/>
                      <w:sz w:val="16"/>
                    </w:rPr>
                    <w:t xml:space="preserve">request DIPL to undertake any of the following services, all costs i.e.: labor and replacement parts will be priced separately at DIPL's prevailing prices which will be borne by </w:t>
                  </w:r>
                  <w:del w:id="159" w:author="Parulekar, Prutha" w:date="2023-07-05T09:40:00Z">
                    <w:r>
                      <w:rPr>
                        <w:rFonts w:ascii="Segoe UI" w:eastAsia="Segoe UI" w:hAnsi="Segoe UI"/>
                        <w:b/>
                        <w:color w:val="000000"/>
                        <w:sz w:val="16"/>
                      </w:rPr>
                      <w:delText>"</w:delText>
                    </w:r>
                  </w:del>
                  <w:r>
                    <w:rPr>
                      <w:rFonts w:ascii="Segoe UI" w:eastAsia="Segoe UI" w:hAnsi="Segoe UI"/>
                      <w:b/>
                      <w:color w:val="000000"/>
                      <w:sz w:val="16"/>
                    </w:rPr>
                    <w:t xml:space="preserve">the </w:t>
                  </w:r>
                  <w:del w:id="160" w:author="Parulekar, Prutha" w:date="2023-07-05T09:40:00Z">
                    <w:r>
                      <w:rPr>
                        <w:rFonts w:ascii="Segoe UI" w:eastAsia="Segoe UI" w:hAnsi="Segoe UI"/>
                        <w:b/>
                        <w:color w:val="000000"/>
                        <w:sz w:val="16"/>
                      </w:rPr>
                      <w:delText>user"</w:delText>
                    </w:r>
                  </w:del>
                  <w:ins w:id="161" w:author="Parulekar, Prutha" w:date="2023-07-05T09:40:00Z">
                    <w:r w:rsidR="00356E60">
                      <w:rPr>
                        <w:rFonts w:ascii="Segoe UI" w:eastAsia="Segoe UI" w:hAnsi="Segoe UI"/>
                        <w:b/>
                        <w:color w:val="000000"/>
                        <w:sz w:val="16"/>
                      </w:rPr>
                      <w:t>U</w:t>
                    </w:r>
                    <w:r>
                      <w:rPr>
                        <w:rFonts w:ascii="Segoe UI" w:eastAsia="Segoe UI" w:hAnsi="Segoe UI"/>
                        <w:b/>
                        <w:color w:val="000000"/>
                        <w:sz w:val="16"/>
                      </w:rPr>
                      <w:t>ser</w:t>
                    </w:r>
                    <w:r w:rsidR="00356E60">
                      <w:rPr>
                        <w:rFonts w:ascii="Segoe UI" w:eastAsia="Segoe UI" w:hAnsi="Segoe UI"/>
                        <w:b/>
                        <w:color w:val="000000"/>
                        <w:sz w:val="16"/>
                      </w:rPr>
                      <w:t>.</w:t>
                    </w:r>
                  </w:ins>
                </w:p>
              </w:tc>
            </w:tr>
          </w:tbl>
          <w:p w14:paraId="2CD4D0B2" w14:textId="77777777" w:rsidR="00E16D79" w:rsidRDefault="00E16D79" w:rsidP="00AD3B06">
            <w:pPr>
              <w:spacing w:after="0" w:line="240" w:lineRule="auto"/>
              <w:jc w:val="right"/>
            </w:pPr>
          </w:p>
        </w:tc>
        <w:tc>
          <w:tcPr>
            <w:tcW w:w="149" w:type="dxa"/>
          </w:tcPr>
          <w:p w14:paraId="3B44B682" w14:textId="77777777" w:rsidR="00E16D79" w:rsidRDefault="00E16D79">
            <w:pPr>
              <w:pStyle w:val="EmptyCellLayoutStyle"/>
              <w:spacing w:after="0" w:line="240" w:lineRule="auto"/>
            </w:pPr>
          </w:p>
        </w:tc>
      </w:tr>
      <w:tr w:rsidR="00AD3B06" w14:paraId="1DF6BBF1" w14:textId="77777777" w:rsidTr="00DC79E3">
        <w:trPr>
          <w:trHeight w:val="45"/>
        </w:trPr>
        <w:tc>
          <w:tcPr>
            <w:tcW w:w="6" w:type="dxa"/>
          </w:tcPr>
          <w:p w14:paraId="4D645FE0" w14:textId="77777777" w:rsidR="00E16D79" w:rsidRDefault="00E16D79">
            <w:pPr>
              <w:pStyle w:val="EmptyCellLayoutStyle"/>
              <w:spacing w:after="0" w:line="240" w:lineRule="auto"/>
            </w:pPr>
          </w:p>
        </w:tc>
        <w:tc>
          <w:tcPr>
            <w:tcW w:w="18" w:type="dxa"/>
          </w:tcPr>
          <w:p w14:paraId="1EBEFF13" w14:textId="77777777" w:rsidR="00E16D79" w:rsidRDefault="00E16D79">
            <w:pPr>
              <w:pStyle w:val="EmptyCellLayoutStyle"/>
              <w:spacing w:after="0" w:line="240" w:lineRule="auto"/>
            </w:pPr>
          </w:p>
        </w:tc>
        <w:tc>
          <w:tcPr>
            <w:tcW w:w="9" w:type="dxa"/>
          </w:tcPr>
          <w:p w14:paraId="204C488E" w14:textId="77777777" w:rsidR="00E16D79" w:rsidRDefault="00E16D79">
            <w:pPr>
              <w:pStyle w:val="EmptyCellLayoutStyle"/>
              <w:spacing w:after="0" w:line="240" w:lineRule="auto"/>
            </w:pPr>
          </w:p>
        </w:tc>
        <w:tc>
          <w:tcPr>
            <w:tcW w:w="11" w:type="dxa"/>
          </w:tcPr>
          <w:p w14:paraId="29884275" w14:textId="77777777" w:rsidR="00E16D79" w:rsidRDefault="00E16D79">
            <w:pPr>
              <w:pStyle w:val="EmptyCellLayoutStyle"/>
              <w:spacing w:after="0" w:line="240" w:lineRule="auto"/>
            </w:pPr>
          </w:p>
        </w:tc>
        <w:tc>
          <w:tcPr>
            <w:tcW w:w="6" w:type="dxa"/>
          </w:tcPr>
          <w:p w14:paraId="6B6A584B" w14:textId="77777777" w:rsidR="00E16D79" w:rsidRDefault="00E16D79">
            <w:pPr>
              <w:pStyle w:val="EmptyCellLayoutStyle"/>
              <w:spacing w:after="0" w:line="240" w:lineRule="auto"/>
            </w:pPr>
          </w:p>
        </w:tc>
        <w:tc>
          <w:tcPr>
            <w:tcW w:w="6" w:type="dxa"/>
          </w:tcPr>
          <w:p w14:paraId="69CA349F" w14:textId="77777777" w:rsidR="00E16D79" w:rsidRDefault="00E16D79">
            <w:pPr>
              <w:pStyle w:val="EmptyCellLayoutStyle"/>
              <w:spacing w:after="0" w:line="240" w:lineRule="auto"/>
            </w:pPr>
          </w:p>
        </w:tc>
        <w:tc>
          <w:tcPr>
            <w:tcW w:w="34" w:type="dxa"/>
          </w:tcPr>
          <w:p w14:paraId="0D51AFE0" w14:textId="77777777" w:rsidR="00E16D79" w:rsidRDefault="00E16D79">
            <w:pPr>
              <w:pStyle w:val="EmptyCellLayoutStyle"/>
              <w:spacing w:after="0" w:line="240" w:lineRule="auto"/>
            </w:pPr>
          </w:p>
        </w:tc>
        <w:tc>
          <w:tcPr>
            <w:tcW w:w="6" w:type="dxa"/>
          </w:tcPr>
          <w:p w14:paraId="11D4DE5F" w14:textId="77777777" w:rsidR="00E16D79" w:rsidRDefault="00E16D79">
            <w:pPr>
              <w:pStyle w:val="EmptyCellLayoutStyle"/>
              <w:spacing w:after="0" w:line="240" w:lineRule="auto"/>
            </w:pPr>
          </w:p>
        </w:tc>
        <w:tc>
          <w:tcPr>
            <w:tcW w:w="44" w:type="dxa"/>
          </w:tcPr>
          <w:p w14:paraId="2E63AC9E" w14:textId="77777777" w:rsidR="00E16D79" w:rsidRDefault="00E16D79">
            <w:pPr>
              <w:pStyle w:val="EmptyCellLayoutStyle"/>
              <w:spacing w:after="0" w:line="240" w:lineRule="auto"/>
            </w:pPr>
          </w:p>
        </w:tc>
        <w:tc>
          <w:tcPr>
            <w:tcW w:w="36" w:type="dxa"/>
          </w:tcPr>
          <w:p w14:paraId="40E1F587" w14:textId="77777777" w:rsidR="00E16D79" w:rsidRDefault="00E16D79">
            <w:pPr>
              <w:pStyle w:val="EmptyCellLayoutStyle"/>
              <w:spacing w:after="0" w:line="240" w:lineRule="auto"/>
            </w:pPr>
          </w:p>
        </w:tc>
        <w:tc>
          <w:tcPr>
            <w:tcW w:w="191" w:type="dxa"/>
          </w:tcPr>
          <w:p w14:paraId="37950480" w14:textId="77777777" w:rsidR="00E16D79" w:rsidRDefault="00E16D79">
            <w:pPr>
              <w:pStyle w:val="EmptyCellLayoutStyle"/>
              <w:spacing w:after="0" w:line="240" w:lineRule="auto"/>
            </w:pPr>
          </w:p>
        </w:tc>
        <w:tc>
          <w:tcPr>
            <w:tcW w:w="334" w:type="dxa"/>
          </w:tcPr>
          <w:p w14:paraId="6ADA6EC6" w14:textId="77777777" w:rsidR="00E16D79" w:rsidRDefault="00E16D79">
            <w:pPr>
              <w:pStyle w:val="EmptyCellLayoutStyle"/>
              <w:spacing w:after="0" w:line="240" w:lineRule="auto"/>
            </w:pPr>
          </w:p>
        </w:tc>
        <w:tc>
          <w:tcPr>
            <w:tcW w:w="44" w:type="dxa"/>
          </w:tcPr>
          <w:p w14:paraId="58D89EAF" w14:textId="77777777" w:rsidR="00E16D79" w:rsidRDefault="00E16D79">
            <w:pPr>
              <w:pStyle w:val="EmptyCellLayoutStyle"/>
              <w:spacing w:after="0" w:line="240" w:lineRule="auto"/>
            </w:pPr>
          </w:p>
        </w:tc>
        <w:tc>
          <w:tcPr>
            <w:tcW w:w="51" w:type="dxa"/>
          </w:tcPr>
          <w:p w14:paraId="094C8A0D" w14:textId="77777777" w:rsidR="00E16D79" w:rsidRDefault="00E16D79">
            <w:pPr>
              <w:pStyle w:val="EmptyCellLayoutStyle"/>
              <w:spacing w:after="0" w:line="240" w:lineRule="auto"/>
            </w:pPr>
          </w:p>
        </w:tc>
        <w:tc>
          <w:tcPr>
            <w:tcW w:w="22" w:type="dxa"/>
          </w:tcPr>
          <w:p w14:paraId="5858CC78" w14:textId="77777777" w:rsidR="00E16D79" w:rsidRDefault="00E16D79">
            <w:pPr>
              <w:pStyle w:val="EmptyCellLayoutStyle"/>
              <w:spacing w:after="0" w:line="240" w:lineRule="auto"/>
            </w:pPr>
          </w:p>
        </w:tc>
        <w:tc>
          <w:tcPr>
            <w:tcW w:w="16" w:type="dxa"/>
          </w:tcPr>
          <w:p w14:paraId="61A8F6D3" w14:textId="77777777" w:rsidR="00E16D79" w:rsidRDefault="00E16D79">
            <w:pPr>
              <w:pStyle w:val="EmptyCellLayoutStyle"/>
              <w:spacing w:after="0" w:line="240" w:lineRule="auto"/>
            </w:pPr>
          </w:p>
        </w:tc>
        <w:tc>
          <w:tcPr>
            <w:tcW w:w="16" w:type="dxa"/>
          </w:tcPr>
          <w:p w14:paraId="2A11F7B0" w14:textId="77777777" w:rsidR="00E16D79" w:rsidRDefault="00E16D79">
            <w:pPr>
              <w:pStyle w:val="EmptyCellLayoutStyle"/>
              <w:spacing w:after="0" w:line="240" w:lineRule="auto"/>
            </w:pPr>
          </w:p>
        </w:tc>
        <w:tc>
          <w:tcPr>
            <w:tcW w:w="16" w:type="dxa"/>
          </w:tcPr>
          <w:p w14:paraId="0E57D828" w14:textId="77777777" w:rsidR="00E16D79" w:rsidRDefault="00E16D79">
            <w:pPr>
              <w:pStyle w:val="EmptyCellLayoutStyle"/>
              <w:spacing w:after="0" w:line="240" w:lineRule="auto"/>
            </w:pPr>
          </w:p>
        </w:tc>
        <w:tc>
          <w:tcPr>
            <w:tcW w:w="42" w:type="dxa"/>
          </w:tcPr>
          <w:p w14:paraId="5B0C395E" w14:textId="77777777" w:rsidR="00E16D79" w:rsidRDefault="00E16D79">
            <w:pPr>
              <w:pStyle w:val="EmptyCellLayoutStyle"/>
              <w:spacing w:after="0" w:line="240" w:lineRule="auto"/>
            </w:pPr>
          </w:p>
        </w:tc>
        <w:tc>
          <w:tcPr>
            <w:tcW w:w="16" w:type="dxa"/>
          </w:tcPr>
          <w:p w14:paraId="7F01A5E2" w14:textId="77777777" w:rsidR="00E16D79" w:rsidRDefault="00E16D79">
            <w:pPr>
              <w:pStyle w:val="EmptyCellLayoutStyle"/>
              <w:spacing w:after="0" w:line="240" w:lineRule="auto"/>
            </w:pPr>
          </w:p>
        </w:tc>
        <w:tc>
          <w:tcPr>
            <w:tcW w:w="16" w:type="dxa"/>
          </w:tcPr>
          <w:p w14:paraId="7D45CE07" w14:textId="77777777" w:rsidR="00E16D79" w:rsidRDefault="00E16D79">
            <w:pPr>
              <w:pStyle w:val="EmptyCellLayoutStyle"/>
              <w:spacing w:after="0" w:line="240" w:lineRule="auto"/>
            </w:pPr>
          </w:p>
        </w:tc>
        <w:tc>
          <w:tcPr>
            <w:tcW w:w="24" w:type="dxa"/>
          </w:tcPr>
          <w:p w14:paraId="79FDD75A" w14:textId="77777777" w:rsidR="00E16D79" w:rsidRDefault="00E16D79">
            <w:pPr>
              <w:pStyle w:val="EmptyCellLayoutStyle"/>
              <w:spacing w:after="0" w:line="240" w:lineRule="auto"/>
            </w:pPr>
          </w:p>
        </w:tc>
        <w:tc>
          <w:tcPr>
            <w:tcW w:w="292" w:type="dxa"/>
          </w:tcPr>
          <w:p w14:paraId="1A3B9ECB" w14:textId="77777777" w:rsidR="00E16D79" w:rsidRDefault="00E16D79">
            <w:pPr>
              <w:pStyle w:val="EmptyCellLayoutStyle"/>
              <w:spacing w:after="0" w:line="240" w:lineRule="auto"/>
            </w:pPr>
          </w:p>
        </w:tc>
        <w:tc>
          <w:tcPr>
            <w:tcW w:w="24" w:type="dxa"/>
          </w:tcPr>
          <w:p w14:paraId="7C479866" w14:textId="77777777" w:rsidR="00E16D79" w:rsidRDefault="00E16D79">
            <w:pPr>
              <w:pStyle w:val="EmptyCellLayoutStyle"/>
              <w:spacing w:after="0" w:line="240" w:lineRule="auto"/>
            </w:pPr>
          </w:p>
        </w:tc>
        <w:tc>
          <w:tcPr>
            <w:tcW w:w="16" w:type="dxa"/>
          </w:tcPr>
          <w:p w14:paraId="61AE8C45" w14:textId="77777777" w:rsidR="00E16D79" w:rsidRDefault="00E16D79">
            <w:pPr>
              <w:pStyle w:val="EmptyCellLayoutStyle"/>
              <w:spacing w:after="0" w:line="240" w:lineRule="auto"/>
            </w:pPr>
          </w:p>
        </w:tc>
        <w:tc>
          <w:tcPr>
            <w:tcW w:w="32" w:type="dxa"/>
          </w:tcPr>
          <w:p w14:paraId="00481FCB" w14:textId="77777777" w:rsidR="00E16D79" w:rsidRDefault="00E16D79">
            <w:pPr>
              <w:pStyle w:val="EmptyCellLayoutStyle"/>
              <w:spacing w:after="0" w:line="240" w:lineRule="auto"/>
            </w:pPr>
          </w:p>
        </w:tc>
        <w:tc>
          <w:tcPr>
            <w:tcW w:w="85" w:type="dxa"/>
          </w:tcPr>
          <w:p w14:paraId="69F8515C" w14:textId="77777777" w:rsidR="00E16D79" w:rsidRDefault="00E16D79">
            <w:pPr>
              <w:pStyle w:val="EmptyCellLayoutStyle"/>
              <w:spacing w:after="0" w:line="240" w:lineRule="auto"/>
            </w:pPr>
          </w:p>
        </w:tc>
        <w:tc>
          <w:tcPr>
            <w:tcW w:w="475" w:type="dxa"/>
          </w:tcPr>
          <w:p w14:paraId="7656337A" w14:textId="77777777" w:rsidR="00E16D79" w:rsidRDefault="00E16D79">
            <w:pPr>
              <w:pStyle w:val="EmptyCellLayoutStyle"/>
              <w:spacing w:after="0" w:line="240" w:lineRule="auto"/>
            </w:pPr>
          </w:p>
        </w:tc>
        <w:tc>
          <w:tcPr>
            <w:tcW w:w="36" w:type="dxa"/>
          </w:tcPr>
          <w:p w14:paraId="6401BD9D" w14:textId="77777777" w:rsidR="00E16D79" w:rsidRDefault="00E16D79">
            <w:pPr>
              <w:pStyle w:val="EmptyCellLayoutStyle"/>
              <w:spacing w:after="0" w:line="240" w:lineRule="auto"/>
            </w:pPr>
          </w:p>
        </w:tc>
        <w:tc>
          <w:tcPr>
            <w:tcW w:w="129" w:type="dxa"/>
          </w:tcPr>
          <w:p w14:paraId="31D41843" w14:textId="77777777" w:rsidR="00E16D79" w:rsidRDefault="00E16D79">
            <w:pPr>
              <w:pStyle w:val="EmptyCellLayoutStyle"/>
              <w:spacing w:after="0" w:line="240" w:lineRule="auto"/>
            </w:pPr>
          </w:p>
        </w:tc>
        <w:tc>
          <w:tcPr>
            <w:tcW w:w="94" w:type="dxa"/>
          </w:tcPr>
          <w:p w14:paraId="30B38F38" w14:textId="77777777" w:rsidR="00E16D79" w:rsidRDefault="00E16D79">
            <w:pPr>
              <w:pStyle w:val="EmptyCellLayoutStyle"/>
              <w:spacing w:after="0" w:line="240" w:lineRule="auto"/>
            </w:pPr>
          </w:p>
        </w:tc>
        <w:tc>
          <w:tcPr>
            <w:tcW w:w="57" w:type="dxa"/>
          </w:tcPr>
          <w:p w14:paraId="738A18C1" w14:textId="77777777" w:rsidR="00E16D79" w:rsidRDefault="00E16D79">
            <w:pPr>
              <w:pStyle w:val="EmptyCellLayoutStyle"/>
              <w:spacing w:after="0" w:line="240" w:lineRule="auto"/>
            </w:pPr>
          </w:p>
        </w:tc>
        <w:tc>
          <w:tcPr>
            <w:tcW w:w="685" w:type="dxa"/>
          </w:tcPr>
          <w:p w14:paraId="13E493E9" w14:textId="77777777" w:rsidR="00E16D79" w:rsidRDefault="00E16D79">
            <w:pPr>
              <w:pStyle w:val="EmptyCellLayoutStyle"/>
              <w:spacing w:after="0" w:line="240" w:lineRule="auto"/>
            </w:pPr>
          </w:p>
        </w:tc>
        <w:tc>
          <w:tcPr>
            <w:tcW w:w="1241" w:type="dxa"/>
          </w:tcPr>
          <w:p w14:paraId="430B056C" w14:textId="77777777" w:rsidR="00E16D79" w:rsidRDefault="00E16D79">
            <w:pPr>
              <w:pStyle w:val="EmptyCellLayoutStyle"/>
              <w:spacing w:after="0" w:line="240" w:lineRule="auto"/>
            </w:pPr>
          </w:p>
        </w:tc>
        <w:tc>
          <w:tcPr>
            <w:tcW w:w="131" w:type="dxa"/>
          </w:tcPr>
          <w:p w14:paraId="18DBC76B" w14:textId="77777777" w:rsidR="00E16D79" w:rsidRDefault="00E16D79">
            <w:pPr>
              <w:pStyle w:val="EmptyCellLayoutStyle"/>
              <w:spacing w:after="0" w:line="240" w:lineRule="auto"/>
            </w:pPr>
          </w:p>
        </w:tc>
        <w:tc>
          <w:tcPr>
            <w:tcW w:w="1431" w:type="dxa"/>
          </w:tcPr>
          <w:p w14:paraId="427E1CC7" w14:textId="77777777" w:rsidR="00E16D79" w:rsidRDefault="00E16D79">
            <w:pPr>
              <w:pStyle w:val="EmptyCellLayoutStyle"/>
              <w:spacing w:after="0" w:line="240" w:lineRule="auto"/>
            </w:pPr>
          </w:p>
        </w:tc>
        <w:tc>
          <w:tcPr>
            <w:tcW w:w="2311" w:type="dxa"/>
          </w:tcPr>
          <w:p w14:paraId="7B22CE03" w14:textId="77777777" w:rsidR="00E16D79" w:rsidRDefault="00E16D79">
            <w:pPr>
              <w:pStyle w:val="EmptyCellLayoutStyle"/>
              <w:spacing w:after="0" w:line="240" w:lineRule="auto"/>
            </w:pPr>
          </w:p>
        </w:tc>
        <w:tc>
          <w:tcPr>
            <w:tcW w:w="1686" w:type="dxa"/>
          </w:tcPr>
          <w:p w14:paraId="0146537D" w14:textId="77777777" w:rsidR="00E16D79" w:rsidRDefault="00E16D79">
            <w:pPr>
              <w:pStyle w:val="EmptyCellLayoutStyle"/>
              <w:spacing w:after="0" w:line="240" w:lineRule="auto"/>
            </w:pPr>
          </w:p>
        </w:tc>
        <w:tc>
          <w:tcPr>
            <w:tcW w:w="1353" w:type="dxa"/>
          </w:tcPr>
          <w:p w14:paraId="01FD8269" w14:textId="77777777" w:rsidR="00E16D79" w:rsidRDefault="00E16D79">
            <w:pPr>
              <w:pStyle w:val="EmptyCellLayoutStyle"/>
              <w:spacing w:after="0" w:line="240" w:lineRule="auto"/>
            </w:pPr>
          </w:p>
        </w:tc>
        <w:tc>
          <w:tcPr>
            <w:tcW w:w="16" w:type="dxa"/>
          </w:tcPr>
          <w:p w14:paraId="758098C2" w14:textId="77777777" w:rsidR="00E16D79" w:rsidRDefault="00E16D79">
            <w:pPr>
              <w:pStyle w:val="EmptyCellLayoutStyle"/>
              <w:spacing w:after="0" w:line="240" w:lineRule="auto"/>
            </w:pPr>
          </w:p>
        </w:tc>
        <w:tc>
          <w:tcPr>
            <w:tcW w:w="21" w:type="dxa"/>
          </w:tcPr>
          <w:p w14:paraId="61715308" w14:textId="77777777" w:rsidR="00E16D79" w:rsidRDefault="00E16D79">
            <w:pPr>
              <w:pStyle w:val="EmptyCellLayoutStyle"/>
              <w:spacing w:after="0" w:line="240" w:lineRule="auto"/>
            </w:pPr>
          </w:p>
        </w:tc>
        <w:tc>
          <w:tcPr>
            <w:tcW w:w="149" w:type="dxa"/>
          </w:tcPr>
          <w:p w14:paraId="538B317F" w14:textId="77777777" w:rsidR="00E16D79" w:rsidRDefault="00E16D79">
            <w:pPr>
              <w:pStyle w:val="EmptyCellLayoutStyle"/>
              <w:spacing w:after="0" w:line="240" w:lineRule="auto"/>
            </w:pPr>
          </w:p>
        </w:tc>
      </w:tr>
      <w:tr w:rsidR="00AD3B06" w14:paraId="06E728B3" w14:textId="77777777" w:rsidTr="00DC79E3">
        <w:trPr>
          <w:trHeight w:val="226"/>
        </w:trPr>
        <w:tc>
          <w:tcPr>
            <w:tcW w:w="6" w:type="dxa"/>
          </w:tcPr>
          <w:p w14:paraId="1D94C81F" w14:textId="77777777" w:rsidR="00E16D79" w:rsidRDefault="00E16D79">
            <w:pPr>
              <w:pStyle w:val="EmptyCellLayoutStyle"/>
              <w:spacing w:after="0" w:line="240" w:lineRule="auto"/>
            </w:pPr>
          </w:p>
        </w:tc>
        <w:tc>
          <w:tcPr>
            <w:tcW w:w="18" w:type="dxa"/>
          </w:tcPr>
          <w:p w14:paraId="6FCE103F" w14:textId="77777777" w:rsidR="00E16D79" w:rsidRDefault="00E16D79">
            <w:pPr>
              <w:pStyle w:val="EmptyCellLayoutStyle"/>
              <w:spacing w:after="0" w:line="240" w:lineRule="auto"/>
            </w:pPr>
          </w:p>
        </w:tc>
        <w:tc>
          <w:tcPr>
            <w:tcW w:w="9" w:type="dxa"/>
          </w:tcPr>
          <w:p w14:paraId="4F522990" w14:textId="77777777" w:rsidR="00E16D79" w:rsidRDefault="00E16D79">
            <w:pPr>
              <w:pStyle w:val="EmptyCellLayoutStyle"/>
              <w:spacing w:after="0" w:line="240" w:lineRule="auto"/>
            </w:pPr>
          </w:p>
        </w:tc>
        <w:tc>
          <w:tcPr>
            <w:tcW w:w="11" w:type="dxa"/>
          </w:tcPr>
          <w:p w14:paraId="1E1149B7" w14:textId="77777777" w:rsidR="00E16D79" w:rsidRDefault="00E16D79">
            <w:pPr>
              <w:pStyle w:val="EmptyCellLayoutStyle"/>
              <w:spacing w:after="0" w:line="240" w:lineRule="auto"/>
            </w:pPr>
          </w:p>
        </w:tc>
        <w:tc>
          <w:tcPr>
            <w:tcW w:w="6" w:type="dxa"/>
          </w:tcPr>
          <w:p w14:paraId="1845A123" w14:textId="77777777" w:rsidR="00E16D79" w:rsidRDefault="00E16D79">
            <w:pPr>
              <w:pStyle w:val="EmptyCellLayoutStyle"/>
              <w:spacing w:after="0" w:line="240" w:lineRule="auto"/>
            </w:pPr>
          </w:p>
        </w:tc>
        <w:tc>
          <w:tcPr>
            <w:tcW w:w="6" w:type="dxa"/>
          </w:tcPr>
          <w:p w14:paraId="42438346" w14:textId="77777777" w:rsidR="00E16D79" w:rsidRDefault="00E16D79">
            <w:pPr>
              <w:pStyle w:val="EmptyCellLayoutStyle"/>
              <w:spacing w:after="0" w:line="240" w:lineRule="auto"/>
            </w:pPr>
          </w:p>
        </w:tc>
        <w:tc>
          <w:tcPr>
            <w:tcW w:w="34" w:type="dxa"/>
          </w:tcPr>
          <w:p w14:paraId="330FD9D0" w14:textId="77777777" w:rsidR="00E16D79" w:rsidRDefault="00E16D79">
            <w:pPr>
              <w:pStyle w:val="EmptyCellLayoutStyle"/>
              <w:spacing w:after="0" w:line="240" w:lineRule="auto"/>
            </w:pPr>
          </w:p>
        </w:tc>
        <w:tc>
          <w:tcPr>
            <w:tcW w:w="6" w:type="dxa"/>
          </w:tcPr>
          <w:p w14:paraId="0223E20C" w14:textId="77777777" w:rsidR="00E16D79" w:rsidRDefault="00E16D79">
            <w:pPr>
              <w:pStyle w:val="EmptyCellLayoutStyle"/>
              <w:spacing w:after="0" w:line="240" w:lineRule="auto"/>
            </w:pPr>
          </w:p>
        </w:tc>
        <w:tc>
          <w:tcPr>
            <w:tcW w:w="44" w:type="dxa"/>
          </w:tcPr>
          <w:p w14:paraId="35A3A5E6" w14:textId="77777777" w:rsidR="00E16D79" w:rsidRDefault="00E16D79">
            <w:pPr>
              <w:pStyle w:val="EmptyCellLayoutStyle"/>
              <w:spacing w:after="0" w:line="240" w:lineRule="auto"/>
            </w:pPr>
          </w:p>
        </w:tc>
        <w:tc>
          <w:tcPr>
            <w:tcW w:w="36" w:type="dxa"/>
          </w:tcPr>
          <w:p w14:paraId="62204398" w14:textId="77777777" w:rsidR="00E16D79" w:rsidRDefault="00E16D79">
            <w:pPr>
              <w:pStyle w:val="EmptyCellLayoutStyle"/>
              <w:spacing w:after="0" w:line="240" w:lineRule="auto"/>
            </w:pPr>
          </w:p>
        </w:tc>
        <w:tc>
          <w:tcPr>
            <w:tcW w:w="191" w:type="dxa"/>
          </w:tcPr>
          <w:p w14:paraId="0ACE034D" w14:textId="77777777" w:rsidR="00E16D79" w:rsidRDefault="00E16D79">
            <w:pPr>
              <w:pStyle w:val="EmptyCellLayoutStyle"/>
              <w:spacing w:after="0" w:line="240" w:lineRule="auto"/>
            </w:pPr>
          </w:p>
        </w:tc>
        <w:tc>
          <w:tcPr>
            <w:tcW w:w="334" w:type="dxa"/>
          </w:tcPr>
          <w:p w14:paraId="1C6155BA" w14:textId="77777777" w:rsidR="00E16D79" w:rsidRDefault="00E16D79">
            <w:pPr>
              <w:pStyle w:val="EmptyCellLayoutStyle"/>
              <w:spacing w:after="0" w:line="240" w:lineRule="auto"/>
            </w:pPr>
          </w:p>
        </w:tc>
        <w:tc>
          <w:tcPr>
            <w:tcW w:w="44" w:type="dxa"/>
          </w:tcPr>
          <w:p w14:paraId="5D226F40" w14:textId="77777777" w:rsidR="00E16D79" w:rsidRDefault="00E16D79">
            <w:pPr>
              <w:pStyle w:val="EmptyCellLayoutStyle"/>
              <w:spacing w:after="0" w:line="240" w:lineRule="auto"/>
            </w:pPr>
          </w:p>
        </w:tc>
        <w:tc>
          <w:tcPr>
            <w:tcW w:w="51" w:type="dxa"/>
          </w:tcPr>
          <w:p w14:paraId="0D12CA50" w14:textId="77777777" w:rsidR="00E16D79" w:rsidRDefault="00E16D79">
            <w:pPr>
              <w:pStyle w:val="EmptyCellLayoutStyle"/>
              <w:spacing w:after="0" w:line="240" w:lineRule="auto"/>
            </w:pPr>
          </w:p>
        </w:tc>
        <w:tc>
          <w:tcPr>
            <w:tcW w:w="22" w:type="dxa"/>
          </w:tcPr>
          <w:p w14:paraId="24E80D4C" w14:textId="77777777" w:rsidR="00E16D79" w:rsidRDefault="00E16D79">
            <w:pPr>
              <w:pStyle w:val="EmptyCellLayoutStyle"/>
              <w:spacing w:after="0" w:line="240" w:lineRule="auto"/>
            </w:pPr>
          </w:p>
        </w:tc>
        <w:tc>
          <w:tcPr>
            <w:tcW w:w="16" w:type="dxa"/>
          </w:tcPr>
          <w:p w14:paraId="7552D2DB" w14:textId="77777777" w:rsidR="00E16D79" w:rsidRDefault="00E16D79">
            <w:pPr>
              <w:pStyle w:val="EmptyCellLayoutStyle"/>
              <w:spacing w:after="0" w:line="240" w:lineRule="auto"/>
            </w:pPr>
          </w:p>
        </w:tc>
        <w:tc>
          <w:tcPr>
            <w:tcW w:w="16" w:type="dxa"/>
          </w:tcPr>
          <w:p w14:paraId="057008E2" w14:textId="77777777" w:rsidR="00E16D79" w:rsidRDefault="00E16D79">
            <w:pPr>
              <w:pStyle w:val="EmptyCellLayoutStyle"/>
              <w:spacing w:after="0" w:line="240" w:lineRule="auto"/>
            </w:pPr>
          </w:p>
        </w:tc>
        <w:tc>
          <w:tcPr>
            <w:tcW w:w="16" w:type="dxa"/>
          </w:tcPr>
          <w:p w14:paraId="36117A2D" w14:textId="77777777" w:rsidR="00E16D79" w:rsidRDefault="00E16D79">
            <w:pPr>
              <w:pStyle w:val="EmptyCellLayoutStyle"/>
              <w:spacing w:after="0" w:line="240" w:lineRule="auto"/>
            </w:pPr>
          </w:p>
        </w:tc>
        <w:tc>
          <w:tcPr>
            <w:tcW w:w="42" w:type="dxa"/>
          </w:tcPr>
          <w:p w14:paraId="5788F367" w14:textId="77777777" w:rsidR="00E16D79" w:rsidRDefault="00E16D79">
            <w:pPr>
              <w:pStyle w:val="EmptyCellLayoutStyle"/>
              <w:spacing w:after="0" w:line="240" w:lineRule="auto"/>
            </w:pPr>
          </w:p>
        </w:tc>
        <w:tc>
          <w:tcPr>
            <w:tcW w:w="16" w:type="dxa"/>
          </w:tcPr>
          <w:p w14:paraId="3BEE9534" w14:textId="77777777" w:rsidR="00E16D79" w:rsidRDefault="00E16D79">
            <w:pPr>
              <w:pStyle w:val="EmptyCellLayoutStyle"/>
              <w:spacing w:after="0" w:line="240" w:lineRule="auto"/>
            </w:pPr>
          </w:p>
        </w:tc>
        <w:tc>
          <w:tcPr>
            <w:tcW w:w="16" w:type="dxa"/>
          </w:tcPr>
          <w:p w14:paraId="4ADEBD1D" w14:textId="77777777" w:rsidR="00E16D79" w:rsidRDefault="00E16D79">
            <w:pPr>
              <w:pStyle w:val="EmptyCellLayoutStyle"/>
              <w:spacing w:after="0" w:line="240" w:lineRule="auto"/>
            </w:pPr>
          </w:p>
        </w:tc>
        <w:tc>
          <w:tcPr>
            <w:tcW w:w="24" w:type="dxa"/>
          </w:tcPr>
          <w:p w14:paraId="5E09D77A" w14:textId="77777777" w:rsidR="00E16D79" w:rsidRDefault="00E16D79">
            <w:pPr>
              <w:pStyle w:val="EmptyCellLayoutStyle"/>
              <w:spacing w:after="0" w:line="240" w:lineRule="auto"/>
            </w:pPr>
          </w:p>
        </w:tc>
        <w:tc>
          <w:tcPr>
            <w:tcW w:w="292" w:type="dxa"/>
          </w:tcPr>
          <w:p w14:paraId="3A9C4A46" w14:textId="77777777" w:rsidR="00E16D79" w:rsidRDefault="00E16D79">
            <w:pPr>
              <w:pStyle w:val="EmptyCellLayoutStyle"/>
              <w:spacing w:after="0" w:line="240" w:lineRule="auto"/>
            </w:pPr>
          </w:p>
        </w:tc>
        <w:tc>
          <w:tcPr>
            <w:tcW w:w="24" w:type="dxa"/>
          </w:tcPr>
          <w:p w14:paraId="18DA28F0" w14:textId="77777777" w:rsidR="00E16D79" w:rsidRDefault="00E16D79">
            <w:pPr>
              <w:pStyle w:val="EmptyCellLayoutStyle"/>
              <w:spacing w:after="0" w:line="240" w:lineRule="auto"/>
            </w:pPr>
          </w:p>
        </w:tc>
        <w:tc>
          <w:tcPr>
            <w:tcW w:w="16" w:type="dxa"/>
          </w:tcPr>
          <w:p w14:paraId="046139EF" w14:textId="77777777" w:rsidR="00E16D79" w:rsidRDefault="00E16D79">
            <w:pPr>
              <w:pStyle w:val="EmptyCellLayoutStyle"/>
              <w:spacing w:after="0" w:line="240" w:lineRule="auto"/>
            </w:pPr>
          </w:p>
        </w:tc>
        <w:tc>
          <w:tcPr>
            <w:tcW w:w="32" w:type="dxa"/>
          </w:tcPr>
          <w:p w14:paraId="20F848E3" w14:textId="77777777" w:rsidR="00E16D79" w:rsidRDefault="00E16D79">
            <w:pPr>
              <w:pStyle w:val="EmptyCellLayoutStyle"/>
              <w:spacing w:after="0" w:line="240" w:lineRule="auto"/>
            </w:pPr>
          </w:p>
        </w:tc>
        <w:tc>
          <w:tcPr>
            <w:tcW w:w="9751" w:type="dxa"/>
            <w:gridSpan w:val="15"/>
          </w:tcPr>
          <w:tbl>
            <w:tblPr>
              <w:tblW w:w="0" w:type="auto"/>
              <w:tblCellMar>
                <w:left w:w="0" w:type="dxa"/>
                <w:right w:w="0" w:type="dxa"/>
              </w:tblCellMar>
              <w:tblLook w:val="04A0" w:firstRow="1" w:lastRow="0" w:firstColumn="1" w:lastColumn="0" w:noHBand="0" w:noVBand="1"/>
            </w:tblPr>
            <w:tblGrid>
              <w:gridCol w:w="9730"/>
            </w:tblGrid>
            <w:tr w:rsidR="00E16D79" w14:paraId="55B06C96" w14:textId="77777777">
              <w:trPr>
                <w:trHeight w:val="226"/>
              </w:trPr>
              <w:tc>
                <w:tcPr>
                  <w:tcW w:w="10241" w:type="dxa"/>
                  <w:tcBorders>
                    <w:top w:val="nil"/>
                    <w:left w:val="nil"/>
                    <w:bottom w:val="nil"/>
                    <w:right w:val="nil"/>
                  </w:tcBorders>
                  <w:tcMar>
                    <w:top w:w="0" w:type="dxa"/>
                    <w:left w:w="39" w:type="dxa"/>
                    <w:bottom w:w="0" w:type="dxa"/>
                    <w:right w:w="39" w:type="dxa"/>
                  </w:tcMar>
                </w:tcPr>
                <w:p w14:paraId="7010F5BE" w14:textId="3FA07615" w:rsidR="00E16D79" w:rsidRDefault="004F4E2D">
                  <w:pPr>
                    <w:spacing w:after="0" w:line="240" w:lineRule="auto"/>
                  </w:pPr>
                  <w:r>
                    <w:rPr>
                      <w:rFonts w:ascii="Segoe UI" w:eastAsia="Segoe UI" w:hAnsi="Segoe UI"/>
                      <w:b/>
                      <w:color w:val="000000"/>
                      <w:sz w:val="16"/>
                    </w:rPr>
                    <w:t xml:space="preserve">(a) Accessories and </w:t>
                  </w:r>
                  <w:del w:id="162" w:author="Parulekar, Prutha" w:date="2023-07-05T09:40:00Z">
                    <w:r>
                      <w:rPr>
                        <w:rFonts w:ascii="Segoe UI" w:eastAsia="Segoe UI" w:hAnsi="Segoe UI"/>
                        <w:b/>
                        <w:color w:val="000000"/>
                        <w:sz w:val="16"/>
                      </w:rPr>
                      <w:delText>Consumable</w:delText>
                    </w:r>
                  </w:del>
                  <w:ins w:id="163" w:author="Parulekar, Prutha" w:date="2023-07-05T09:40:00Z">
                    <w:r w:rsidR="00F13062">
                      <w:rPr>
                        <w:rFonts w:ascii="Segoe UI" w:eastAsia="Segoe UI" w:hAnsi="Segoe UI"/>
                        <w:b/>
                        <w:color w:val="000000"/>
                        <w:sz w:val="16"/>
                      </w:rPr>
                      <w:t>c</w:t>
                    </w:r>
                    <w:r>
                      <w:rPr>
                        <w:rFonts w:ascii="Segoe UI" w:eastAsia="Segoe UI" w:hAnsi="Segoe UI"/>
                        <w:b/>
                        <w:color w:val="000000"/>
                        <w:sz w:val="16"/>
                      </w:rPr>
                      <w:t>onsumable</w:t>
                    </w:r>
                  </w:ins>
                  <w:r>
                    <w:rPr>
                      <w:rFonts w:ascii="Segoe UI" w:eastAsia="Segoe UI" w:hAnsi="Segoe UI"/>
                      <w:b/>
                      <w:color w:val="000000"/>
                      <w:sz w:val="16"/>
                    </w:rPr>
                    <w:t xml:space="preserve"> parts are not included under </w:t>
                  </w:r>
                  <w:del w:id="164" w:author="Parulekar, Prutha" w:date="2023-07-05T09:40:00Z">
                    <w:r>
                      <w:rPr>
                        <w:rFonts w:ascii="Segoe UI" w:eastAsia="Segoe UI" w:hAnsi="Segoe UI"/>
                        <w:b/>
                        <w:color w:val="000000"/>
                        <w:sz w:val="16"/>
                      </w:rPr>
                      <w:delText>the contract</w:delText>
                    </w:r>
                  </w:del>
                  <w:ins w:id="165" w:author="Parulekar, Prutha" w:date="2023-07-05T09:40:00Z">
                    <w:r>
                      <w:rPr>
                        <w:rFonts w:ascii="Segoe UI" w:eastAsia="Segoe UI" w:hAnsi="Segoe UI"/>
                        <w:b/>
                        <w:color w:val="000000"/>
                        <w:sz w:val="16"/>
                      </w:rPr>
                      <w:t>th</w:t>
                    </w:r>
                    <w:r w:rsidR="00F13062">
                      <w:rPr>
                        <w:rFonts w:ascii="Segoe UI" w:eastAsia="Segoe UI" w:hAnsi="Segoe UI"/>
                        <w:b/>
                        <w:color w:val="000000"/>
                        <w:sz w:val="16"/>
                      </w:rPr>
                      <w:t>is</w:t>
                    </w:r>
                    <w:r>
                      <w:rPr>
                        <w:rFonts w:ascii="Segoe UI" w:eastAsia="Segoe UI" w:hAnsi="Segoe UI"/>
                        <w:b/>
                        <w:color w:val="000000"/>
                        <w:sz w:val="16"/>
                      </w:rPr>
                      <w:t xml:space="preserve"> </w:t>
                    </w:r>
                    <w:r w:rsidR="00F13062">
                      <w:rPr>
                        <w:rFonts w:ascii="Segoe UI" w:eastAsia="Segoe UI" w:hAnsi="Segoe UI"/>
                        <w:b/>
                        <w:color w:val="000000"/>
                        <w:sz w:val="16"/>
                      </w:rPr>
                      <w:t>C</w:t>
                    </w:r>
                    <w:r>
                      <w:rPr>
                        <w:rFonts w:ascii="Segoe UI" w:eastAsia="Segoe UI" w:hAnsi="Segoe UI"/>
                        <w:b/>
                        <w:color w:val="000000"/>
                        <w:sz w:val="16"/>
                      </w:rPr>
                      <w:t>ontract</w:t>
                    </w:r>
                  </w:ins>
                  <w:r>
                    <w:rPr>
                      <w:rFonts w:ascii="Segoe UI" w:eastAsia="Segoe UI" w:hAnsi="Segoe UI"/>
                      <w:b/>
                      <w:color w:val="000000"/>
                      <w:sz w:val="16"/>
                    </w:rPr>
                    <w:t>.</w:t>
                  </w:r>
                </w:p>
              </w:tc>
            </w:tr>
          </w:tbl>
          <w:p w14:paraId="6C42AC5A" w14:textId="77777777" w:rsidR="00E16D79" w:rsidRDefault="00E16D79">
            <w:pPr>
              <w:spacing w:after="0" w:line="240" w:lineRule="auto"/>
            </w:pPr>
          </w:p>
        </w:tc>
        <w:tc>
          <w:tcPr>
            <w:tcW w:w="149" w:type="dxa"/>
          </w:tcPr>
          <w:p w14:paraId="6273934F" w14:textId="77777777" w:rsidR="00E16D79" w:rsidRDefault="00E16D79">
            <w:pPr>
              <w:pStyle w:val="EmptyCellLayoutStyle"/>
              <w:spacing w:after="0" w:line="240" w:lineRule="auto"/>
            </w:pPr>
          </w:p>
        </w:tc>
      </w:tr>
      <w:tr w:rsidR="00AD3B06" w14:paraId="7AEAFA30" w14:textId="77777777" w:rsidTr="00DC79E3">
        <w:trPr>
          <w:trHeight w:val="41"/>
        </w:trPr>
        <w:tc>
          <w:tcPr>
            <w:tcW w:w="6" w:type="dxa"/>
          </w:tcPr>
          <w:p w14:paraId="6D111D30" w14:textId="77777777" w:rsidR="00E16D79" w:rsidRDefault="00E16D79">
            <w:pPr>
              <w:pStyle w:val="EmptyCellLayoutStyle"/>
              <w:spacing w:after="0" w:line="240" w:lineRule="auto"/>
            </w:pPr>
          </w:p>
        </w:tc>
        <w:tc>
          <w:tcPr>
            <w:tcW w:w="18" w:type="dxa"/>
          </w:tcPr>
          <w:p w14:paraId="4499A330" w14:textId="77777777" w:rsidR="00E16D79" w:rsidRDefault="00E16D79">
            <w:pPr>
              <w:pStyle w:val="EmptyCellLayoutStyle"/>
              <w:spacing w:after="0" w:line="240" w:lineRule="auto"/>
            </w:pPr>
          </w:p>
        </w:tc>
        <w:tc>
          <w:tcPr>
            <w:tcW w:w="9" w:type="dxa"/>
          </w:tcPr>
          <w:p w14:paraId="55163FE1" w14:textId="77777777" w:rsidR="00E16D79" w:rsidRDefault="00E16D79">
            <w:pPr>
              <w:pStyle w:val="EmptyCellLayoutStyle"/>
              <w:spacing w:after="0" w:line="240" w:lineRule="auto"/>
            </w:pPr>
          </w:p>
        </w:tc>
        <w:tc>
          <w:tcPr>
            <w:tcW w:w="11" w:type="dxa"/>
          </w:tcPr>
          <w:p w14:paraId="519D739A" w14:textId="77777777" w:rsidR="00E16D79" w:rsidRDefault="00E16D79">
            <w:pPr>
              <w:pStyle w:val="EmptyCellLayoutStyle"/>
              <w:spacing w:after="0" w:line="240" w:lineRule="auto"/>
            </w:pPr>
          </w:p>
        </w:tc>
        <w:tc>
          <w:tcPr>
            <w:tcW w:w="6" w:type="dxa"/>
          </w:tcPr>
          <w:p w14:paraId="2068C51F" w14:textId="77777777" w:rsidR="00E16D79" w:rsidRDefault="00E16D79">
            <w:pPr>
              <w:pStyle w:val="EmptyCellLayoutStyle"/>
              <w:spacing w:after="0" w:line="240" w:lineRule="auto"/>
            </w:pPr>
          </w:p>
        </w:tc>
        <w:tc>
          <w:tcPr>
            <w:tcW w:w="6" w:type="dxa"/>
          </w:tcPr>
          <w:p w14:paraId="6E5EF87F" w14:textId="77777777" w:rsidR="00E16D79" w:rsidRDefault="00E16D79">
            <w:pPr>
              <w:pStyle w:val="EmptyCellLayoutStyle"/>
              <w:spacing w:after="0" w:line="240" w:lineRule="auto"/>
            </w:pPr>
          </w:p>
        </w:tc>
        <w:tc>
          <w:tcPr>
            <w:tcW w:w="34" w:type="dxa"/>
          </w:tcPr>
          <w:p w14:paraId="4C700FDB" w14:textId="77777777" w:rsidR="00E16D79" w:rsidRDefault="00E16D79">
            <w:pPr>
              <w:pStyle w:val="EmptyCellLayoutStyle"/>
              <w:spacing w:after="0" w:line="240" w:lineRule="auto"/>
            </w:pPr>
          </w:p>
        </w:tc>
        <w:tc>
          <w:tcPr>
            <w:tcW w:w="6" w:type="dxa"/>
          </w:tcPr>
          <w:p w14:paraId="021D17CF" w14:textId="77777777" w:rsidR="00E16D79" w:rsidRDefault="00E16D79">
            <w:pPr>
              <w:pStyle w:val="EmptyCellLayoutStyle"/>
              <w:spacing w:after="0" w:line="240" w:lineRule="auto"/>
            </w:pPr>
          </w:p>
        </w:tc>
        <w:tc>
          <w:tcPr>
            <w:tcW w:w="44" w:type="dxa"/>
          </w:tcPr>
          <w:p w14:paraId="31270C1C" w14:textId="77777777" w:rsidR="00E16D79" w:rsidRDefault="00E16D79">
            <w:pPr>
              <w:pStyle w:val="EmptyCellLayoutStyle"/>
              <w:spacing w:after="0" w:line="240" w:lineRule="auto"/>
            </w:pPr>
          </w:p>
        </w:tc>
        <w:tc>
          <w:tcPr>
            <w:tcW w:w="36" w:type="dxa"/>
          </w:tcPr>
          <w:p w14:paraId="42085295" w14:textId="77777777" w:rsidR="00E16D79" w:rsidRDefault="00E16D79">
            <w:pPr>
              <w:pStyle w:val="EmptyCellLayoutStyle"/>
              <w:spacing w:after="0" w:line="240" w:lineRule="auto"/>
            </w:pPr>
          </w:p>
        </w:tc>
        <w:tc>
          <w:tcPr>
            <w:tcW w:w="191" w:type="dxa"/>
          </w:tcPr>
          <w:p w14:paraId="545508C0" w14:textId="77777777" w:rsidR="00E16D79" w:rsidRDefault="00E16D79">
            <w:pPr>
              <w:pStyle w:val="EmptyCellLayoutStyle"/>
              <w:spacing w:after="0" w:line="240" w:lineRule="auto"/>
            </w:pPr>
          </w:p>
        </w:tc>
        <w:tc>
          <w:tcPr>
            <w:tcW w:w="334" w:type="dxa"/>
          </w:tcPr>
          <w:p w14:paraId="5D3D99CC" w14:textId="77777777" w:rsidR="00E16D79" w:rsidRDefault="00E16D79">
            <w:pPr>
              <w:pStyle w:val="EmptyCellLayoutStyle"/>
              <w:spacing w:after="0" w:line="240" w:lineRule="auto"/>
            </w:pPr>
          </w:p>
        </w:tc>
        <w:tc>
          <w:tcPr>
            <w:tcW w:w="44" w:type="dxa"/>
          </w:tcPr>
          <w:p w14:paraId="1F41FE1A" w14:textId="77777777" w:rsidR="00E16D79" w:rsidRDefault="00E16D79">
            <w:pPr>
              <w:pStyle w:val="EmptyCellLayoutStyle"/>
              <w:spacing w:after="0" w:line="240" w:lineRule="auto"/>
            </w:pPr>
          </w:p>
        </w:tc>
        <w:tc>
          <w:tcPr>
            <w:tcW w:w="51" w:type="dxa"/>
          </w:tcPr>
          <w:p w14:paraId="41BE00DD" w14:textId="77777777" w:rsidR="00E16D79" w:rsidRDefault="00E16D79">
            <w:pPr>
              <w:pStyle w:val="EmptyCellLayoutStyle"/>
              <w:spacing w:after="0" w:line="240" w:lineRule="auto"/>
            </w:pPr>
          </w:p>
        </w:tc>
        <w:tc>
          <w:tcPr>
            <w:tcW w:w="22" w:type="dxa"/>
          </w:tcPr>
          <w:p w14:paraId="3133FAD3" w14:textId="77777777" w:rsidR="00E16D79" w:rsidRDefault="00E16D79">
            <w:pPr>
              <w:pStyle w:val="EmptyCellLayoutStyle"/>
              <w:spacing w:after="0" w:line="240" w:lineRule="auto"/>
            </w:pPr>
          </w:p>
        </w:tc>
        <w:tc>
          <w:tcPr>
            <w:tcW w:w="16" w:type="dxa"/>
          </w:tcPr>
          <w:p w14:paraId="322A30A4" w14:textId="77777777" w:rsidR="00E16D79" w:rsidRDefault="00E16D79">
            <w:pPr>
              <w:pStyle w:val="EmptyCellLayoutStyle"/>
              <w:spacing w:after="0" w:line="240" w:lineRule="auto"/>
            </w:pPr>
          </w:p>
        </w:tc>
        <w:tc>
          <w:tcPr>
            <w:tcW w:w="16" w:type="dxa"/>
          </w:tcPr>
          <w:p w14:paraId="1798E211" w14:textId="77777777" w:rsidR="00E16D79" w:rsidRDefault="00E16D79">
            <w:pPr>
              <w:pStyle w:val="EmptyCellLayoutStyle"/>
              <w:spacing w:after="0" w:line="240" w:lineRule="auto"/>
            </w:pPr>
          </w:p>
        </w:tc>
        <w:tc>
          <w:tcPr>
            <w:tcW w:w="16" w:type="dxa"/>
          </w:tcPr>
          <w:p w14:paraId="5F255B86" w14:textId="77777777" w:rsidR="00E16D79" w:rsidRDefault="00E16D79">
            <w:pPr>
              <w:pStyle w:val="EmptyCellLayoutStyle"/>
              <w:spacing w:after="0" w:line="240" w:lineRule="auto"/>
            </w:pPr>
          </w:p>
        </w:tc>
        <w:tc>
          <w:tcPr>
            <w:tcW w:w="42" w:type="dxa"/>
          </w:tcPr>
          <w:p w14:paraId="37350A1C" w14:textId="77777777" w:rsidR="00E16D79" w:rsidRDefault="00E16D79">
            <w:pPr>
              <w:pStyle w:val="EmptyCellLayoutStyle"/>
              <w:spacing w:after="0" w:line="240" w:lineRule="auto"/>
            </w:pPr>
          </w:p>
        </w:tc>
        <w:tc>
          <w:tcPr>
            <w:tcW w:w="16" w:type="dxa"/>
          </w:tcPr>
          <w:p w14:paraId="08D19344" w14:textId="77777777" w:rsidR="00E16D79" w:rsidRDefault="00E16D79">
            <w:pPr>
              <w:pStyle w:val="EmptyCellLayoutStyle"/>
              <w:spacing w:after="0" w:line="240" w:lineRule="auto"/>
            </w:pPr>
          </w:p>
        </w:tc>
        <w:tc>
          <w:tcPr>
            <w:tcW w:w="16" w:type="dxa"/>
          </w:tcPr>
          <w:p w14:paraId="6B0B48EE" w14:textId="77777777" w:rsidR="00E16D79" w:rsidRDefault="00E16D79">
            <w:pPr>
              <w:pStyle w:val="EmptyCellLayoutStyle"/>
              <w:spacing w:after="0" w:line="240" w:lineRule="auto"/>
            </w:pPr>
          </w:p>
        </w:tc>
        <w:tc>
          <w:tcPr>
            <w:tcW w:w="24" w:type="dxa"/>
          </w:tcPr>
          <w:p w14:paraId="2AF9B944" w14:textId="77777777" w:rsidR="00E16D79" w:rsidRDefault="00E16D79">
            <w:pPr>
              <w:pStyle w:val="EmptyCellLayoutStyle"/>
              <w:spacing w:after="0" w:line="240" w:lineRule="auto"/>
            </w:pPr>
          </w:p>
        </w:tc>
        <w:tc>
          <w:tcPr>
            <w:tcW w:w="292" w:type="dxa"/>
          </w:tcPr>
          <w:p w14:paraId="49452145" w14:textId="77777777" w:rsidR="00E16D79" w:rsidRDefault="00E16D79">
            <w:pPr>
              <w:pStyle w:val="EmptyCellLayoutStyle"/>
              <w:spacing w:after="0" w:line="240" w:lineRule="auto"/>
            </w:pPr>
          </w:p>
        </w:tc>
        <w:tc>
          <w:tcPr>
            <w:tcW w:w="24" w:type="dxa"/>
          </w:tcPr>
          <w:p w14:paraId="7C1A3D6A" w14:textId="77777777" w:rsidR="00E16D79" w:rsidRDefault="00E16D79">
            <w:pPr>
              <w:pStyle w:val="EmptyCellLayoutStyle"/>
              <w:spacing w:after="0" w:line="240" w:lineRule="auto"/>
            </w:pPr>
          </w:p>
        </w:tc>
        <w:tc>
          <w:tcPr>
            <w:tcW w:w="16" w:type="dxa"/>
          </w:tcPr>
          <w:p w14:paraId="15B2F430" w14:textId="77777777" w:rsidR="00E16D79" w:rsidRDefault="00E16D79">
            <w:pPr>
              <w:pStyle w:val="EmptyCellLayoutStyle"/>
              <w:spacing w:after="0" w:line="240" w:lineRule="auto"/>
            </w:pPr>
          </w:p>
        </w:tc>
        <w:tc>
          <w:tcPr>
            <w:tcW w:w="32" w:type="dxa"/>
          </w:tcPr>
          <w:p w14:paraId="0D4E7F7A" w14:textId="77777777" w:rsidR="00E16D79" w:rsidRDefault="00E16D79">
            <w:pPr>
              <w:pStyle w:val="EmptyCellLayoutStyle"/>
              <w:spacing w:after="0" w:line="240" w:lineRule="auto"/>
            </w:pPr>
          </w:p>
        </w:tc>
        <w:tc>
          <w:tcPr>
            <w:tcW w:w="85" w:type="dxa"/>
          </w:tcPr>
          <w:p w14:paraId="177D1AFA" w14:textId="77777777" w:rsidR="00E16D79" w:rsidRDefault="00E16D79">
            <w:pPr>
              <w:pStyle w:val="EmptyCellLayoutStyle"/>
              <w:spacing w:after="0" w:line="240" w:lineRule="auto"/>
            </w:pPr>
          </w:p>
        </w:tc>
        <w:tc>
          <w:tcPr>
            <w:tcW w:w="475" w:type="dxa"/>
          </w:tcPr>
          <w:p w14:paraId="3580B061" w14:textId="77777777" w:rsidR="00E16D79" w:rsidRDefault="00E16D79">
            <w:pPr>
              <w:pStyle w:val="EmptyCellLayoutStyle"/>
              <w:spacing w:after="0" w:line="240" w:lineRule="auto"/>
            </w:pPr>
          </w:p>
        </w:tc>
        <w:tc>
          <w:tcPr>
            <w:tcW w:w="36" w:type="dxa"/>
          </w:tcPr>
          <w:p w14:paraId="24FB3EA0" w14:textId="77777777" w:rsidR="00E16D79" w:rsidRDefault="00E16D79">
            <w:pPr>
              <w:pStyle w:val="EmptyCellLayoutStyle"/>
              <w:spacing w:after="0" w:line="240" w:lineRule="auto"/>
            </w:pPr>
          </w:p>
        </w:tc>
        <w:tc>
          <w:tcPr>
            <w:tcW w:w="129" w:type="dxa"/>
          </w:tcPr>
          <w:p w14:paraId="559E3B3E" w14:textId="77777777" w:rsidR="00E16D79" w:rsidRDefault="00E16D79">
            <w:pPr>
              <w:pStyle w:val="EmptyCellLayoutStyle"/>
              <w:spacing w:after="0" w:line="240" w:lineRule="auto"/>
            </w:pPr>
          </w:p>
        </w:tc>
        <w:tc>
          <w:tcPr>
            <w:tcW w:w="94" w:type="dxa"/>
          </w:tcPr>
          <w:p w14:paraId="32539F6D" w14:textId="77777777" w:rsidR="00E16D79" w:rsidRDefault="00E16D79">
            <w:pPr>
              <w:pStyle w:val="EmptyCellLayoutStyle"/>
              <w:spacing w:after="0" w:line="240" w:lineRule="auto"/>
            </w:pPr>
          </w:p>
        </w:tc>
        <w:tc>
          <w:tcPr>
            <w:tcW w:w="57" w:type="dxa"/>
          </w:tcPr>
          <w:p w14:paraId="4D17F3A3" w14:textId="77777777" w:rsidR="00E16D79" w:rsidRDefault="00E16D79">
            <w:pPr>
              <w:pStyle w:val="EmptyCellLayoutStyle"/>
              <w:spacing w:after="0" w:line="240" w:lineRule="auto"/>
            </w:pPr>
          </w:p>
        </w:tc>
        <w:tc>
          <w:tcPr>
            <w:tcW w:w="685" w:type="dxa"/>
          </w:tcPr>
          <w:p w14:paraId="2AEA824B" w14:textId="77777777" w:rsidR="00E16D79" w:rsidRDefault="00E16D79">
            <w:pPr>
              <w:pStyle w:val="EmptyCellLayoutStyle"/>
              <w:spacing w:after="0" w:line="240" w:lineRule="auto"/>
            </w:pPr>
          </w:p>
        </w:tc>
        <w:tc>
          <w:tcPr>
            <w:tcW w:w="1241" w:type="dxa"/>
          </w:tcPr>
          <w:p w14:paraId="01953511" w14:textId="77777777" w:rsidR="00E16D79" w:rsidRDefault="00E16D79">
            <w:pPr>
              <w:pStyle w:val="EmptyCellLayoutStyle"/>
              <w:spacing w:after="0" w:line="240" w:lineRule="auto"/>
            </w:pPr>
          </w:p>
        </w:tc>
        <w:tc>
          <w:tcPr>
            <w:tcW w:w="131" w:type="dxa"/>
          </w:tcPr>
          <w:p w14:paraId="54217B08" w14:textId="77777777" w:rsidR="00E16D79" w:rsidRDefault="00E16D79">
            <w:pPr>
              <w:pStyle w:val="EmptyCellLayoutStyle"/>
              <w:spacing w:after="0" w:line="240" w:lineRule="auto"/>
            </w:pPr>
          </w:p>
        </w:tc>
        <w:tc>
          <w:tcPr>
            <w:tcW w:w="1431" w:type="dxa"/>
          </w:tcPr>
          <w:p w14:paraId="2379C20B" w14:textId="77777777" w:rsidR="00E16D79" w:rsidRDefault="00E16D79">
            <w:pPr>
              <w:pStyle w:val="EmptyCellLayoutStyle"/>
              <w:spacing w:after="0" w:line="240" w:lineRule="auto"/>
            </w:pPr>
          </w:p>
        </w:tc>
        <w:tc>
          <w:tcPr>
            <w:tcW w:w="2311" w:type="dxa"/>
          </w:tcPr>
          <w:p w14:paraId="1115E0AA" w14:textId="77777777" w:rsidR="00E16D79" w:rsidRDefault="00E16D79">
            <w:pPr>
              <w:pStyle w:val="EmptyCellLayoutStyle"/>
              <w:spacing w:after="0" w:line="240" w:lineRule="auto"/>
            </w:pPr>
          </w:p>
        </w:tc>
        <w:tc>
          <w:tcPr>
            <w:tcW w:w="1686" w:type="dxa"/>
          </w:tcPr>
          <w:p w14:paraId="0F5883DF" w14:textId="77777777" w:rsidR="00E16D79" w:rsidRDefault="00E16D79">
            <w:pPr>
              <w:pStyle w:val="EmptyCellLayoutStyle"/>
              <w:spacing w:after="0" w:line="240" w:lineRule="auto"/>
            </w:pPr>
          </w:p>
        </w:tc>
        <w:tc>
          <w:tcPr>
            <w:tcW w:w="1353" w:type="dxa"/>
          </w:tcPr>
          <w:p w14:paraId="51C7B8A2" w14:textId="77777777" w:rsidR="00E16D79" w:rsidRDefault="00E16D79">
            <w:pPr>
              <w:pStyle w:val="EmptyCellLayoutStyle"/>
              <w:spacing w:after="0" w:line="240" w:lineRule="auto"/>
            </w:pPr>
          </w:p>
        </w:tc>
        <w:tc>
          <w:tcPr>
            <w:tcW w:w="16" w:type="dxa"/>
          </w:tcPr>
          <w:p w14:paraId="760308A6" w14:textId="77777777" w:rsidR="00E16D79" w:rsidRDefault="00E16D79">
            <w:pPr>
              <w:pStyle w:val="EmptyCellLayoutStyle"/>
              <w:spacing w:after="0" w:line="240" w:lineRule="auto"/>
            </w:pPr>
          </w:p>
        </w:tc>
        <w:tc>
          <w:tcPr>
            <w:tcW w:w="21" w:type="dxa"/>
          </w:tcPr>
          <w:p w14:paraId="6D6FB46C" w14:textId="77777777" w:rsidR="00E16D79" w:rsidRDefault="00E16D79">
            <w:pPr>
              <w:pStyle w:val="EmptyCellLayoutStyle"/>
              <w:spacing w:after="0" w:line="240" w:lineRule="auto"/>
            </w:pPr>
          </w:p>
        </w:tc>
        <w:tc>
          <w:tcPr>
            <w:tcW w:w="149" w:type="dxa"/>
          </w:tcPr>
          <w:p w14:paraId="716997A1" w14:textId="77777777" w:rsidR="00E16D79" w:rsidRDefault="00E16D79">
            <w:pPr>
              <w:pStyle w:val="EmptyCellLayoutStyle"/>
              <w:spacing w:after="0" w:line="240" w:lineRule="auto"/>
            </w:pPr>
          </w:p>
        </w:tc>
      </w:tr>
      <w:tr w:rsidR="00AD3B06" w14:paraId="1C4E654C" w14:textId="77777777" w:rsidTr="00DC79E3">
        <w:trPr>
          <w:trHeight w:val="226"/>
        </w:trPr>
        <w:tc>
          <w:tcPr>
            <w:tcW w:w="6" w:type="dxa"/>
          </w:tcPr>
          <w:p w14:paraId="238D09A3" w14:textId="77777777" w:rsidR="00E16D79" w:rsidRDefault="00E16D79">
            <w:pPr>
              <w:pStyle w:val="EmptyCellLayoutStyle"/>
              <w:spacing w:after="0" w:line="240" w:lineRule="auto"/>
            </w:pPr>
          </w:p>
        </w:tc>
        <w:tc>
          <w:tcPr>
            <w:tcW w:w="18" w:type="dxa"/>
          </w:tcPr>
          <w:p w14:paraId="74B771FA" w14:textId="77777777" w:rsidR="00E16D79" w:rsidRDefault="00E16D79">
            <w:pPr>
              <w:pStyle w:val="EmptyCellLayoutStyle"/>
              <w:spacing w:after="0" w:line="240" w:lineRule="auto"/>
            </w:pPr>
          </w:p>
        </w:tc>
        <w:tc>
          <w:tcPr>
            <w:tcW w:w="9" w:type="dxa"/>
          </w:tcPr>
          <w:p w14:paraId="3C9C73C4" w14:textId="77777777" w:rsidR="00E16D79" w:rsidRDefault="00E16D79">
            <w:pPr>
              <w:pStyle w:val="EmptyCellLayoutStyle"/>
              <w:spacing w:after="0" w:line="240" w:lineRule="auto"/>
            </w:pPr>
          </w:p>
        </w:tc>
        <w:tc>
          <w:tcPr>
            <w:tcW w:w="11" w:type="dxa"/>
          </w:tcPr>
          <w:p w14:paraId="5911E810" w14:textId="77777777" w:rsidR="00E16D79" w:rsidRDefault="00E16D79">
            <w:pPr>
              <w:pStyle w:val="EmptyCellLayoutStyle"/>
              <w:spacing w:after="0" w:line="240" w:lineRule="auto"/>
            </w:pPr>
          </w:p>
        </w:tc>
        <w:tc>
          <w:tcPr>
            <w:tcW w:w="6" w:type="dxa"/>
          </w:tcPr>
          <w:p w14:paraId="1F00A10E" w14:textId="77777777" w:rsidR="00E16D79" w:rsidRDefault="00E16D79">
            <w:pPr>
              <w:pStyle w:val="EmptyCellLayoutStyle"/>
              <w:spacing w:after="0" w:line="240" w:lineRule="auto"/>
            </w:pPr>
          </w:p>
        </w:tc>
        <w:tc>
          <w:tcPr>
            <w:tcW w:w="6" w:type="dxa"/>
          </w:tcPr>
          <w:p w14:paraId="762F577F" w14:textId="77777777" w:rsidR="00E16D79" w:rsidRDefault="00E16D79">
            <w:pPr>
              <w:pStyle w:val="EmptyCellLayoutStyle"/>
              <w:spacing w:after="0" w:line="240" w:lineRule="auto"/>
            </w:pPr>
          </w:p>
        </w:tc>
        <w:tc>
          <w:tcPr>
            <w:tcW w:w="34" w:type="dxa"/>
          </w:tcPr>
          <w:p w14:paraId="113C92EF" w14:textId="77777777" w:rsidR="00E16D79" w:rsidRDefault="00E16D79">
            <w:pPr>
              <w:pStyle w:val="EmptyCellLayoutStyle"/>
              <w:spacing w:after="0" w:line="240" w:lineRule="auto"/>
            </w:pPr>
          </w:p>
        </w:tc>
        <w:tc>
          <w:tcPr>
            <w:tcW w:w="6" w:type="dxa"/>
          </w:tcPr>
          <w:p w14:paraId="5BDD8E99" w14:textId="77777777" w:rsidR="00E16D79" w:rsidRDefault="00E16D79">
            <w:pPr>
              <w:pStyle w:val="EmptyCellLayoutStyle"/>
              <w:spacing w:after="0" w:line="240" w:lineRule="auto"/>
            </w:pPr>
          </w:p>
        </w:tc>
        <w:tc>
          <w:tcPr>
            <w:tcW w:w="44" w:type="dxa"/>
          </w:tcPr>
          <w:p w14:paraId="5DB47120" w14:textId="77777777" w:rsidR="00E16D79" w:rsidRDefault="00E16D79">
            <w:pPr>
              <w:pStyle w:val="EmptyCellLayoutStyle"/>
              <w:spacing w:after="0" w:line="240" w:lineRule="auto"/>
            </w:pPr>
          </w:p>
        </w:tc>
        <w:tc>
          <w:tcPr>
            <w:tcW w:w="36" w:type="dxa"/>
          </w:tcPr>
          <w:p w14:paraId="6E64C7E4" w14:textId="77777777" w:rsidR="00E16D79" w:rsidRDefault="00E16D79">
            <w:pPr>
              <w:pStyle w:val="EmptyCellLayoutStyle"/>
              <w:spacing w:after="0" w:line="240" w:lineRule="auto"/>
            </w:pPr>
          </w:p>
        </w:tc>
        <w:tc>
          <w:tcPr>
            <w:tcW w:w="191" w:type="dxa"/>
          </w:tcPr>
          <w:p w14:paraId="2B556BEB" w14:textId="77777777" w:rsidR="00E16D79" w:rsidRDefault="00E16D79">
            <w:pPr>
              <w:pStyle w:val="EmptyCellLayoutStyle"/>
              <w:spacing w:after="0" w:line="240" w:lineRule="auto"/>
            </w:pPr>
          </w:p>
        </w:tc>
        <w:tc>
          <w:tcPr>
            <w:tcW w:w="334" w:type="dxa"/>
          </w:tcPr>
          <w:p w14:paraId="0719D40A" w14:textId="77777777" w:rsidR="00E16D79" w:rsidRDefault="00E16D79">
            <w:pPr>
              <w:pStyle w:val="EmptyCellLayoutStyle"/>
              <w:spacing w:after="0" w:line="240" w:lineRule="auto"/>
            </w:pPr>
          </w:p>
        </w:tc>
        <w:tc>
          <w:tcPr>
            <w:tcW w:w="44" w:type="dxa"/>
          </w:tcPr>
          <w:p w14:paraId="04E849EB" w14:textId="77777777" w:rsidR="00E16D79" w:rsidRDefault="00E16D79">
            <w:pPr>
              <w:pStyle w:val="EmptyCellLayoutStyle"/>
              <w:spacing w:after="0" w:line="240" w:lineRule="auto"/>
            </w:pPr>
          </w:p>
        </w:tc>
        <w:tc>
          <w:tcPr>
            <w:tcW w:w="51" w:type="dxa"/>
          </w:tcPr>
          <w:p w14:paraId="5E687E62" w14:textId="77777777" w:rsidR="00E16D79" w:rsidRDefault="00E16D79">
            <w:pPr>
              <w:pStyle w:val="EmptyCellLayoutStyle"/>
              <w:spacing w:after="0" w:line="240" w:lineRule="auto"/>
            </w:pPr>
          </w:p>
        </w:tc>
        <w:tc>
          <w:tcPr>
            <w:tcW w:w="22" w:type="dxa"/>
          </w:tcPr>
          <w:p w14:paraId="69C5506A" w14:textId="77777777" w:rsidR="00E16D79" w:rsidRDefault="00E16D79">
            <w:pPr>
              <w:pStyle w:val="EmptyCellLayoutStyle"/>
              <w:spacing w:after="0" w:line="240" w:lineRule="auto"/>
            </w:pPr>
          </w:p>
        </w:tc>
        <w:tc>
          <w:tcPr>
            <w:tcW w:w="16" w:type="dxa"/>
          </w:tcPr>
          <w:p w14:paraId="51AAD20A" w14:textId="77777777" w:rsidR="00E16D79" w:rsidRDefault="00E16D79">
            <w:pPr>
              <w:pStyle w:val="EmptyCellLayoutStyle"/>
              <w:spacing w:after="0" w:line="240" w:lineRule="auto"/>
            </w:pPr>
          </w:p>
        </w:tc>
        <w:tc>
          <w:tcPr>
            <w:tcW w:w="16" w:type="dxa"/>
          </w:tcPr>
          <w:p w14:paraId="2148BA2D" w14:textId="77777777" w:rsidR="00E16D79" w:rsidRDefault="00E16D79">
            <w:pPr>
              <w:pStyle w:val="EmptyCellLayoutStyle"/>
              <w:spacing w:after="0" w:line="240" w:lineRule="auto"/>
            </w:pPr>
          </w:p>
        </w:tc>
        <w:tc>
          <w:tcPr>
            <w:tcW w:w="16" w:type="dxa"/>
          </w:tcPr>
          <w:p w14:paraId="7E1B2371" w14:textId="77777777" w:rsidR="00E16D79" w:rsidRDefault="00E16D79">
            <w:pPr>
              <w:pStyle w:val="EmptyCellLayoutStyle"/>
              <w:spacing w:after="0" w:line="240" w:lineRule="auto"/>
            </w:pPr>
          </w:p>
        </w:tc>
        <w:tc>
          <w:tcPr>
            <w:tcW w:w="42" w:type="dxa"/>
          </w:tcPr>
          <w:p w14:paraId="722B90BF" w14:textId="77777777" w:rsidR="00E16D79" w:rsidRDefault="00E16D79">
            <w:pPr>
              <w:pStyle w:val="EmptyCellLayoutStyle"/>
              <w:spacing w:after="0" w:line="240" w:lineRule="auto"/>
            </w:pPr>
          </w:p>
        </w:tc>
        <w:tc>
          <w:tcPr>
            <w:tcW w:w="16" w:type="dxa"/>
          </w:tcPr>
          <w:p w14:paraId="0C5CE268" w14:textId="77777777" w:rsidR="00E16D79" w:rsidRDefault="00E16D79">
            <w:pPr>
              <w:pStyle w:val="EmptyCellLayoutStyle"/>
              <w:spacing w:after="0" w:line="240" w:lineRule="auto"/>
            </w:pPr>
          </w:p>
        </w:tc>
        <w:tc>
          <w:tcPr>
            <w:tcW w:w="16" w:type="dxa"/>
          </w:tcPr>
          <w:p w14:paraId="62665C5D" w14:textId="77777777" w:rsidR="00E16D79" w:rsidRDefault="00E16D79">
            <w:pPr>
              <w:pStyle w:val="EmptyCellLayoutStyle"/>
              <w:spacing w:after="0" w:line="240" w:lineRule="auto"/>
            </w:pPr>
          </w:p>
        </w:tc>
        <w:tc>
          <w:tcPr>
            <w:tcW w:w="24" w:type="dxa"/>
          </w:tcPr>
          <w:p w14:paraId="0BF2388D" w14:textId="77777777" w:rsidR="00E16D79" w:rsidRDefault="00E16D79">
            <w:pPr>
              <w:pStyle w:val="EmptyCellLayoutStyle"/>
              <w:spacing w:after="0" w:line="240" w:lineRule="auto"/>
            </w:pPr>
          </w:p>
        </w:tc>
        <w:tc>
          <w:tcPr>
            <w:tcW w:w="292" w:type="dxa"/>
          </w:tcPr>
          <w:p w14:paraId="667027C0" w14:textId="77777777" w:rsidR="00E16D79" w:rsidRDefault="00E16D79">
            <w:pPr>
              <w:pStyle w:val="EmptyCellLayoutStyle"/>
              <w:spacing w:after="0" w:line="240" w:lineRule="auto"/>
            </w:pPr>
          </w:p>
        </w:tc>
        <w:tc>
          <w:tcPr>
            <w:tcW w:w="24" w:type="dxa"/>
          </w:tcPr>
          <w:p w14:paraId="77B1E93B" w14:textId="77777777" w:rsidR="00E16D79" w:rsidRDefault="00E16D79">
            <w:pPr>
              <w:pStyle w:val="EmptyCellLayoutStyle"/>
              <w:spacing w:after="0" w:line="240" w:lineRule="auto"/>
            </w:pPr>
          </w:p>
        </w:tc>
        <w:tc>
          <w:tcPr>
            <w:tcW w:w="16" w:type="dxa"/>
          </w:tcPr>
          <w:p w14:paraId="7F4D7FA1" w14:textId="77777777" w:rsidR="00E16D79" w:rsidRDefault="00E16D79">
            <w:pPr>
              <w:pStyle w:val="EmptyCellLayoutStyle"/>
              <w:spacing w:after="0" w:line="240" w:lineRule="auto"/>
            </w:pPr>
          </w:p>
        </w:tc>
        <w:tc>
          <w:tcPr>
            <w:tcW w:w="32" w:type="dxa"/>
          </w:tcPr>
          <w:p w14:paraId="5B2645CA" w14:textId="77777777" w:rsidR="00E16D79" w:rsidRDefault="00E16D79">
            <w:pPr>
              <w:pStyle w:val="EmptyCellLayoutStyle"/>
              <w:spacing w:after="0" w:line="240" w:lineRule="auto"/>
            </w:pPr>
          </w:p>
        </w:tc>
        <w:tc>
          <w:tcPr>
            <w:tcW w:w="9751" w:type="dxa"/>
            <w:gridSpan w:val="15"/>
          </w:tcPr>
          <w:tbl>
            <w:tblPr>
              <w:tblW w:w="0" w:type="auto"/>
              <w:tblCellMar>
                <w:left w:w="0" w:type="dxa"/>
                <w:right w:w="0" w:type="dxa"/>
              </w:tblCellMar>
              <w:tblLook w:val="04A0" w:firstRow="1" w:lastRow="0" w:firstColumn="1" w:lastColumn="0" w:noHBand="0" w:noVBand="1"/>
            </w:tblPr>
            <w:tblGrid>
              <w:gridCol w:w="9730"/>
            </w:tblGrid>
            <w:tr w:rsidR="00E16D79" w14:paraId="2C9ED4A8" w14:textId="77777777">
              <w:trPr>
                <w:trHeight w:val="226"/>
              </w:trPr>
              <w:tc>
                <w:tcPr>
                  <w:tcW w:w="10246" w:type="dxa"/>
                  <w:tcBorders>
                    <w:top w:val="nil"/>
                    <w:left w:val="nil"/>
                    <w:bottom w:val="nil"/>
                    <w:right w:val="nil"/>
                  </w:tcBorders>
                  <w:tcMar>
                    <w:top w:w="0" w:type="dxa"/>
                    <w:left w:w="39" w:type="dxa"/>
                    <w:bottom w:w="0" w:type="dxa"/>
                    <w:right w:w="39" w:type="dxa"/>
                  </w:tcMar>
                </w:tcPr>
                <w:p w14:paraId="66502B6D" w14:textId="77777777" w:rsidR="00E16D79" w:rsidRDefault="004F4E2D">
                  <w:pPr>
                    <w:spacing w:after="0" w:line="240" w:lineRule="auto"/>
                  </w:pPr>
                  <w:r>
                    <w:rPr>
                      <w:rFonts w:ascii="Segoe UI" w:eastAsia="Segoe UI" w:hAnsi="Segoe UI"/>
                      <w:b/>
                      <w:color w:val="000000"/>
                      <w:sz w:val="16"/>
                    </w:rPr>
                    <w:t>(b) The rectification of faults including replacement of parts caused by:</w:t>
                  </w:r>
                </w:p>
              </w:tc>
            </w:tr>
          </w:tbl>
          <w:p w14:paraId="645105A0" w14:textId="77777777" w:rsidR="00E16D79" w:rsidRDefault="00E16D79">
            <w:pPr>
              <w:spacing w:after="0" w:line="240" w:lineRule="auto"/>
            </w:pPr>
          </w:p>
        </w:tc>
        <w:tc>
          <w:tcPr>
            <w:tcW w:w="149" w:type="dxa"/>
          </w:tcPr>
          <w:p w14:paraId="1E61783C" w14:textId="77777777" w:rsidR="00E16D79" w:rsidRDefault="00E16D79">
            <w:pPr>
              <w:pStyle w:val="EmptyCellLayoutStyle"/>
              <w:spacing w:after="0" w:line="240" w:lineRule="auto"/>
            </w:pPr>
          </w:p>
        </w:tc>
      </w:tr>
      <w:tr w:rsidR="00AD3B06" w14:paraId="63DFA149" w14:textId="77777777" w:rsidTr="00DC79E3">
        <w:trPr>
          <w:trHeight w:val="41"/>
        </w:trPr>
        <w:tc>
          <w:tcPr>
            <w:tcW w:w="6" w:type="dxa"/>
          </w:tcPr>
          <w:p w14:paraId="0690E3BD" w14:textId="77777777" w:rsidR="00E16D79" w:rsidRDefault="00E16D79">
            <w:pPr>
              <w:pStyle w:val="EmptyCellLayoutStyle"/>
              <w:spacing w:after="0" w:line="240" w:lineRule="auto"/>
            </w:pPr>
          </w:p>
        </w:tc>
        <w:tc>
          <w:tcPr>
            <w:tcW w:w="18" w:type="dxa"/>
          </w:tcPr>
          <w:p w14:paraId="7F7D75F0" w14:textId="77777777" w:rsidR="00E16D79" w:rsidRDefault="00E16D79">
            <w:pPr>
              <w:pStyle w:val="EmptyCellLayoutStyle"/>
              <w:spacing w:after="0" w:line="240" w:lineRule="auto"/>
            </w:pPr>
          </w:p>
        </w:tc>
        <w:tc>
          <w:tcPr>
            <w:tcW w:w="9" w:type="dxa"/>
          </w:tcPr>
          <w:p w14:paraId="0B2285CE" w14:textId="77777777" w:rsidR="00E16D79" w:rsidRDefault="00E16D79">
            <w:pPr>
              <w:pStyle w:val="EmptyCellLayoutStyle"/>
              <w:spacing w:after="0" w:line="240" w:lineRule="auto"/>
            </w:pPr>
          </w:p>
        </w:tc>
        <w:tc>
          <w:tcPr>
            <w:tcW w:w="11" w:type="dxa"/>
          </w:tcPr>
          <w:p w14:paraId="4673EF00" w14:textId="77777777" w:rsidR="00E16D79" w:rsidRDefault="00E16D79">
            <w:pPr>
              <w:pStyle w:val="EmptyCellLayoutStyle"/>
              <w:spacing w:after="0" w:line="240" w:lineRule="auto"/>
            </w:pPr>
          </w:p>
        </w:tc>
        <w:tc>
          <w:tcPr>
            <w:tcW w:w="6" w:type="dxa"/>
          </w:tcPr>
          <w:p w14:paraId="68A4B18F" w14:textId="77777777" w:rsidR="00E16D79" w:rsidRDefault="00E16D79">
            <w:pPr>
              <w:pStyle w:val="EmptyCellLayoutStyle"/>
              <w:spacing w:after="0" w:line="240" w:lineRule="auto"/>
            </w:pPr>
          </w:p>
        </w:tc>
        <w:tc>
          <w:tcPr>
            <w:tcW w:w="6" w:type="dxa"/>
          </w:tcPr>
          <w:p w14:paraId="113C9DA2" w14:textId="77777777" w:rsidR="00E16D79" w:rsidRDefault="00E16D79">
            <w:pPr>
              <w:pStyle w:val="EmptyCellLayoutStyle"/>
              <w:spacing w:after="0" w:line="240" w:lineRule="auto"/>
            </w:pPr>
          </w:p>
        </w:tc>
        <w:tc>
          <w:tcPr>
            <w:tcW w:w="34" w:type="dxa"/>
          </w:tcPr>
          <w:p w14:paraId="5D780BCB" w14:textId="77777777" w:rsidR="00E16D79" w:rsidRDefault="00E16D79">
            <w:pPr>
              <w:pStyle w:val="EmptyCellLayoutStyle"/>
              <w:spacing w:after="0" w:line="240" w:lineRule="auto"/>
            </w:pPr>
          </w:p>
        </w:tc>
        <w:tc>
          <w:tcPr>
            <w:tcW w:w="6" w:type="dxa"/>
          </w:tcPr>
          <w:p w14:paraId="61695092" w14:textId="77777777" w:rsidR="00E16D79" w:rsidRDefault="00E16D79">
            <w:pPr>
              <w:pStyle w:val="EmptyCellLayoutStyle"/>
              <w:spacing w:after="0" w:line="240" w:lineRule="auto"/>
            </w:pPr>
          </w:p>
        </w:tc>
        <w:tc>
          <w:tcPr>
            <w:tcW w:w="44" w:type="dxa"/>
          </w:tcPr>
          <w:p w14:paraId="2044EB79" w14:textId="77777777" w:rsidR="00E16D79" w:rsidRDefault="00E16D79">
            <w:pPr>
              <w:pStyle w:val="EmptyCellLayoutStyle"/>
              <w:spacing w:after="0" w:line="240" w:lineRule="auto"/>
            </w:pPr>
          </w:p>
        </w:tc>
        <w:tc>
          <w:tcPr>
            <w:tcW w:w="36" w:type="dxa"/>
          </w:tcPr>
          <w:p w14:paraId="0F0A5328" w14:textId="77777777" w:rsidR="00E16D79" w:rsidRDefault="00E16D79">
            <w:pPr>
              <w:pStyle w:val="EmptyCellLayoutStyle"/>
              <w:spacing w:after="0" w:line="240" w:lineRule="auto"/>
            </w:pPr>
          </w:p>
        </w:tc>
        <w:tc>
          <w:tcPr>
            <w:tcW w:w="191" w:type="dxa"/>
          </w:tcPr>
          <w:p w14:paraId="1A24E2FA" w14:textId="77777777" w:rsidR="00E16D79" w:rsidRDefault="00E16D79">
            <w:pPr>
              <w:pStyle w:val="EmptyCellLayoutStyle"/>
              <w:spacing w:after="0" w:line="240" w:lineRule="auto"/>
            </w:pPr>
          </w:p>
        </w:tc>
        <w:tc>
          <w:tcPr>
            <w:tcW w:w="334" w:type="dxa"/>
          </w:tcPr>
          <w:p w14:paraId="14244233" w14:textId="77777777" w:rsidR="00E16D79" w:rsidRDefault="00E16D79">
            <w:pPr>
              <w:pStyle w:val="EmptyCellLayoutStyle"/>
              <w:spacing w:after="0" w:line="240" w:lineRule="auto"/>
            </w:pPr>
          </w:p>
        </w:tc>
        <w:tc>
          <w:tcPr>
            <w:tcW w:w="44" w:type="dxa"/>
          </w:tcPr>
          <w:p w14:paraId="4E0C6CE7" w14:textId="77777777" w:rsidR="00E16D79" w:rsidRDefault="00E16D79">
            <w:pPr>
              <w:pStyle w:val="EmptyCellLayoutStyle"/>
              <w:spacing w:after="0" w:line="240" w:lineRule="auto"/>
            </w:pPr>
          </w:p>
        </w:tc>
        <w:tc>
          <w:tcPr>
            <w:tcW w:w="51" w:type="dxa"/>
          </w:tcPr>
          <w:p w14:paraId="4DBAB39B" w14:textId="77777777" w:rsidR="00E16D79" w:rsidRDefault="00E16D79">
            <w:pPr>
              <w:pStyle w:val="EmptyCellLayoutStyle"/>
              <w:spacing w:after="0" w:line="240" w:lineRule="auto"/>
            </w:pPr>
          </w:p>
        </w:tc>
        <w:tc>
          <w:tcPr>
            <w:tcW w:w="22" w:type="dxa"/>
          </w:tcPr>
          <w:p w14:paraId="0E892B69" w14:textId="77777777" w:rsidR="00E16D79" w:rsidRDefault="00E16D79">
            <w:pPr>
              <w:pStyle w:val="EmptyCellLayoutStyle"/>
              <w:spacing w:after="0" w:line="240" w:lineRule="auto"/>
            </w:pPr>
          </w:p>
        </w:tc>
        <w:tc>
          <w:tcPr>
            <w:tcW w:w="16" w:type="dxa"/>
          </w:tcPr>
          <w:p w14:paraId="3F53166A" w14:textId="77777777" w:rsidR="00E16D79" w:rsidRDefault="00E16D79">
            <w:pPr>
              <w:pStyle w:val="EmptyCellLayoutStyle"/>
              <w:spacing w:after="0" w:line="240" w:lineRule="auto"/>
            </w:pPr>
          </w:p>
        </w:tc>
        <w:tc>
          <w:tcPr>
            <w:tcW w:w="16" w:type="dxa"/>
          </w:tcPr>
          <w:p w14:paraId="718FADFB" w14:textId="77777777" w:rsidR="00E16D79" w:rsidRDefault="00E16D79">
            <w:pPr>
              <w:pStyle w:val="EmptyCellLayoutStyle"/>
              <w:spacing w:after="0" w:line="240" w:lineRule="auto"/>
            </w:pPr>
          </w:p>
        </w:tc>
        <w:tc>
          <w:tcPr>
            <w:tcW w:w="16" w:type="dxa"/>
          </w:tcPr>
          <w:p w14:paraId="30126F58" w14:textId="77777777" w:rsidR="00E16D79" w:rsidRDefault="00E16D79">
            <w:pPr>
              <w:pStyle w:val="EmptyCellLayoutStyle"/>
              <w:spacing w:after="0" w:line="240" w:lineRule="auto"/>
            </w:pPr>
          </w:p>
        </w:tc>
        <w:tc>
          <w:tcPr>
            <w:tcW w:w="42" w:type="dxa"/>
          </w:tcPr>
          <w:p w14:paraId="4E4651DE" w14:textId="77777777" w:rsidR="00E16D79" w:rsidRDefault="00E16D79">
            <w:pPr>
              <w:pStyle w:val="EmptyCellLayoutStyle"/>
              <w:spacing w:after="0" w:line="240" w:lineRule="auto"/>
            </w:pPr>
          </w:p>
        </w:tc>
        <w:tc>
          <w:tcPr>
            <w:tcW w:w="16" w:type="dxa"/>
          </w:tcPr>
          <w:p w14:paraId="7ABF95C0" w14:textId="77777777" w:rsidR="00E16D79" w:rsidRDefault="00E16D79">
            <w:pPr>
              <w:pStyle w:val="EmptyCellLayoutStyle"/>
              <w:spacing w:after="0" w:line="240" w:lineRule="auto"/>
            </w:pPr>
          </w:p>
        </w:tc>
        <w:tc>
          <w:tcPr>
            <w:tcW w:w="16" w:type="dxa"/>
          </w:tcPr>
          <w:p w14:paraId="22E0DA5E" w14:textId="77777777" w:rsidR="00E16D79" w:rsidRDefault="00E16D79">
            <w:pPr>
              <w:pStyle w:val="EmptyCellLayoutStyle"/>
              <w:spacing w:after="0" w:line="240" w:lineRule="auto"/>
            </w:pPr>
          </w:p>
        </w:tc>
        <w:tc>
          <w:tcPr>
            <w:tcW w:w="24" w:type="dxa"/>
          </w:tcPr>
          <w:p w14:paraId="2726061E" w14:textId="77777777" w:rsidR="00E16D79" w:rsidRDefault="00E16D79">
            <w:pPr>
              <w:pStyle w:val="EmptyCellLayoutStyle"/>
              <w:spacing w:after="0" w:line="240" w:lineRule="auto"/>
            </w:pPr>
          </w:p>
        </w:tc>
        <w:tc>
          <w:tcPr>
            <w:tcW w:w="292" w:type="dxa"/>
          </w:tcPr>
          <w:p w14:paraId="78C568B0" w14:textId="77777777" w:rsidR="00E16D79" w:rsidRDefault="00E16D79">
            <w:pPr>
              <w:pStyle w:val="EmptyCellLayoutStyle"/>
              <w:spacing w:after="0" w:line="240" w:lineRule="auto"/>
            </w:pPr>
          </w:p>
        </w:tc>
        <w:tc>
          <w:tcPr>
            <w:tcW w:w="24" w:type="dxa"/>
          </w:tcPr>
          <w:p w14:paraId="484E2631" w14:textId="77777777" w:rsidR="00E16D79" w:rsidRDefault="00E16D79">
            <w:pPr>
              <w:pStyle w:val="EmptyCellLayoutStyle"/>
              <w:spacing w:after="0" w:line="240" w:lineRule="auto"/>
            </w:pPr>
          </w:p>
        </w:tc>
        <w:tc>
          <w:tcPr>
            <w:tcW w:w="16" w:type="dxa"/>
          </w:tcPr>
          <w:p w14:paraId="791C022F" w14:textId="77777777" w:rsidR="00E16D79" w:rsidRDefault="00E16D79">
            <w:pPr>
              <w:pStyle w:val="EmptyCellLayoutStyle"/>
              <w:spacing w:after="0" w:line="240" w:lineRule="auto"/>
            </w:pPr>
          </w:p>
        </w:tc>
        <w:tc>
          <w:tcPr>
            <w:tcW w:w="32" w:type="dxa"/>
          </w:tcPr>
          <w:p w14:paraId="428CC3DA" w14:textId="77777777" w:rsidR="00E16D79" w:rsidRDefault="00E16D79">
            <w:pPr>
              <w:pStyle w:val="EmptyCellLayoutStyle"/>
              <w:spacing w:after="0" w:line="240" w:lineRule="auto"/>
            </w:pPr>
          </w:p>
        </w:tc>
        <w:tc>
          <w:tcPr>
            <w:tcW w:w="85" w:type="dxa"/>
          </w:tcPr>
          <w:p w14:paraId="2D4268EC" w14:textId="77777777" w:rsidR="00E16D79" w:rsidRDefault="00E16D79">
            <w:pPr>
              <w:pStyle w:val="EmptyCellLayoutStyle"/>
              <w:spacing w:after="0" w:line="240" w:lineRule="auto"/>
            </w:pPr>
          </w:p>
        </w:tc>
        <w:tc>
          <w:tcPr>
            <w:tcW w:w="475" w:type="dxa"/>
          </w:tcPr>
          <w:p w14:paraId="67C000B2" w14:textId="77777777" w:rsidR="00E16D79" w:rsidRDefault="00E16D79">
            <w:pPr>
              <w:pStyle w:val="EmptyCellLayoutStyle"/>
              <w:spacing w:after="0" w:line="240" w:lineRule="auto"/>
            </w:pPr>
          </w:p>
        </w:tc>
        <w:tc>
          <w:tcPr>
            <w:tcW w:w="36" w:type="dxa"/>
          </w:tcPr>
          <w:p w14:paraId="4BE79A22" w14:textId="77777777" w:rsidR="00E16D79" w:rsidRDefault="00E16D79">
            <w:pPr>
              <w:pStyle w:val="EmptyCellLayoutStyle"/>
              <w:spacing w:after="0" w:line="240" w:lineRule="auto"/>
            </w:pPr>
          </w:p>
        </w:tc>
        <w:tc>
          <w:tcPr>
            <w:tcW w:w="129" w:type="dxa"/>
          </w:tcPr>
          <w:p w14:paraId="0F10F2A8" w14:textId="77777777" w:rsidR="00E16D79" w:rsidRDefault="00E16D79">
            <w:pPr>
              <w:pStyle w:val="EmptyCellLayoutStyle"/>
              <w:spacing w:after="0" w:line="240" w:lineRule="auto"/>
            </w:pPr>
          </w:p>
        </w:tc>
        <w:tc>
          <w:tcPr>
            <w:tcW w:w="94" w:type="dxa"/>
          </w:tcPr>
          <w:p w14:paraId="1839C484" w14:textId="77777777" w:rsidR="00E16D79" w:rsidRDefault="00E16D79">
            <w:pPr>
              <w:pStyle w:val="EmptyCellLayoutStyle"/>
              <w:spacing w:after="0" w:line="240" w:lineRule="auto"/>
            </w:pPr>
          </w:p>
        </w:tc>
        <w:tc>
          <w:tcPr>
            <w:tcW w:w="57" w:type="dxa"/>
          </w:tcPr>
          <w:p w14:paraId="7B34B93E" w14:textId="77777777" w:rsidR="00E16D79" w:rsidRDefault="00E16D79">
            <w:pPr>
              <w:pStyle w:val="EmptyCellLayoutStyle"/>
              <w:spacing w:after="0" w:line="240" w:lineRule="auto"/>
            </w:pPr>
          </w:p>
        </w:tc>
        <w:tc>
          <w:tcPr>
            <w:tcW w:w="685" w:type="dxa"/>
          </w:tcPr>
          <w:p w14:paraId="30B36FB1" w14:textId="77777777" w:rsidR="00E16D79" w:rsidRDefault="00E16D79">
            <w:pPr>
              <w:pStyle w:val="EmptyCellLayoutStyle"/>
              <w:spacing w:after="0" w:line="240" w:lineRule="auto"/>
            </w:pPr>
          </w:p>
        </w:tc>
        <w:tc>
          <w:tcPr>
            <w:tcW w:w="1241" w:type="dxa"/>
          </w:tcPr>
          <w:p w14:paraId="6ED0AFFE" w14:textId="77777777" w:rsidR="00E16D79" w:rsidRDefault="00E16D79">
            <w:pPr>
              <w:pStyle w:val="EmptyCellLayoutStyle"/>
              <w:spacing w:after="0" w:line="240" w:lineRule="auto"/>
            </w:pPr>
          </w:p>
        </w:tc>
        <w:tc>
          <w:tcPr>
            <w:tcW w:w="131" w:type="dxa"/>
          </w:tcPr>
          <w:p w14:paraId="56FC832E" w14:textId="77777777" w:rsidR="00E16D79" w:rsidRDefault="00E16D79">
            <w:pPr>
              <w:pStyle w:val="EmptyCellLayoutStyle"/>
              <w:spacing w:after="0" w:line="240" w:lineRule="auto"/>
            </w:pPr>
          </w:p>
        </w:tc>
        <w:tc>
          <w:tcPr>
            <w:tcW w:w="1431" w:type="dxa"/>
          </w:tcPr>
          <w:p w14:paraId="304168BC" w14:textId="77777777" w:rsidR="00E16D79" w:rsidRDefault="00E16D79">
            <w:pPr>
              <w:pStyle w:val="EmptyCellLayoutStyle"/>
              <w:spacing w:after="0" w:line="240" w:lineRule="auto"/>
            </w:pPr>
          </w:p>
        </w:tc>
        <w:tc>
          <w:tcPr>
            <w:tcW w:w="2311" w:type="dxa"/>
          </w:tcPr>
          <w:p w14:paraId="585BB2C9" w14:textId="77777777" w:rsidR="00E16D79" w:rsidRDefault="00E16D79">
            <w:pPr>
              <w:pStyle w:val="EmptyCellLayoutStyle"/>
              <w:spacing w:after="0" w:line="240" w:lineRule="auto"/>
            </w:pPr>
          </w:p>
        </w:tc>
        <w:tc>
          <w:tcPr>
            <w:tcW w:w="1686" w:type="dxa"/>
          </w:tcPr>
          <w:p w14:paraId="50E6B597" w14:textId="77777777" w:rsidR="00E16D79" w:rsidRDefault="00E16D79">
            <w:pPr>
              <w:pStyle w:val="EmptyCellLayoutStyle"/>
              <w:spacing w:after="0" w:line="240" w:lineRule="auto"/>
            </w:pPr>
          </w:p>
        </w:tc>
        <w:tc>
          <w:tcPr>
            <w:tcW w:w="1353" w:type="dxa"/>
          </w:tcPr>
          <w:p w14:paraId="3DD14343" w14:textId="77777777" w:rsidR="00E16D79" w:rsidRDefault="00E16D79">
            <w:pPr>
              <w:pStyle w:val="EmptyCellLayoutStyle"/>
              <w:spacing w:after="0" w:line="240" w:lineRule="auto"/>
            </w:pPr>
          </w:p>
        </w:tc>
        <w:tc>
          <w:tcPr>
            <w:tcW w:w="16" w:type="dxa"/>
          </w:tcPr>
          <w:p w14:paraId="200E4047" w14:textId="77777777" w:rsidR="00E16D79" w:rsidRDefault="00E16D79">
            <w:pPr>
              <w:pStyle w:val="EmptyCellLayoutStyle"/>
              <w:spacing w:after="0" w:line="240" w:lineRule="auto"/>
            </w:pPr>
          </w:p>
        </w:tc>
        <w:tc>
          <w:tcPr>
            <w:tcW w:w="21" w:type="dxa"/>
          </w:tcPr>
          <w:p w14:paraId="5DC49C96" w14:textId="77777777" w:rsidR="00E16D79" w:rsidRDefault="00E16D79">
            <w:pPr>
              <w:pStyle w:val="EmptyCellLayoutStyle"/>
              <w:spacing w:after="0" w:line="240" w:lineRule="auto"/>
            </w:pPr>
          </w:p>
        </w:tc>
        <w:tc>
          <w:tcPr>
            <w:tcW w:w="149" w:type="dxa"/>
          </w:tcPr>
          <w:p w14:paraId="5AB81A8E" w14:textId="77777777" w:rsidR="00E16D79" w:rsidRDefault="00E16D79">
            <w:pPr>
              <w:pStyle w:val="EmptyCellLayoutStyle"/>
              <w:spacing w:after="0" w:line="240" w:lineRule="auto"/>
            </w:pPr>
          </w:p>
        </w:tc>
      </w:tr>
      <w:tr w:rsidR="00AD3B06" w14:paraId="2614071C" w14:textId="77777777" w:rsidTr="00DC79E3">
        <w:trPr>
          <w:trHeight w:val="226"/>
        </w:trPr>
        <w:tc>
          <w:tcPr>
            <w:tcW w:w="6" w:type="dxa"/>
          </w:tcPr>
          <w:p w14:paraId="153B5659" w14:textId="77777777" w:rsidR="00E16D79" w:rsidRDefault="00E16D79">
            <w:pPr>
              <w:pStyle w:val="EmptyCellLayoutStyle"/>
              <w:spacing w:after="0" w:line="240" w:lineRule="auto"/>
            </w:pPr>
          </w:p>
        </w:tc>
        <w:tc>
          <w:tcPr>
            <w:tcW w:w="18" w:type="dxa"/>
          </w:tcPr>
          <w:p w14:paraId="206C4C3B" w14:textId="77777777" w:rsidR="00E16D79" w:rsidRDefault="00E16D79">
            <w:pPr>
              <w:pStyle w:val="EmptyCellLayoutStyle"/>
              <w:spacing w:after="0" w:line="240" w:lineRule="auto"/>
            </w:pPr>
          </w:p>
        </w:tc>
        <w:tc>
          <w:tcPr>
            <w:tcW w:w="9" w:type="dxa"/>
          </w:tcPr>
          <w:p w14:paraId="75B53A3D" w14:textId="77777777" w:rsidR="00E16D79" w:rsidRDefault="00E16D79">
            <w:pPr>
              <w:pStyle w:val="EmptyCellLayoutStyle"/>
              <w:spacing w:after="0" w:line="240" w:lineRule="auto"/>
            </w:pPr>
          </w:p>
        </w:tc>
        <w:tc>
          <w:tcPr>
            <w:tcW w:w="11" w:type="dxa"/>
          </w:tcPr>
          <w:p w14:paraId="448828F3" w14:textId="77777777" w:rsidR="00E16D79" w:rsidRDefault="00E16D79">
            <w:pPr>
              <w:pStyle w:val="EmptyCellLayoutStyle"/>
              <w:spacing w:after="0" w:line="240" w:lineRule="auto"/>
            </w:pPr>
          </w:p>
        </w:tc>
        <w:tc>
          <w:tcPr>
            <w:tcW w:w="6" w:type="dxa"/>
          </w:tcPr>
          <w:p w14:paraId="3697D69B" w14:textId="77777777" w:rsidR="00E16D79" w:rsidRDefault="00E16D79">
            <w:pPr>
              <w:pStyle w:val="EmptyCellLayoutStyle"/>
              <w:spacing w:after="0" w:line="240" w:lineRule="auto"/>
            </w:pPr>
          </w:p>
        </w:tc>
        <w:tc>
          <w:tcPr>
            <w:tcW w:w="6" w:type="dxa"/>
          </w:tcPr>
          <w:p w14:paraId="7A10DA76" w14:textId="77777777" w:rsidR="00E16D79" w:rsidRDefault="00E16D79">
            <w:pPr>
              <w:pStyle w:val="EmptyCellLayoutStyle"/>
              <w:spacing w:after="0" w:line="240" w:lineRule="auto"/>
            </w:pPr>
          </w:p>
        </w:tc>
        <w:tc>
          <w:tcPr>
            <w:tcW w:w="34" w:type="dxa"/>
          </w:tcPr>
          <w:p w14:paraId="7399DF1E" w14:textId="77777777" w:rsidR="00E16D79" w:rsidRDefault="00E16D79">
            <w:pPr>
              <w:pStyle w:val="EmptyCellLayoutStyle"/>
              <w:spacing w:after="0" w:line="240" w:lineRule="auto"/>
            </w:pPr>
          </w:p>
        </w:tc>
        <w:tc>
          <w:tcPr>
            <w:tcW w:w="6" w:type="dxa"/>
          </w:tcPr>
          <w:p w14:paraId="711184A5" w14:textId="77777777" w:rsidR="00E16D79" w:rsidRDefault="00E16D79">
            <w:pPr>
              <w:pStyle w:val="EmptyCellLayoutStyle"/>
              <w:spacing w:after="0" w:line="240" w:lineRule="auto"/>
            </w:pPr>
          </w:p>
        </w:tc>
        <w:tc>
          <w:tcPr>
            <w:tcW w:w="44" w:type="dxa"/>
          </w:tcPr>
          <w:p w14:paraId="481AACCB" w14:textId="77777777" w:rsidR="00E16D79" w:rsidRDefault="00E16D79">
            <w:pPr>
              <w:pStyle w:val="EmptyCellLayoutStyle"/>
              <w:spacing w:after="0" w:line="240" w:lineRule="auto"/>
            </w:pPr>
          </w:p>
        </w:tc>
        <w:tc>
          <w:tcPr>
            <w:tcW w:w="36" w:type="dxa"/>
          </w:tcPr>
          <w:p w14:paraId="4263D584" w14:textId="77777777" w:rsidR="00E16D79" w:rsidRDefault="00E16D79">
            <w:pPr>
              <w:pStyle w:val="EmptyCellLayoutStyle"/>
              <w:spacing w:after="0" w:line="240" w:lineRule="auto"/>
            </w:pPr>
          </w:p>
        </w:tc>
        <w:tc>
          <w:tcPr>
            <w:tcW w:w="191" w:type="dxa"/>
          </w:tcPr>
          <w:p w14:paraId="0B0306C4" w14:textId="77777777" w:rsidR="00E16D79" w:rsidRDefault="00E16D79">
            <w:pPr>
              <w:pStyle w:val="EmptyCellLayoutStyle"/>
              <w:spacing w:after="0" w:line="240" w:lineRule="auto"/>
            </w:pPr>
          </w:p>
        </w:tc>
        <w:tc>
          <w:tcPr>
            <w:tcW w:w="334" w:type="dxa"/>
          </w:tcPr>
          <w:p w14:paraId="0E275091" w14:textId="77777777" w:rsidR="00E16D79" w:rsidRDefault="00E16D79">
            <w:pPr>
              <w:pStyle w:val="EmptyCellLayoutStyle"/>
              <w:spacing w:after="0" w:line="240" w:lineRule="auto"/>
            </w:pPr>
          </w:p>
        </w:tc>
        <w:tc>
          <w:tcPr>
            <w:tcW w:w="44" w:type="dxa"/>
          </w:tcPr>
          <w:p w14:paraId="154A8978" w14:textId="77777777" w:rsidR="00E16D79" w:rsidRDefault="00E16D79">
            <w:pPr>
              <w:pStyle w:val="EmptyCellLayoutStyle"/>
              <w:spacing w:after="0" w:line="240" w:lineRule="auto"/>
            </w:pPr>
          </w:p>
        </w:tc>
        <w:tc>
          <w:tcPr>
            <w:tcW w:w="51" w:type="dxa"/>
          </w:tcPr>
          <w:p w14:paraId="67887C4F" w14:textId="77777777" w:rsidR="00E16D79" w:rsidRDefault="00E16D79">
            <w:pPr>
              <w:pStyle w:val="EmptyCellLayoutStyle"/>
              <w:spacing w:after="0" w:line="240" w:lineRule="auto"/>
            </w:pPr>
          </w:p>
        </w:tc>
        <w:tc>
          <w:tcPr>
            <w:tcW w:w="22" w:type="dxa"/>
          </w:tcPr>
          <w:p w14:paraId="7A15D9FB" w14:textId="77777777" w:rsidR="00E16D79" w:rsidRDefault="00E16D79">
            <w:pPr>
              <w:pStyle w:val="EmptyCellLayoutStyle"/>
              <w:spacing w:after="0" w:line="240" w:lineRule="auto"/>
            </w:pPr>
          </w:p>
        </w:tc>
        <w:tc>
          <w:tcPr>
            <w:tcW w:w="16" w:type="dxa"/>
          </w:tcPr>
          <w:p w14:paraId="335878FB" w14:textId="77777777" w:rsidR="00E16D79" w:rsidRDefault="00E16D79">
            <w:pPr>
              <w:pStyle w:val="EmptyCellLayoutStyle"/>
              <w:spacing w:after="0" w:line="240" w:lineRule="auto"/>
            </w:pPr>
          </w:p>
        </w:tc>
        <w:tc>
          <w:tcPr>
            <w:tcW w:w="16" w:type="dxa"/>
          </w:tcPr>
          <w:p w14:paraId="64260654" w14:textId="77777777" w:rsidR="00E16D79" w:rsidRDefault="00E16D79">
            <w:pPr>
              <w:pStyle w:val="EmptyCellLayoutStyle"/>
              <w:spacing w:after="0" w:line="240" w:lineRule="auto"/>
            </w:pPr>
          </w:p>
        </w:tc>
        <w:tc>
          <w:tcPr>
            <w:tcW w:w="16" w:type="dxa"/>
          </w:tcPr>
          <w:p w14:paraId="21CDB9DB" w14:textId="77777777" w:rsidR="00E16D79" w:rsidRDefault="00E16D79">
            <w:pPr>
              <w:pStyle w:val="EmptyCellLayoutStyle"/>
              <w:spacing w:after="0" w:line="240" w:lineRule="auto"/>
            </w:pPr>
          </w:p>
        </w:tc>
        <w:tc>
          <w:tcPr>
            <w:tcW w:w="42" w:type="dxa"/>
          </w:tcPr>
          <w:p w14:paraId="6C5FCB44" w14:textId="77777777" w:rsidR="00E16D79" w:rsidRDefault="00E16D79">
            <w:pPr>
              <w:pStyle w:val="EmptyCellLayoutStyle"/>
              <w:spacing w:after="0" w:line="240" w:lineRule="auto"/>
            </w:pPr>
          </w:p>
        </w:tc>
        <w:tc>
          <w:tcPr>
            <w:tcW w:w="16" w:type="dxa"/>
          </w:tcPr>
          <w:p w14:paraId="3205DF33" w14:textId="77777777" w:rsidR="00E16D79" w:rsidRDefault="00E16D79">
            <w:pPr>
              <w:pStyle w:val="EmptyCellLayoutStyle"/>
              <w:spacing w:after="0" w:line="240" w:lineRule="auto"/>
            </w:pPr>
          </w:p>
        </w:tc>
        <w:tc>
          <w:tcPr>
            <w:tcW w:w="16" w:type="dxa"/>
          </w:tcPr>
          <w:p w14:paraId="265065CB" w14:textId="77777777" w:rsidR="00E16D79" w:rsidRDefault="00E16D79">
            <w:pPr>
              <w:pStyle w:val="EmptyCellLayoutStyle"/>
              <w:spacing w:after="0" w:line="240" w:lineRule="auto"/>
            </w:pPr>
          </w:p>
        </w:tc>
        <w:tc>
          <w:tcPr>
            <w:tcW w:w="24" w:type="dxa"/>
          </w:tcPr>
          <w:p w14:paraId="755DF469" w14:textId="77777777" w:rsidR="00E16D79" w:rsidRDefault="00E16D79">
            <w:pPr>
              <w:pStyle w:val="EmptyCellLayoutStyle"/>
              <w:spacing w:after="0" w:line="240" w:lineRule="auto"/>
            </w:pPr>
          </w:p>
        </w:tc>
        <w:tc>
          <w:tcPr>
            <w:tcW w:w="292" w:type="dxa"/>
          </w:tcPr>
          <w:p w14:paraId="30764DEA" w14:textId="77777777" w:rsidR="00E16D79" w:rsidRDefault="00E16D79">
            <w:pPr>
              <w:pStyle w:val="EmptyCellLayoutStyle"/>
              <w:spacing w:after="0" w:line="240" w:lineRule="auto"/>
            </w:pPr>
          </w:p>
        </w:tc>
        <w:tc>
          <w:tcPr>
            <w:tcW w:w="24" w:type="dxa"/>
          </w:tcPr>
          <w:p w14:paraId="4597E7E5" w14:textId="77777777" w:rsidR="00E16D79" w:rsidRDefault="00E16D79">
            <w:pPr>
              <w:pStyle w:val="EmptyCellLayoutStyle"/>
              <w:spacing w:after="0" w:line="240" w:lineRule="auto"/>
            </w:pPr>
          </w:p>
        </w:tc>
        <w:tc>
          <w:tcPr>
            <w:tcW w:w="16" w:type="dxa"/>
          </w:tcPr>
          <w:p w14:paraId="6FA80685" w14:textId="77777777" w:rsidR="00E16D79" w:rsidRDefault="00E16D79">
            <w:pPr>
              <w:pStyle w:val="EmptyCellLayoutStyle"/>
              <w:spacing w:after="0" w:line="240" w:lineRule="auto"/>
            </w:pPr>
          </w:p>
        </w:tc>
        <w:tc>
          <w:tcPr>
            <w:tcW w:w="32" w:type="dxa"/>
          </w:tcPr>
          <w:p w14:paraId="1C0EFD5A" w14:textId="77777777" w:rsidR="00E16D79" w:rsidRDefault="00E16D79">
            <w:pPr>
              <w:pStyle w:val="EmptyCellLayoutStyle"/>
              <w:spacing w:after="0" w:line="240" w:lineRule="auto"/>
            </w:pPr>
          </w:p>
        </w:tc>
        <w:tc>
          <w:tcPr>
            <w:tcW w:w="85" w:type="dxa"/>
          </w:tcPr>
          <w:p w14:paraId="061A21DE" w14:textId="77777777" w:rsidR="00E16D79" w:rsidRDefault="00E16D79">
            <w:pPr>
              <w:pStyle w:val="EmptyCellLayoutStyle"/>
              <w:spacing w:after="0" w:line="240" w:lineRule="auto"/>
            </w:pPr>
          </w:p>
        </w:tc>
        <w:tc>
          <w:tcPr>
            <w:tcW w:w="475" w:type="dxa"/>
          </w:tcPr>
          <w:p w14:paraId="3391EFA8" w14:textId="77777777" w:rsidR="00E16D79" w:rsidRDefault="00E16D79">
            <w:pPr>
              <w:pStyle w:val="EmptyCellLayoutStyle"/>
              <w:spacing w:after="0" w:line="240" w:lineRule="auto"/>
            </w:pPr>
          </w:p>
        </w:tc>
        <w:tc>
          <w:tcPr>
            <w:tcW w:w="9191" w:type="dxa"/>
            <w:gridSpan w:val="13"/>
          </w:tcPr>
          <w:tbl>
            <w:tblPr>
              <w:tblW w:w="0" w:type="auto"/>
              <w:tblCellMar>
                <w:left w:w="0" w:type="dxa"/>
                <w:right w:w="0" w:type="dxa"/>
              </w:tblCellMar>
              <w:tblLook w:val="04A0" w:firstRow="1" w:lastRow="0" w:firstColumn="1" w:lastColumn="0" w:noHBand="0" w:noVBand="1"/>
            </w:tblPr>
            <w:tblGrid>
              <w:gridCol w:w="9170"/>
            </w:tblGrid>
            <w:tr w:rsidR="00E16D79" w14:paraId="263270FB" w14:textId="77777777">
              <w:trPr>
                <w:trHeight w:val="226"/>
              </w:trPr>
              <w:tc>
                <w:tcPr>
                  <w:tcW w:w="9885" w:type="dxa"/>
                  <w:tcBorders>
                    <w:top w:val="nil"/>
                    <w:left w:val="nil"/>
                    <w:bottom w:val="nil"/>
                    <w:right w:val="nil"/>
                  </w:tcBorders>
                  <w:tcMar>
                    <w:top w:w="0" w:type="dxa"/>
                    <w:left w:w="39" w:type="dxa"/>
                    <w:bottom w:w="0" w:type="dxa"/>
                    <w:right w:w="39" w:type="dxa"/>
                  </w:tcMar>
                </w:tcPr>
                <w:p w14:paraId="00A3C7BE" w14:textId="09DEE065" w:rsidR="00E16D79" w:rsidRDefault="004F4E2D">
                  <w:pPr>
                    <w:spacing w:after="0" w:line="240" w:lineRule="auto"/>
                  </w:pPr>
                  <w:r>
                    <w:rPr>
                      <w:rFonts w:ascii="Segoe UI" w:eastAsia="Segoe UI" w:hAnsi="Segoe UI"/>
                      <w:b/>
                      <w:color w:val="000000"/>
                      <w:sz w:val="16"/>
                    </w:rPr>
                    <w:t>I.   Use of inappropriate consumable items</w:t>
                  </w:r>
                  <w:del w:id="166" w:author="Parulekar, Prutha" w:date="2023-07-05T09:40:00Z">
                    <w:r>
                      <w:rPr>
                        <w:rFonts w:ascii="Segoe UI" w:eastAsia="Segoe UI" w:hAnsi="Segoe UI"/>
                        <w:b/>
                        <w:color w:val="000000"/>
                        <w:sz w:val="16"/>
                      </w:rPr>
                      <w:delText xml:space="preserve"> </w:delText>
                    </w:r>
                  </w:del>
                  <w:ins w:id="167" w:author="Parulekar, Prutha" w:date="2023-07-05T09:40:00Z">
                    <w:r w:rsidR="00F13062">
                      <w:rPr>
                        <w:rFonts w:ascii="Segoe UI" w:eastAsia="Segoe UI" w:hAnsi="Segoe UI"/>
                        <w:b/>
                        <w:color w:val="000000"/>
                        <w:sz w:val="16"/>
                      </w:rPr>
                      <w:t>.</w:t>
                    </w:r>
                  </w:ins>
                </w:p>
              </w:tc>
            </w:tr>
          </w:tbl>
          <w:p w14:paraId="7825266C" w14:textId="77777777" w:rsidR="00E16D79" w:rsidRDefault="00E16D79">
            <w:pPr>
              <w:spacing w:after="0" w:line="240" w:lineRule="auto"/>
            </w:pPr>
          </w:p>
        </w:tc>
        <w:tc>
          <w:tcPr>
            <w:tcW w:w="149" w:type="dxa"/>
          </w:tcPr>
          <w:p w14:paraId="305E2090" w14:textId="77777777" w:rsidR="00E16D79" w:rsidRDefault="00E16D79">
            <w:pPr>
              <w:pStyle w:val="EmptyCellLayoutStyle"/>
              <w:spacing w:after="0" w:line="240" w:lineRule="auto"/>
            </w:pPr>
          </w:p>
        </w:tc>
      </w:tr>
      <w:tr w:rsidR="00AD3B06" w14:paraId="3EC475CE" w14:textId="77777777" w:rsidTr="00DC79E3">
        <w:trPr>
          <w:trHeight w:val="57"/>
        </w:trPr>
        <w:tc>
          <w:tcPr>
            <w:tcW w:w="6" w:type="dxa"/>
          </w:tcPr>
          <w:p w14:paraId="69618BFF" w14:textId="77777777" w:rsidR="00E16D79" w:rsidRDefault="00E16D79">
            <w:pPr>
              <w:pStyle w:val="EmptyCellLayoutStyle"/>
              <w:spacing w:after="0" w:line="240" w:lineRule="auto"/>
            </w:pPr>
          </w:p>
        </w:tc>
        <w:tc>
          <w:tcPr>
            <w:tcW w:w="18" w:type="dxa"/>
          </w:tcPr>
          <w:p w14:paraId="5E4492C5" w14:textId="77777777" w:rsidR="00E16D79" w:rsidRDefault="00E16D79">
            <w:pPr>
              <w:pStyle w:val="EmptyCellLayoutStyle"/>
              <w:spacing w:after="0" w:line="240" w:lineRule="auto"/>
            </w:pPr>
          </w:p>
        </w:tc>
        <w:tc>
          <w:tcPr>
            <w:tcW w:w="9" w:type="dxa"/>
          </w:tcPr>
          <w:p w14:paraId="07BF874E" w14:textId="77777777" w:rsidR="00E16D79" w:rsidRDefault="00E16D79">
            <w:pPr>
              <w:pStyle w:val="EmptyCellLayoutStyle"/>
              <w:spacing w:after="0" w:line="240" w:lineRule="auto"/>
            </w:pPr>
          </w:p>
        </w:tc>
        <w:tc>
          <w:tcPr>
            <w:tcW w:w="11" w:type="dxa"/>
          </w:tcPr>
          <w:p w14:paraId="59B678DA" w14:textId="77777777" w:rsidR="00E16D79" w:rsidRDefault="00E16D79">
            <w:pPr>
              <w:pStyle w:val="EmptyCellLayoutStyle"/>
              <w:spacing w:after="0" w:line="240" w:lineRule="auto"/>
            </w:pPr>
          </w:p>
        </w:tc>
        <w:tc>
          <w:tcPr>
            <w:tcW w:w="6" w:type="dxa"/>
          </w:tcPr>
          <w:p w14:paraId="484721E8" w14:textId="77777777" w:rsidR="00E16D79" w:rsidRDefault="00E16D79">
            <w:pPr>
              <w:pStyle w:val="EmptyCellLayoutStyle"/>
              <w:spacing w:after="0" w:line="240" w:lineRule="auto"/>
            </w:pPr>
          </w:p>
        </w:tc>
        <w:tc>
          <w:tcPr>
            <w:tcW w:w="6" w:type="dxa"/>
          </w:tcPr>
          <w:p w14:paraId="6BEC8B88" w14:textId="77777777" w:rsidR="00E16D79" w:rsidRDefault="00E16D79">
            <w:pPr>
              <w:pStyle w:val="EmptyCellLayoutStyle"/>
              <w:spacing w:after="0" w:line="240" w:lineRule="auto"/>
            </w:pPr>
          </w:p>
        </w:tc>
        <w:tc>
          <w:tcPr>
            <w:tcW w:w="34" w:type="dxa"/>
          </w:tcPr>
          <w:p w14:paraId="6CB1E0D5" w14:textId="77777777" w:rsidR="00E16D79" w:rsidRDefault="00E16D79">
            <w:pPr>
              <w:pStyle w:val="EmptyCellLayoutStyle"/>
              <w:spacing w:after="0" w:line="240" w:lineRule="auto"/>
            </w:pPr>
          </w:p>
        </w:tc>
        <w:tc>
          <w:tcPr>
            <w:tcW w:w="6" w:type="dxa"/>
          </w:tcPr>
          <w:p w14:paraId="7F0B321A" w14:textId="77777777" w:rsidR="00E16D79" w:rsidRDefault="00E16D79">
            <w:pPr>
              <w:pStyle w:val="EmptyCellLayoutStyle"/>
              <w:spacing w:after="0" w:line="240" w:lineRule="auto"/>
            </w:pPr>
          </w:p>
        </w:tc>
        <w:tc>
          <w:tcPr>
            <w:tcW w:w="44" w:type="dxa"/>
          </w:tcPr>
          <w:p w14:paraId="6B8E10D8" w14:textId="77777777" w:rsidR="00E16D79" w:rsidRDefault="00E16D79">
            <w:pPr>
              <w:pStyle w:val="EmptyCellLayoutStyle"/>
              <w:spacing w:after="0" w:line="240" w:lineRule="auto"/>
            </w:pPr>
          </w:p>
        </w:tc>
        <w:tc>
          <w:tcPr>
            <w:tcW w:w="36" w:type="dxa"/>
          </w:tcPr>
          <w:p w14:paraId="442922FB" w14:textId="77777777" w:rsidR="00E16D79" w:rsidRDefault="00E16D79">
            <w:pPr>
              <w:pStyle w:val="EmptyCellLayoutStyle"/>
              <w:spacing w:after="0" w:line="240" w:lineRule="auto"/>
            </w:pPr>
          </w:p>
        </w:tc>
        <w:tc>
          <w:tcPr>
            <w:tcW w:w="191" w:type="dxa"/>
          </w:tcPr>
          <w:p w14:paraId="792FE267" w14:textId="77777777" w:rsidR="00E16D79" w:rsidRDefault="00E16D79">
            <w:pPr>
              <w:pStyle w:val="EmptyCellLayoutStyle"/>
              <w:spacing w:after="0" w:line="240" w:lineRule="auto"/>
            </w:pPr>
          </w:p>
        </w:tc>
        <w:tc>
          <w:tcPr>
            <w:tcW w:w="334" w:type="dxa"/>
          </w:tcPr>
          <w:p w14:paraId="3D0D86D9" w14:textId="77777777" w:rsidR="00E16D79" w:rsidRDefault="00E16D79">
            <w:pPr>
              <w:pStyle w:val="EmptyCellLayoutStyle"/>
              <w:spacing w:after="0" w:line="240" w:lineRule="auto"/>
            </w:pPr>
          </w:p>
        </w:tc>
        <w:tc>
          <w:tcPr>
            <w:tcW w:w="44" w:type="dxa"/>
          </w:tcPr>
          <w:p w14:paraId="4AFB0F5E" w14:textId="77777777" w:rsidR="00E16D79" w:rsidRDefault="00E16D79">
            <w:pPr>
              <w:pStyle w:val="EmptyCellLayoutStyle"/>
              <w:spacing w:after="0" w:line="240" w:lineRule="auto"/>
            </w:pPr>
          </w:p>
        </w:tc>
        <w:tc>
          <w:tcPr>
            <w:tcW w:w="51" w:type="dxa"/>
          </w:tcPr>
          <w:p w14:paraId="1C896F81" w14:textId="77777777" w:rsidR="00E16D79" w:rsidRDefault="00E16D79">
            <w:pPr>
              <w:pStyle w:val="EmptyCellLayoutStyle"/>
              <w:spacing w:after="0" w:line="240" w:lineRule="auto"/>
            </w:pPr>
          </w:p>
        </w:tc>
        <w:tc>
          <w:tcPr>
            <w:tcW w:w="22" w:type="dxa"/>
          </w:tcPr>
          <w:p w14:paraId="5F875FFC" w14:textId="77777777" w:rsidR="00E16D79" w:rsidRDefault="00E16D79">
            <w:pPr>
              <w:pStyle w:val="EmptyCellLayoutStyle"/>
              <w:spacing w:after="0" w:line="240" w:lineRule="auto"/>
            </w:pPr>
          </w:p>
        </w:tc>
        <w:tc>
          <w:tcPr>
            <w:tcW w:w="16" w:type="dxa"/>
          </w:tcPr>
          <w:p w14:paraId="677A2242" w14:textId="77777777" w:rsidR="00E16D79" w:rsidRDefault="00E16D79">
            <w:pPr>
              <w:pStyle w:val="EmptyCellLayoutStyle"/>
              <w:spacing w:after="0" w:line="240" w:lineRule="auto"/>
            </w:pPr>
          </w:p>
        </w:tc>
        <w:tc>
          <w:tcPr>
            <w:tcW w:w="16" w:type="dxa"/>
          </w:tcPr>
          <w:p w14:paraId="53812467" w14:textId="77777777" w:rsidR="00E16D79" w:rsidRDefault="00E16D79">
            <w:pPr>
              <w:pStyle w:val="EmptyCellLayoutStyle"/>
              <w:spacing w:after="0" w:line="240" w:lineRule="auto"/>
            </w:pPr>
          </w:p>
        </w:tc>
        <w:tc>
          <w:tcPr>
            <w:tcW w:w="16" w:type="dxa"/>
          </w:tcPr>
          <w:p w14:paraId="1C5E68E0" w14:textId="77777777" w:rsidR="00E16D79" w:rsidRDefault="00E16D79">
            <w:pPr>
              <w:pStyle w:val="EmptyCellLayoutStyle"/>
              <w:spacing w:after="0" w:line="240" w:lineRule="auto"/>
            </w:pPr>
          </w:p>
        </w:tc>
        <w:tc>
          <w:tcPr>
            <w:tcW w:w="42" w:type="dxa"/>
          </w:tcPr>
          <w:p w14:paraId="6CEA0A9A" w14:textId="77777777" w:rsidR="00E16D79" w:rsidRDefault="00E16D79">
            <w:pPr>
              <w:pStyle w:val="EmptyCellLayoutStyle"/>
              <w:spacing w:after="0" w:line="240" w:lineRule="auto"/>
            </w:pPr>
          </w:p>
        </w:tc>
        <w:tc>
          <w:tcPr>
            <w:tcW w:w="16" w:type="dxa"/>
          </w:tcPr>
          <w:p w14:paraId="69A59CBF" w14:textId="77777777" w:rsidR="00E16D79" w:rsidRDefault="00E16D79">
            <w:pPr>
              <w:pStyle w:val="EmptyCellLayoutStyle"/>
              <w:spacing w:after="0" w:line="240" w:lineRule="auto"/>
            </w:pPr>
          </w:p>
        </w:tc>
        <w:tc>
          <w:tcPr>
            <w:tcW w:w="16" w:type="dxa"/>
          </w:tcPr>
          <w:p w14:paraId="117B2D52" w14:textId="77777777" w:rsidR="00E16D79" w:rsidRDefault="00E16D79">
            <w:pPr>
              <w:pStyle w:val="EmptyCellLayoutStyle"/>
              <w:spacing w:after="0" w:line="240" w:lineRule="auto"/>
            </w:pPr>
          </w:p>
        </w:tc>
        <w:tc>
          <w:tcPr>
            <w:tcW w:w="24" w:type="dxa"/>
          </w:tcPr>
          <w:p w14:paraId="3D8665C7" w14:textId="77777777" w:rsidR="00E16D79" w:rsidRDefault="00E16D79">
            <w:pPr>
              <w:pStyle w:val="EmptyCellLayoutStyle"/>
              <w:spacing w:after="0" w:line="240" w:lineRule="auto"/>
            </w:pPr>
          </w:p>
        </w:tc>
        <w:tc>
          <w:tcPr>
            <w:tcW w:w="292" w:type="dxa"/>
          </w:tcPr>
          <w:p w14:paraId="67FB459A" w14:textId="77777777" w:rsidR="00E16D79" w:rsidRDefault="00E16D79">
            <w:pPr>
              <w:pStyle w:val="EmptyCellLayoutStyle"/>
              <w:spacing w:after="0" w:line="240" w:lineRule="auto"/>
            </w:pPr>
          </w:p>
        </w:tc>
        <w:tc>
          <w:tcPr>
            <w:tcW w:w="24" w:type="dxa"/>
          </w:tcPr>
          <w:p w14:paraId="2DAA1BA2" w14:textId="77777777" w:rsidR="00E16D79" w:rsidRDefault="00E16D79">
            <w:pPr>
              <w:pStyle w:val="EmptyCellLayoutStyle"/>
              <w:spacing w:after="0" w:line="240" w:lineRule="auto"/>
            </w:pPr>
          </w:p>
        </w:tc>
        <w:tc>
          <w:tcPr>
            <w:tcW w:w="16" w:type="dxa"/>
          </w:tcPr>
          <w:p w14:paraId="71F2E4E6" w14:textId="77777777" w:rsidR="00E16D79" w:rsidRDefault="00E16D79">
            <w:pPr>
              <w:pStyle w:val="EmptyCellLayoutStyle"/>
              <w:spacing w:after="0" w:line="240" w:lineRule="auto"/>
            </w:pPr>
          </w:p>
        </w:tc>
        <w:tc>
          <w:tcPr>
            <w:tcW w:w="32" w:type="dxa"/>
          </w:tcPr>
          <w:p w14:paraId="0E443D99" w14:textId="77777777" w:rsidR="00E16D79" w:rsidRDefault="00E16D79">
            <w:pPr>
              <w:pStyle w:val="EmptyCellLayoutStyle"/>
              <w:spacing w:after="0" w:line="240" w:lineRule="auto"/>
            </w:pPr>
          </w:p>
        </w:tc>
        <w:tc>
          <w:tcPr>
            <w:tcW w:w="85" w:type="dxa"/>
          </w:tcPr>
          <w:p w14:paraId="6AFBDBBD" w14:textId="77777777" w:rsidR="00E16D79" w:rsidRDefault="00E16D79">
            <w:pPr>
              <w:pStyle w:val="EmptyCellLayoutStyle"/>
              <w:spacing w:after="0" w:line="240" w:lineRule="auto"/>
            </w:pPr>
          </w:p>
        </w:tc>
        <w:tc>
          <w:tcPr>
            <w:tcW w:w="475" w:type="dxa"/>
          </w:tcPr>
          <w:p w14:paraId="5B29D499" w14:textId="77777777" w:rsidR="00E16D79" w:rsidRDefault="00E16D79">
            <w:pPr>
              <w:pStyle w:val="EmptyCellLayoutStyle"/>
              <w:spacing w:after="0" w:line="240" w:lineRule="auto"/>
            </w:pPr>
          </w:p>
        </w:tc>
        <w:tc>
          <w:tcPr>
            <w:tcW w:w="36" w:type="dxa"/>
          </w:tcPr>
          <w:p w14:paraId="6ECDE3FF" w14:textId="77777777" w:rsidR="00E16D79" w:rsidRDefault="00E16D79">
            <w:pPr>
              <w:pStyle w:val="EmptyCellLayoutStyle"/>
              <w:spacing w:after="0" w:line="240" w:lineRule="auto"/>
            </w:pPr>
          </w:p>
        </w:tc>
        <w:tc>
          <w:tcPr>
            <w:tcW w:w="129" w:type="dxa"/>
          </w:tcPr>
          <w:p w14:paraId="6BB0957C" w14:textId="77777777" w:rsidR="00E16D79" w:rsidRDefault="00E16D79">
            <w:pPr>
              <w:pStyle w:val="EmptyCellLayoutStyle"/>
              <w:spacing w:after="0" w:line="240" w:lineRule="auto"/>
            </w:pPr>
          </w:p>
        </w:tc>
        <w:tc>
          <w:tcPr>
            <w:tcW w:w="94" w:type="dxa"/>
          </w:tcPr>
          <w:p w14:paraId="7063ACF5" w14:textId="77777777" w:rsidR="00E16D79" w:rsidRDefault="00E16D79">
            <w:pPr>
              <w:pStyle w:val="EmptyCellLayoutStyle"/>
              <w:spacing w:after="0" w:line="240" w:lineRule="auto"/>
            </w:pPr>
          </w:p>
        </w:tc>
        <w:tc>
          <w:tcPr>
            <w:tcW w:w="57" w:type="dxa"/>
          </w:tcPr>
          <w:p w14:paraId="3AEF1709" w14:textId="77777777" w:rsidR="00E16D79" w:rsidRDefault="00E16D79">
            <w:pPr>
              <w:pStyle w:val="EmptyCellLayoutStyle"/>
              <w:spacing w:after="0" w:line="240" w:lineRule="auto"/>
            </w:pPr>
          </w:p>
        </w:tc>
        <w:tc>
          <w:tcPr>
            <w:tcW w:w="685" w:type="dxa"/>
          </w:tcPr>
          <w:p w14:paraId="01537AA2" w14:textId="77777777" w:rsidR="00E16D79" w:rsidRDefault="00E16D79">
            <w:pPr>
              <w:pStyle w:val="EmptyCellLayoutStyle"/>
              <w:spacing w:after="0" w:line="240" w:lineRule="auto"/>
            </w:pPr>
          </w:p>
        </w:tc>
        <w:tc>
          <w:tcPr>
            <w:tcW w:w="1241" w:type="dxa"/>
          </w:tcPr>
          <w:p w14:paraId="7A943B77" w14:textId="77777777" w:rsidR="00E16D79" w:rsidRDefault="00E16D79">
            <w:pPr>
              <w:pStyle w:val="EmptyCellLayoutStyle"/>
              <w:spacing w:after="0" w:line="240" w:lineRule="auto"/>
            </w:pPr>
          </w:p>
        </w:tc>
        <w:tc>
          <w:tcPr>
            <w:tcW w:w="131" w:type="dxa"/>
          </w:tcPr>
          <w:p w14:paraId="23BA414A" w14:textId="77777777" w:rsidR="00E16D79" w:rsidRDefault="00E16D79">
            <w:pPr>
              <w:pStyle w:val="EmptyCellLayoutStyle"/>
              <w:spacing w:after="0" w:line="240" w:lineRule="auto"/>
            </w:pPr>
          </w:p>
        </w:tc>
        <w:tc>
          <w:tcPr>
            <w:tcW w:w="1431" w:type="dxa"/>
          </w:tcPr>
          <w:p w14:paraId="3B67790B" w14:textId="77777777" w:rsidR="00E16D79" w:rsidRDefault="00E16D79">
            <w:pPr>
              <w:pStyle w:val="EmptyCellLayoutStyle"/>
              <w:spacing w:after="0" w:line="240" w:lineRule="auto"/>
            </w:pPr>
          </w:p>
        </w:tc>
        <w:tc>
          <w:tcPr>
            <w:tcW w:w="2311" w:type="dxa"/>
          </w:tcPr>
          <w:p w14:paraId="0B9B6794" w14:textId="77777777" w:rsidR="00E16D79" w:rsidRDefault="00E16D79">
            <w:pPr>
              <w:pStyle w:val="EmptyCellLayoutStyle"/>
              <w:spacing w:after="0" w:line="240" w:lineRule="auto"/>
            </w:pPr>
          </w:p>
        </w:tc>
        <w:tc>
          <w:tcPr>
            <w:tcW w:w="1686" w:type="dxa"/>
          </w:tcPr>
          <w:p w14:paraId="63E13E4E" w14:textId="77777777" w:rsidR="00E16D79" w:rsidRDefault="00E16D79">
            <w:pPr>
              <w:pStyle w:val="EmptyCellLayoutStyle"/>
              <w:spacing w:after="0" w:line="240" w:lineRule="auto"/>
            </w:pPr>
          </w:p>
        </w:tc>
        <w:tc>
          <w:tcPr>
            <w:tcW w:w="1353" w:type="dxa"/>
          </w:tcPr>
          <w:p w14:paraId="53201040" w14:textId="77777777" w:rsidR="00E16D79" w:rsidRDefault="00E16D79">
            <w:pPr>
              <w:pStyle w:val="EmptyCellLayoutStyle"/>
              <w:spacing w:after="0" w:line="240" w:lineRule="auto"/>
            </w:pPr>
          </w:p>
        </w:tc>
        <w:tc>
          <w:tcPr>
            <w:tcW w:w="16" w:type="dxa"/>
          </w:tcPr>
          <w:p w14:paraId="101C3FE5" w14:textId="77777777" w:rsidR="00E16D79" w:rsidRDefault="00E16D79">
            <w:pPr>
              <w:pStyle w:val="EmptyCellLayoutStyle"/>
              <w:spacing w:after="0" w:line="240" w:lineRule="auto"/>
            </w:pPr>
          </w:p>
        </w:tc>
        <w:tc>
          <w:tcPr>
            <w:tcW w:w="21" w:type="dxa"/>
          </w:tcPr>
          <w:p w14:paraId="26CBE319" w14:textId="77777777" w:rsidR="00E16D79" w:rsidRDefault="00E16D79">
            <w:pPr>
              <w:pStyle w:val="EmptyCellLayoutStyle"/>
              <w:spacing w:after="0" w:line="240" w:lineRule="auto"/>
            </w:pPr>
          </w:p>
        </w:tc>
        <w:tc>
          <w:tcPr>
            <w:tcW w:w="149" w:type="dxa"/>
          </w:tcPr>
          <w:p w14:paraId="76D404AE" w14:textId="77777777" w:rsidR="00E16D79" w:rsidRDefault="00E16D79">
            <w:pPr>
              <w:pStyle w:val="EmptyCellLayoutStyle"/>
              <w:spacing w:after="0" w:line="240" w:lineRule="auto"/>
            </w:pPr>
          </w:p>
        </w:tc>
      </w:tr>
      <w:tr w:rsidR="00AD3B06" w14:paraId="4E10F0A1" w14:textId="77777777" w:rsidTr="00DC79E3">
        <w:trPr>
          <w:trHeight w:val="453"/>
        </w:trPr>
        <w:tc>
          <w:tcPr>
            <w:tcW w:w="6" w:type="dxa"/>
          </w:tcPr>
          <w:p w14:paraId="11E83D93" w14:textId="77777777" w:rsidR="00E16D79" w:rsidRDefault="00E16D79">
            <w:pPr>
              <w:pStyle w:val="EmptyCellLayoutStyle"/>
              <w:spacing w:after="0" w:line="240" w:lineRule="auto"/>
            </w:pPr>
          </w:p>
        </w:tc>
        <w:tc>
          <w:tcPr>
            <w:tcW w:w="18" w:type="dxa"/>
          </w:tcPr>
          <w:p w14:paraId="158EECCC" w14:textId="77777777" w:rsidR="00E16D79" w:rsidRDefault="00E16D79">
            <w:pPr>
              <w:pStyle w:val="EmptyCellLayoutStyle"/>
              <w:spacing w:after="0" w:line="240" w:lineRule="auto"/>
            </w:pPr>
          </w:p>
        </w:tc>
        <w:tc>
          <w:tcPr>
            <w:tcW w:w="9" w:type="dxa"/>
          </w:tcPr>
          <w:p w14:paraId="271F1106" w14:textId="77777777" w:rsidR="00E16D79" w:rsidRDefault="00E16D79">
            <w:pPr>
              <w:pStyle w:val="EmptyCellLayoutStyle"/>
              <w:spacing w:after="0" w:line="240" w:lineRule="auto"/>
            </w:pPr>
          </w:p>
        </w:tc>
        <w:tc>
          <w:tcPr>
            <w:tcW w:w="11" w:type="dxa"/>
          </w:tcPr>
          <w:p w14:paraId="6DDCCE85" w14:textId="77777777" w:rsidR="00E16D79" w:rsidRDefault="00E16D79">
            <w:pPr>
              <w:pStyle w:val="EmptyCellLayoutStyle"/>
              <w:spacing w:after="0" w:line="240" w:lineRule="auto"/>
            </w:pPr>
          </w:p>
        </w:tc>
        <w:tc>
          <w:tcPr>
            <w:tcW w:w="6" w:type="dxa"/>
          </w:tcPr>
          <w:p w14:paraId="4AEBBF20" w14:textId="77777777" w:rsidR="00E16D79" w:rsidRDefault="00E16D79">
            <w:pPr>
              <w:pStyle w:val="EmptyCellLayoutStyle"/>
              <w:spacing w:after="0" w:line="240" w:lineRule="auto"/>
            </w:pPr>
          </w:p>
        </w:tc>
        <w:tc>
          <w:tcPr>
            <w:tcW w:w="6" w:type="dxa"/>
          </w:tcPr>
          <w:p w14:paraId="510FFD60" w14:textId="77777777" w:rsidR="00E16D79" w:rsidRDefault="00E16D79">
            <w:pPr>
              <w:pStyle w:val="EmptyCellLayoutStyle"/>
              <w:spacing w:after="0" w:line="240" w:lineRule="auto"/>
            </w:pPr>
          </w:p>
        </w:tc>
        <w:tc>
          <w:tcPr>
            <w:tcW w:w="34" w:type="dxa"/>
          </w:tcPr>
          <w:p w14:paraId="6D78220A" w14:textId="77777777" w:rsidR="00E16D79" w:rsidRDefault="00E16D79">
            <w:pPr>
              <w:pStyle w:val="EmptyCellLayoutStyle"/>
              <w:spacing w:after="0" w:line="240" w:lineRule="auto"/>
            </w:pPr>
          </w:p>
        </w:tc>
        <w:tc>
          <w:tcPr>
            <w:tcW w:w="6" w:type="dxa"/>
          </w:tcPr>
          <w:p w14:paraId="34BED57E" w14:textId="77777777" w:rsidR="00E16D79" w:rsidRDefault="00E16D79">
            <w:pPr>
              <w:pStyle w:val="EmptyCellLayoutStyle"/>
              <w:spacing w:after="0" w:line="240" w:lineRule="auto"/>
            </w:pPr>
          </w:p>
        </w:tc>
        <w:tc>
          <w:tcPr>
            <w:tcW w:w="44" w:type="dxa"/>
          </w:tcPr>
          <w:p w14:paraId="1810FFFE" w14:textId="77777777" w:rsidR="00E16D79" w:rsidRDefault="00E16D79">
            <w:pPr>
              <w:pStyle w:val="EmptyCellLayoutStyle"/>
              <w:spacing w:after="0" w:line="240" w:lineRule="auto"/>
            </w:pPr>
          </w:p>
        </w:tc>
        <w:tc>
          <w:tcPr>
            <w:tcW w:w="36" w:type="dxa"/>
          </w:tcPr>
          <w:p w14:paraId="5F39761C" w14:textId="77777777" w:rsidR="00E16D79" w:rsidRDefault="00E16D79">
            <w:pPr>
              <w:pStyle w:val="EmptyCellLayoutStyle"/>
              <w:spacing w:after="0" w:line="240" w:lineRule="auto"/>
            </w:pPr>
          </w:p>
        </w:tc>
        <w:tc>
          <w:tcPr>
            <w:tcW w:w="191" w:type="dxa"/>
          </w:tcPr>
          <w:p w14:paraId="3A74EAE9" w14:textId="77777777" w:rsidR="00E16D79" w:rsidRDefault="00E16D79">
            <w:pPr>
              <w:pStyle w:val="EmptyCellLayoutStyle"/>
              <w:spacing w:after="0" w:line="240" w:lineRule="auto"/>
            </w:pPr>
          </w:p>
        </w:tc>
        <w:tc>
          <w:tcPr>
            <w:tcW w:w="334" w:type="dxa"/>
          </w:tcPr>
          <w:p w14:paraId="3264C536" w14:textId="77777777" w:rsidR="00E16D79" w:rsidRDefault="00E16D79">
            <w:pPr>
              <w:pStyle w:val="EmptyCellLayoutStyle"/>
              <w:spacing w:after="0" w:line="240" w:lineRule="auto"/>
            </w:pPr>
          </w:p>
        </w:tc>
        <w:tc>
          <w:tcPr>
            <w:tcW w:w="44" w:type="dxa"/>
          </w:tcPr>
          <w:p w14:paraId="5EEE76EA" w14:textId="77777777" w:rsidR="00E16D79" w:rsidRDefault="00E16D79">
            <w:pPr>
              <w:pStyle w:val="EmptyCellLayoutStyle"/>
              <w:spacing w:after="0" w:line="240" w:lineRule="auto"/>
            </w:pPr>
          </w:p>
        </w:tc>
        <w:tc>
          <w:tcPr>
            <w:tcW w:w="51" w:type="dxa"/>
          </w:tcPr>
          <w:p w14:paraId="7D54E817" w14:textId="77777777" w:rsidR="00E16D79" w:rsidRDefault="00E16D79">
            <w:pPr>
              <w:pStyle w:val="EmptyCellLayoutStyle"/>
              <w:spacing w:after="0" w:line="240" w:lineRule="auto"/>
            </w:pPr>
          </w:p>
        </w:tc>
        <w:tc>
          <w:tcPr>
            <w:tcW w:w="22" w:type="dxa"/>
          </w:tcPr>
          <w:p w14:paraId="3D58A893" w14:textId="77777777" w:rsidR="00E16D79" w:rsidRDefault="00E16D79">
            <w:pPr>
              <w:pStyle w:val="EmptyCellLayoutStyle"/>
              <w:spacing w:after="0" w:line="240" w:lineRule="auto"/>
            </w:pPr>
          </w:p>
        </w:tc>
        <w:tc>
          <w:tcPr>
            <w:tcW w:w="16" w:type="dxa"/>
          </w:tcPr>
          <w:p w14:paraId="0D47F0BD" w14:textId="77777777" w:rsidR="00E16D79" w:rsidRDefault="00E16D79">
            <w:pPr>
              <w:pStyle w:val="EmptyCellLayoutStyle"/>
              <w:spacing w:after="0" w:line="240" w:lineRule="auto"/>
            </w:pPr>
          </w:p>
        </w:tc>
        <w:tc>
          <w:tcPr>
            <w:tcW w:w="16" w:type="dxa"/>
          </w:tcPr>
          <w:p w14:paraId="1BEB3444" w14:textId="77777777" w:rsidR="00E16D79" w:rsidRDefault="00E16D79">
            <w:pPr>
              <w:pStyle w:val="EmptyCellLayoutStyle"/>
              <w:spacing w:after="0" w:line="240" w:lineRule="auto"/>
            </w:pPr>
          </w:p>
        </w:tc>
        <w:tc>
          <w:tcPr>
            <w:tcW w:w="16" w:type="dxa"/>
          </w:tcPr>
          <w:p w14:paraId="2940D19F" w14:textId="77777777" w:rsidR="00E16D79" w:rsidRDefault="00E16D79">
            <w:pPr>
              <w:pStyle w:val="EmptyCellLayoutStyle"/>
              <w:spacing w:after="0" w:line="240" w:lineRule="auto"/>
            </w:pPr>
          </w:p>
        </w:tc>
        <w:tc>
          <w:tcPr>
            <w:tcW w:w="42" w:type="dxa"/>
          </w:tcPr>
          <w:p w14:paraId="36B68E17" w14:textId="77777777" w:rsidR="00E16D79" w:rsidRDefault="00E16D79">
            <w:pPr>
              <w:pStyle w:val="EmptyCellLayoutStyle"/>
              <w:spacing w:after="0" w:line="240" w:lineRule="auto"/>
            </w:pPr>
          </w:p>
        </w:tc>
        <w:tc>
          <w:tcPr>
            <w:tcW w:w="16" w:type="dxa"/>
          </w:tcPr>
          <w:p w14:paraId="1475CD38" w14:textId="77777777" w:rsidR="00E16D79" w:rsidRDefault="00E16D79">
            <w:pPr>
              <w:pStyle w:val="EmptyCellLayoutStyle"/>
              <w:spacing w:after="0" w:line="240" w:lineRule="auto"/>
            </w:pPr>
          </w:p>
        </w:tc>
        <w:tc>
          <w:tcPr>
            <w:tcW w:w="16" w:type="dxa"/>
          </w:tcPr>
          <w:p w14:paraId="064E8E0D" w14:textId="77777777" w:rsidR="00E16D79" w:rsidRDefault="00E16D79">
            <w:pPr>
              <w:pStyle w:val="EmptyCellLayoutStyle"/>
              <w:spacing w:after="0" w:line="240" w:lineRule="auto"/>
            </w:pPr>
          </w:p>
        </w:tc>
        <w:tc>
          <w:tcPr>
            <w:tcW w:w="24" w:type="dxa"/>
          </w:tcPr>
          <w:p w14:paraId="0EAC3EC0" w14:textId="77777777" w:rsidR="00E16D79" w:rsidRDefault="00E16D79">
            <w:pPr>
              <w:pStyle w:val="EmptyCellLayoutStyle"/>
              <w:spacing w:after="0" w:line="240" w:lineRule="auto"/>
            </w:pPr>
          </w:p>
        </w:tc>
        <w:tc>
          <w:tcPr>
            <w:tcW w:w="292" w:type="dxa"/>
          </w:tcPr>
          <w:p w14:paraId="00EFFDCE" w14:textId="77777777" w:rsidR="00E16D79" w:rsidRDefault="00E16D79">
            <w:pPr>
              <w:pStyle w:val="EmptyCellLayoutStyle"/>
              <w:spacing w:after="0" w:line="240" w:lineRule="auto"/>
            </w:pPr>
          </w:p>
        </w:tc>
        <w:tc>
          <w:tcPr>
            <w:tcW w:w="24" w:type="dxa"/>
          </w:tcPr>
          <w:p w14:paraId="11E88834" w14:textId="77777777" w:rsidR="00E16D79" w:rsidRDefault="00E16D79">
            <w:pPr>
              <w:pStyle w:val="EmptyCellLayoutStyle"/>
              <w:spacing w:after="0" w:line="240" w:lineRule="auto"/>
            </w:pPr>
          </w:p>
        </w:tc>
        <w:tc>
          <w:tcPr>
            <w:tcW w:w="16" w:type="dxa"/>
          </w:tcPr>
          <w:p w14:paraId="20BDE77E" w14:textId="77777777" w:rsidR="00E16D79" w:rsidRDefault="00E16D79">
            <w:pPr>
              <w:pStyle w:val="EmptyCellLayoutStyle"/>
              <w:spacing w:after="0" w:line="240" w:lineRule="auto"/>
            </w:pPr>
          </w:p>
        </w:tc>
        <w:tc>
          <w:tcPr>
            <w:tcW w:w="32" w:type="dxa"/>
          </w:tcPr>
          <w:p w14:paraId="30669F62" w14:textId="77777777" w:rsidR="00E16D79" w:rsidRDefault="00E16D79">
            <w:pPr>
              <w:pStyle w:val="EmptyCellLayoutStyle"/>
              <w:spacing w:after="0" w:line="240" w:lineRule="auto"/>
            </w:pPr>
          </w:p>
        </w:tc>
        <w:tc>
          <w:tcPr>
            <w:tcW w:w="85" w:type="dxa"/>
          </w:tcPr>
          <w:p w14:paraId="6BFD432F" w14:textId="77777777" w:rsidR="00E16D79" w:rsidRDefault="00E16D79">
            <w:pPr>
              <w:pStyle w:val="EmptyCellLayoutStyle"/>
              <w:spacing w:after="0" w:line="240" w:lineRule="auto"/>
            </w:pPr>
          </w:p>
        </w:tc>
        <w:tc>
          <w:tcPr>
            <w:tcW w:w="475" w:type="dxa"/>
          </w:tcPr>
          <w:p w14:paraId="6E075CB1" w14:textId="77777777" w:rsidR="00E16D79" w:rsidRDefault="00E16D79">
            <w:pPr>
              <w:pStyle w:val="EmptyCellLayoutStyle"/>
              <w:spacing w:after="0" w:line="240" w:lineRule="auto"/>
            </w:pPr>
          </w:p>
        </w:tc>
        <w:tc>
          <w:tcPr>
            <w:tcW w:w="9191" w:type="dxa"/>
            <w:gridSpan w:val="13"/>
          </w:tcPr>
          <w:tbl>
            <w:tblPr>
              <w:tblW w:w="0" w:type="auto"/>
              <w:tblCellMar>
                <w:left w:w="0" w:type="dxa"/>
                <w:right w:w="0" w:type="dxa"/>
              </w:tblCellMar>
              <w:tblLook w:val="04A0" w:firstRow="1" w:lastRow="0" w:firstColumn="1" w:lastColumn="0" w:noHBand="0" w:noVBand="1"/>
            </w:tblPr>
            <w:tblGrid>
              <w:gridCol w:w="9170"/>
            </w:tblGrid>
            <w:tr w:rsidR="00E16D79" w14:paraId="4BAEA0A5" w14:textId="77777777">
              <w:trPr>
                <w:trHeight w:val="453"/>
              </w:trPr>
              <w:tc>
                <w:tcPr>
                  <w:tcW w:w="9875" w:type="dxa"/>
                  <w:tcBorders>
                    <w:top w:val="nil"/>
                    <w:left w:val="nil"/>
                    <w:bottom w:val="nil"/>
                    <w:right w:val="nil"/>
                  </w:tcBorders>
                  <w:tcMar>
                    <w:top w:w="0" w:type="dxa"/>
                    <w:left w:w="39" w:type="dxa"/>
                    <w:bottom w:w="0" w:type="dxa"/>
                    <w:right w:w="39" w:type="dxa"/>
                  </w:tcMar>
                </w:tcPr>
                <w:p w14:paraId="2B7BE937" w14:textId="009429D5" w:rsidR="00E16D79" w:rsidRDefault="004F4E2D">
                  <w:pPr>
                    <w:spacing w:after="0" w:line="240" w:lineRule="auto"/>
                  </w:pPr>
                  <w:r>
                    <w:rPr>
                      <w:rFonts w:ascii="Segoe UI" w:eastAsia="Segoe UI" w:hAnsi="Segoe UI"/>
                      <w:b/>
                      <w:color w:val="000000"/>
                      <w:sz w:val="16"/>
                    </w:rPr>
                    <w:t xml:space="preserve">ii.  Installation, modification and / or improper repair </w:t>
                  </w:r>
                  <w:r w:rsidR="00F13062">
                    <w:rPr>
                      <w:rFonts w:ascii="Segoe UI" w:eastAsia="Segoe UI" w:hAnsi="Segoe UI"/>
                      <w:b/>
                      <w:color w:val="000000"/>
                      <w:sz w:val="16"/>
                    </w:rPr>
                    <w:t xml:space="preserve">by </w:t>
                  </w:r>
                  <w:del w:id="168" w:author="Parulekar, Prutha" w:date="2023-07-05T09:40:00Z">
                    <w:r>
                      <w:rPr>
                        <w:rFonts w:ascii="Segoe UI" w:eastAsia="Segoe UI" w:hAnsi="Segoe UI"/>
                        <w:b/>
                        <w:color w:val="000000"/>
                        <w:sz w:val="16"/>
                      </w:rPr>
                      <w:delText xml:space="preserve"> </w:delText>
                    </w:r>
                  </w:del>
                  <w:r w:rsidR="00F13062">
                    <w:rPr>
                      <w:rFonts w:ascii="Segoe UI" w:eastAsia="Segoe UI" w:hAnsi="Segoe UI"/>
                      <w:b/>
                      <w:color w:val="000000"/>
                      <w:sz w:val="16"/>
                    </w:rPr>
                    <w:t>third</w:t>
                  </w:r>
                  <w:r>
                    <w:rPr>
                      <w:rFonts w:ascii="Segoe UI" w:eastAsia="Segoe UI" w:hAnsi="Segoe UI"/>
                      <w:b/>
                      <w:color w:val="000000"/>
                      <w:sz w:val="16"/>
                    </w:rPr>
                    <w:t xml:space="preserve"> parties other than by </w:t>
                  </w:r>
                  <w:del w:id="169" w:author="Parulekar, Prutha" w:date="2023-07-05T09:40:00Z">
                    <w:r>
                      <w:rPr>
                        <w:rFonts w:ascii="Segoe UI" w:eastAsia="Segoe UI" w:hAnsi="Segoe UI"/>
                        <w:b/>
                        <w:color w:val="000000"/>
                        <w:sz w:val="16"/>
                      </w:rPr>
                      <w:delText>DIPLor their</w:delText>
                    </w:r>
                  </w:del>
                  <w:ins w:id="170" w:author="Parulekar, Prutha" w:date="2023-07-05T09:40:00Z">
                    <w:r>
                      <w:rPr>
                        <w:rFonts w:ascii="Segoe UI" w:eastAsia="Segoe UI" w:hAnsi="Segoe UI"/>
                        <w:b/>
                        <w:color w:val="000000"/>
                        <w:sz w:val="16"/>
                      </w:rPr>
                      <w:t>DIPL</w:t>
                    </w:r>
                    <w:r w:rsidR="00F13062">
                      <w:rPr>
                        <w:rFonts w:ascii="Segoe UI" w:eastAsia="Segoe UI" w:hAnsi="Segoe UI"/>
                        <w:b/>
                        <w:color w:val="000000"/>
                        <w:sz w:val="16"/>
                      </w:rPr>
                      <w:t xml:space="preserve"> </w:t>
                    </w:r>
                    <w:r>
                      <w:rPr>
                        <w:rFonts w:ascii="Segoe UI" w:eastAsia="Segoe UI" w:hAnsi="Segoe UI"/>
                        <w:b/>
                        <w:color w:val="000000"/>
                        <w:sz w:val="16"/>
                      </w:rPr>
                      <w:t xml:space="preserve">or </w:t>
                    </w:r>
                    <w:r w:rsidR="00F13062">
                      <w:rPr>
                        <w:rFonts w:ascii="Segoe UI" w:eastAsia="Segoe UI" w:hAnsi="Segoe UI"/>
                        <w:b/>
                        <w:color w:val="000000"/>
                        <w:sz w:val="16"/>
                      </w:rPr>
                      <w:t>its</w:t>
                    </w:r>
                  </w:ins>
                  <w:r w:rsidR="00F13062">
                    <w:rPr>
                      <w:rFonts w:ascii="Segoe UI" w:eastAsia="Segoe UI" w:hAnsi="Segoe UI"/>
                      <w:b/>
                      <w:color w:val="000000"/>
                      <w:sz w:val="16"/>
                    </w:rPr>
                    <w:t xml:space="preserve"> </w:t>
                  </w:r>
                  <w:r>
                    <w:rPr>
                      <w:rFonts w:ascii="Segoe UI" w:eastAsia="Segoe UI" w:hAnsi="Segoe UI"/>
                      <w:b/>
                      <w:color w:val="000000"/>
                      <w:sz w:val="16"/>
                    </w:rPr>
                    <w:t>authorized representatives.</w:t>
                  </w:r>
                </w:p>
              </w:tc>
            </w:tr>
          </w:tbl>
          <w:p w14:paraId="0555C697" w14:textId="77777777" w:rsidR="00E16D79" w:rsidRDefault="00E16D79">
            <w:pPr>
              <w:spacing w:after="0" w:line="240" w:lineRule="auto"/>
            </w:pPr>
          </w:p>
        </w:tc>
        <w:tc>
          <w:tcPr>
            <w:tcW w:w="149" w:type="dxa"/>
          </w:tcPr>
          <w:p w14:paraId="39FA3005" w14:textId="77777777" w:rsidR="00E16D79" w:rsidRDefault="00E16D79">
            <w:pPr>
              <w:pStyle w:val="EmptyCellLayoutStyle"/>
              <w:spacing w:after="0" w:line="240" w:lineRule="auto"/>
            </w:pPr>
          </w:p>
        </w:tc>
      </w:tr>
      <w:tr w:rsidR="00AD3B06" w14:paraId="58A93FA4" w14:textId="77777777" w:rsidTr="00DC79E3">
        <w:trPr>
          <w:trHeight w:val="44"/>
        </w:trPr>
        <w:tc>
          <w:tcPr>
            <w:tcW w:w="6" w:type="dxa"/>
          </w:tcPr>
          <w:p w14:paraId="7AEC2EE5" w14:textId="77777777" w:rsidR="00E16D79" w:rsidRDefault="00E16D79">
            <w:pPr>
              <w:pStyle w:val="EmptyCellLayoutStyle"/>
              <w:spacing w:after="0" w:line="240" w:lineRule="auto"/>
            </w:pPr>
          </w:p>
        </w:tc>
        <w:tc>
          <w:tcPr>
            <w:tcW w:w="18" w:type="dxa"/>
          </w:tcPr>
          <w:p w14:paraId="51D0024C" w14:textId="77777777" w:rsidR="00E16D79" w:rsidRDefault="00E16D79">
            <w:pPr>
              <w:pStyle w:val="EmptyCellLayoutStyle"/>
              <w:spacing w:after="0" w:line="240" w:lineRule="auto"/>
            </w:pPr>
          </w:p>
        </w:tc>
        <w:tc>
          <w:tcPr>
            <w:tcW w:w="9" w:type="dxa"/>
          </w:tcPr>
          <w:p w14:paraId="33F5083C" w14:textId="77777777" w:rsidR="00E16D79" w:rsidRDefault="00E16D79">
            <w:pPr>
              <w:pStyle w:val="EmptyCellLayoutStyle"/>
              <w:spacing w:after="0" w:line="240" w:lineRule="auto"/>
            </w:pPr>
          </w:p>
        </w:tc>
        <w:tc>
          <w:tcPr>
            <w:tcW w:w="11" w:type="dxa"/>
          </w:tcPr>
          <w:p w14:paraId="5A49AB7B" w14:textId="77777777" w:rsidR="00E16D79" w:rsidRDefault="00E16D79">
            <w:pPr>
              <w:pStyle w:val="EmptyCellLayoutStyle"/>
              <w:spacing w:after="0" w:line="240" w:lineRule="auto"/>
            </w:pPr>
          </w:p>
        </w:tc>
        <w:tc>
          <w:tcPr>
            <w:tcW w:w="6" w:type="dxa"/>
          </w:tcPr>
          <w:p w14:paraId="574464AD" w14:textId="77777777" w:rsidR="00E16D79" w:rsidRDefault="00E16D79">
            <w:pPr>
              <w:pStyle w:val="EmptyCellLayoutStyle"/>
              <w:spacing w:after="0" w:line="240" w:lineRule="auto"/>
            </w:pPr>
          </w:p>
        </w:tc>
        <w:tc>
          <w:tcPr>
            <w:tcW w:w="6" w:type="dxa"/>
          </w:tcPr>
          <w:p w14:paraId="75D71643" w14:textId="77777777" w:rsidR="00E16D79" w:rsidRDefault="00E16D79">
            <w:pPr>
              <w:pStyle w:val="EmptyCellLayoutStyle"/>
              <w:spacing w:after="0" w:line="240" w:lineRule="auto"/>
            </w:pPr>
          </w:p>
        </w:tc>
        <w:tc>
          <w:tcPr>
            <w:tcW w:w="34" w:type="dxa"/>
          </w:tcPr>
          <w:p w14:paraId="577E0B3D" w14:textId="77777777" w:rsidR="00E16D79" w:rsidRDefault="00E16D79">
            <w:pPr>
              <w:pStyle w:val="EmptyCellLayoutStyle"/>
              <w:spacing w:after="0" w:line="240" w:lineRule="auto"/>
            </w:pPr>
          </w:p>
        </w:tc>
        <w:tc>
          <w:tcPr>
            <w:tcW w:w="6" w:type="dxa"/>
          </w:tcPr>
          <w:p w14:paraId="19820997" w14:textId="77777777" w:rsidR="00E16D79" w:rsidRDefault="00E16D79">
            <w:pPr>
              <w:pStyle w:val="EmptyCellLayoutStyle"/>
              <w:spacing w:after="0" w:line="240" w:lineRule="auto"/>
            </w:pPr>
          </w:p>
        </w:tc>
        <w:tc>
          <w:tcPr>
            <w:tcW w:w="44" w:type="dxa"/>
          </w:tcPr>
          <w:p w14:paraId="2CB6A4F2" w14:textId="77777777" w:rsidR="00E16D79" w:rsidRDefault="00E16D79">
            <w:pPr>
              <w:pStyle w:val="EmptyCellLayoutStyle"/>
              <w:spacing w:after="0" w:line="240" w:lineRule="auto"/>
            </w:pPr>
          </w:p>
        </w:tc>
        <w:tc>
          <w:tcPr>
            <w:tcW w:w="36" w:type="dxa"/>
          </w:tcPr>
          <w:p w14:paraId="75E2AF81" w14:textId="77777777" w:rsidR="00E16D79" w:rsidRDefault="00E16D79">
            <w:pPr>
              <w:pStyle w:val="EmptyCellLayoutStyle"/>
              <w:spacing w:after="0" w:line="240" w:lineRule="auto"/>
            </w:pPr>
          </w:p>
        </w:tc>
        <w:tc>
          <w:tcPr>
            <w:tcW w:w="191" w:type="dxa"/>
          </w:tcPr>
          <w:p w14:paraId="1473CEAB" w14:textId="77777777" w:rsidR="00E16D79" w:rsidRDefault="00E16D79">
            <w:pPr>
              <w:pStyle w:val="EmptyCellLayoutStyle"/>
              <w:spacing w:after="0" w:line="240" w:lineRule="auto"/>
            </w:pPr>
          </w:p>
        </w:tc>
        <w:tc>
          <w:tcPr>
            <w:tcW w:w="334" w:type="dxa"/>
          </w:tcPr>
          <w:p w14:paraId="39CC31B1" w14:textId="77777777" w:rsidR="00E16D79" w:rsidRDefault="00E16D79">
            <w:pPr>
              <w:pStyle w:val="EmptyCellLayoutStyle"/>
              <w:spacing w:after="0" w:line="240" w:lineRule="auto"/>
            </w:pPr>
          </w:p>
        </w:tc>
        <w:tc>
          <w:tcPr>
            <w:tcW w:w="44" w:type="dxa"/>
          </w:tcPr>
          <w:p w14:paraId="699B1649" w14:textId="77777777" w:rsidR="00E16D79" w:rsidRDefault="00E16D79">
            <w:pPr>
              <w:pStyle w:val="EmptyCellLayoutStyle"/>
              <w:spacing w:after="0" w:line="240" w:lineRule="auto"/>
            </w:pPr>
          </w:p>
        </w:tc>
        <w:tc>
          <w:tcPr>
            <w:tcW w:w="51" w:type="dxa"/>
          </w:tcPr>
          <w:p w14:paraId="7DB2D731" w14:textId="77777777" w:rsidR="00E16D79" w:rsidRDefault="00E16D79">
            <w:pPr>
              <w:pStyle w:val="EmptyCellLayoutStyle"/>
              <w:spacing w:after="0" w:line="240" w:lineRule="auto"/>
            </w:pPr>
          </w:p>
        </w:tc>
        <w:tc>
          <w:tcPr>
            <w:tcW w:w="22" w:type="dxa"/>
          </w:tcPr>
          <w:p w14:paraId="50F6697D" w14:textId="77777777" w:rsidR="00E16D79" w:rsidRDefault="00E16D79">
            <w:pPr>
              <w:pStyle w:val="EmptyCellLayoutStyle"/>
              <w:spacing w:after="0" w:line="240" w:lineRule="auto"/>
            </w:pPr>
          </w:p>
        </w:tc>
        <w:tc>
          <w:tcPr>
            <w:tcW w:w="16" w:type="dxa"/>
          </w:tcPr>
          <w:p w14:paraId="1839AF76" w14:textId="77777777" w:rsidR="00E16D79" w:rsidRDefault="00E16D79">
            <w:pPr>
              <w:pStyle w:val="EmptyCellLayoutStyle"/>
              <w:spacing w:after="0" w:line="240" w:lineRule="auto"/>
            </w:pPr>
          </w:p>
        </w:tc>
        <w:tc>
          <w:tcPr>
            <w:tcW w:w="16" w:type="dxa"/>
          </w:tcPr>
          <w:p w14:paraId="780D0D8B" w14:textId="77777777" w:rsidR="00E16D79" w:rsidRDefault="00E16D79">
            <w:pPr>
              <w:pStyle w:val="EmptyCellLayoutStyle"/>
              <w:spacing w:after="0" w:line="240" w:lineRule="auto"/>
            </w:pPr>
          </w:p>
        </w:tc>
        <w:tc>
          <w:tcPr>
            <w:tcW w:w="16" w:type="dxa"/>
          </w:tcPr>
          <w:p w14:paraId="27CD78DF" w14:textId="77777777" w:rsidR="00E16D79" w:rsidRDefault="00E16D79">
            <w:pPr>
              <w:pStyle w:val="EmptyCellLayoutStyle"/>
              <w:spacing w:after="0" w:line="240" w:lineRule="auto"/>
            </w:pPr>
          </w:p>
        </w:tc>
        <w:tc>
          <w:tcPr>
            <w:tcW w:w="42" w:type="dxa"/>
          </w:tcPr>
          <w:p w14:paraId="10A2C1BB" w14:textId="77777777" w:rsidR="00E16D79" w:rsidRDefault="00E16D79">
            <w:pPr>
              <w:pStyle w:val="EmptyCellLayoutStyle"/>
              <w:spacing w:after="0" w:line="240" w:lineRule="auto"/>
            </w:pPr>
          </w:p>
        </w:tc>
        <w:tc>
          <w:tcPr>
            <w:tcW w:w="16" w:type="dxa"/>
          </w:tcPr>
          <w:p w14:paraId="4EEED7AF" w14:textId="77777777" w:rsidR="00E16D79" w:rsidRDefault="00E16D79">
            <w:pPr>
              <w:pStyle w:val="EmptyCellLayoutStyle"/>
              <w:spacing w:after="0" w:line="240" w:lineRule="auto"/>
            </w:pPr>
          </w:p>
        </w:tc>
        <w:tc>
          <w:tcPr>
            <w:tcW w:w="16" w:type="dxa"/>
          </w:tcPr>
          <w:p w14:paraId="3BD5299E" w14:textId="77777777" w:rsidR="00E16D79" w:rsidRDefault="00E16D79">
            <w:pPr>
              <w:pStyle w:val="EmptyCellLayoutStyle"/>
              <w:spacing w:after="0" w:line="240" w:lineRule="auto"/>
            </w:pPr>
          </w:p>
        </w:tc>
        <w:tc>
          <w:tcPr>
            <w:tcW w:w="24" w:type="dxa"/>
          </w:tcPr>
          <w:p w14:paraId="7BAA7274" w14:textId="77777777" w:rsidR="00E16D79" w:rsidRDefault="00E16D79">
            <w:pPr>
              <w:pStyle w:val="EmptyCellLayoutStyle"/>
              <w:spacing w:after="0" w:line="240" w:lineRule="auto"/>
            </w:pPr>
          </w:p>
        </w:tc>
        <w:tc>
          <w:tcPr>
            <w:tcW w:w="292" w:type="dxa"/>
          </w:tcPr>
          <w:p w14:paraId="54F5C719" w14:textId="77777777" w:rsidR="00E16D79" w:rsidRDefault="00E16D79">
            <w:pPr>
              <w:pStyle w:val="EmptyCellLayoutStyle"/>
              <w:spacing w:after="0" w:line="240" w:lineRule="auto"/>
            </w:pPr>
          </w:p>
        </w:tc>
        <w:tc>
          <w:tcPr>
            <w:tcW w:w="24" w:type="dxa"/>
          </w:tcPr>
          <w:p w14:paraId="73E3E6C4" w14:textId="77777777" w:rsidR="00E16D79" w:rsidRDefault="00E16D79">
            <w:pPr>
              <w:pStyle w:val="EmptyCellLayoutStyle"/>
              <w:spacing w:after="0" w:line="240" w:lineRule="auto"/>
            </w:pPr>
          </w:p>
        </w:tc>
        <w:tc>
          <w:tcPr>
            <w:tcW w:w="16" w:type="dxa"/>
          </w:tcPr>
          <w:p w14:paraId="0918E17F" w14:textId="77777777" w:rsidR="00E16D79" w:rsidRDefault="00E16D79">
            <w:pPr>
              <w:pStyle w:val="EmptyCellLayoutStyle"/>
              <w:spacing w:after="0" w:line="240" w:lineRule="auto"/>
            </w:pPr>
          </w:p>
        </w:tc>
        <w:tc>
          <w:tcPr>
            <w:tcW w:w="32" w:type="dxa"/>
          </w:tcPr>
          <w:p w14:paraId="1A8F7505" w14:textId="77777777" w:rsidR="00E16D79" w:rsidRDefault="00E16D79">
            <w:pPr>
              <w:pStyle w:val="EmptyCellLayoutStyle"/>
              <w:spacing w:after="0" w:line="240" w:lineRule="auto"/>
            </w:pPr>
          </w:p>
        </w:tc>
        <w:tc>
          <w:tcPr>
            <w:tcW w:w="85" w:type="dxa"/>
          </w:tcPr>
          <w:p w14:paraId="0C88F6EB" w14:textId="77777777" w:rsidR="00E16D79" w:rsidRDefault="00E16D79">
            <w:pPr>
              <w:pStyle w:val="EmptyCellLayoutStyle"/>
              <w:spacing w:after="0" w:line="240" w:lineRule="auto"/>
            </w:pPr>
          </w:p>
        </w:tc>
        <w:tc>
          <w:tcPr>
            <w:tcW w:w="475" w:type="dxa"/>
          </w:tcPr>
          <w:p w14:paraId="7D754E63" w14:textId="77777777" w:rsidR="00E16D79" w:rsidRDefault="00E16D79">
            <w:pPr>
              <w:pStyle w:val="EmptyCellLayoutStyle"/>
              <w:spacing w:after="0" w:line="240" w:lineRule="auto"/>
            </w:pPr>
          </w:p>
        </w:tc>
        <w:tc>
          <w:tcPr>
            <w:tcW w:w="36" w:type="dxa"/>
          </w:tcPr>
          <w:p w14:paraId="184D34F0" w14:textId="77777777" w:rsidR="00E16D79" w:rsidRDefault="00E16D79">
            <w:pPr>
              <w:pStyle w:val="EmptyCellLayoutStyle"/>
              <w:spacing w:after="0" w:line="240" w:lineRule="auto"/>
            </w:pPr>
          </w:p>
        </w:tc>
        <w:tc>
          <w:tcPr>
            <w:tcW w:w="129" w:type="dxa"/>
          </w:tcPr>
          <w:p w14:paraId="64F49029" w14:textId="77777777" w:rsidR="00E16D79" w:rsidRDefault="00E16D79">
            <w:pPr>
              <w:pStyle w:val="EmptyCellLayoutStyle"/>
              <w:spacing w:after="0" w:line="240" w:lineRule="auto"/>
            </w:pPr>
          </w:p>
        </w:tc>
        <w:tc>
          <w:tcPr>
            <w:tcW w:w="94" w:type="dxa"/>
          </w:tcPr>
          <w:p w14:paraId="154B5ED9" w14:textId="77777777" w:rsidR="00E16D79" w:rsidRDefault="00E16D79">
            <w:pPr>
              <w:pStyle w:val="EmptyCellLayoutStyle"/>
              <w:spacing w:after="0" w:line="240" w:lineRule="auto"/>
            </w:pPr>
          </w:p>
        </w:tc>
        <w:tc>
          <w:tcPr>
            <w:tcW w:w="57" w:type="dxa"/>
          </w:tcPr>
          <w:p w14:paraId="0782582B" w14:textId="77777777" w:rsidR="00E16D79" w:rsidRDefault="00E16D79">
            <w:pPr>
              <w:pStyle w:val="EmptyCellLayoutStyle"/>
              <w:spacing w:after="0" w:line="240" w:lineRule="auto"/>
            </w:pPr>
          </w:p>
        </w:tc>
        <w:tc>
          <w:tcPr>
            <w:tcW w:w="685" w:type="dxa"/>
          </w:tcPr>
          <w:p w14:paraId="2E7D18FA" w14:textId="77777777" w:rsidR="00E16D79" w:rsidRDefault="00E16D79">
            <w:pPr>
              <w:pStyle w:val="EmptyCellLayoutStyle"/>
              <w:spacing w:after="0" w:line="240" w:lineRule="auto"/>
            </w:pPr>
          </w:p>
        </w:tc>
        <w:tc>
          <w:tcPr>
            <w:tcW w:w="1241" w:type="dxa"/>
          </w:tcPr>
          <w:p w14:paraId="103400DF" w14:textId="77777777" w:rsidR="00E16D79" w:rsidRDefault="00E16D79">
            <w:pPr>
              <w:pStyle w:val="EmptyCellLayoutStyle"/>
              <w:spacing w:after="0" w:line="240" w:lineRule="auto"/>
            </w:pPr>
          </w:p>
        </w:tc>
        <w:tc>
          <w:tcPr>
            <w:tcW w:w="131" w:type="dxa"/>
          </w:tcPr>
          <w:p w14:paraId="36121A84" w14:textId="77777777" w:rsidR="00E16D79" w:rsidRDefault="00E16D79">
            <w:pPr>
              <w:pStyle w:val="EmptyCellLayoutStyle"/>
              <w:spacing w:after="0" w:line="240" w:lineRule="auto"/>
            </w:pPr>
          </w:p>
        </w:tc>
        <w:tc>
          <w:tcPr>
            <w:tcW w:w="1431" w:type="dxa"/>
          </w:tcPr>
          <w:p w14:paraId="6F9019EF" w14:textId="77777777" w:rsidR="00E16D79" w:rsidRDefault="00E16D79">
            <w:pPr>
              <w:pStyle w:val="EmptyCellLayoutStyle"/>
              <w:spacing w:after="0" w:line="240" w:lineRule="auto"/>
            </w:pPr>
          </w:p>
        </w:tc>
        <w:tc>
          <w:tcPr>
            <w:tcW w:w="2311" w:type="dxa"/>
          </w:tcPr>
          <w:p w14:paraId="063FD9D1" w14:textId="77777777" w:rsidR="00E16D79" w:rsidRDefault="00E16D79">
            <w:pPr>
              <w:pStyle w:val="EmptyCellLayoutStyle"/>
              <w:spacing w:after="0" w:line="240" w:lineRule="auto"/>
            </w:pPr>
          </w:p>
        </w:tc>
        <w:tc>
          <w:tcPr>
            <w:tcW w:w="1686" w:type="dxa"/>
          </w:tcPr>
          <w:p w14:paraId="5A93E14B" w14:textId="77777777" w:rsidR="00E16D79" w:rsidRDefault="00E16D79">
            <w:pPr>
              <w:pStyle w:val="EmptyCellLayoutStyle"/>
              <w:spacing w:after="0" w:line="240" w:lineRule="auto"/>
            </w:pPr>
          </w:p>
        </w:tc>
        <w:tc>
          <w:tcPr>
            <w:tcW w:w="1353" w:type="dxa"/>
          </w:tcPr>
          <w:p w14:paraId="7636E730" w14:textId="77777777" w:rsidR="00E16D79" w:rsidRDefault="00E16D79">
            <w:pPr>
              <w:pStyle w:val="EmptyCellLayoutStyle"/>
              <w:spacing w:after="0" w:line="240" w:lineRule="auto"/>
            </w:pPr>
          </w:p>
        </w:tc>
        <w:tc>
          <w:tcPr>
            <w:tcW w:w="16" w:type="dxa"/>
          </w:tcPr>
          <w:p w14:paraId="335020B0" w14:textId="77777777" w:rsidR="00E16D79" w:rsidRDefault="00E16D79">
            <w:pPr>
              <w:pStyle w:val="EmptyCellLayoutStyle"/>
              <w:spacing w:after="0" w:line="240" w:lineRule="auto"/>
            </w:pPr>
          </w:p>
        </w:tc>
        <w:tc>
          <w:tcPr>
            <w:tcW w:w="21" w:type="dxa"/>
          </w:tcPr>
          <w:p w14:paraId="2402CA58" w14:textId="77777777" w:rsidR="00E16D79" w:rsidRDefault="00E16D79">
            <w:pPr>
              <w:pStyle w:val="EmptyCellLayoutStyle"/>
              <w:spacing w:after="0" w:line="240" w:lineRule="auto"/>
            </w:pPr>
          </w:p>
        </w:tc>
        <w:tc>
          <w:tcPr>
            <w:tcW w:w="149" w:type="dxa"/>
          </w:tcPr>
          <w:p w14:paraId="1A19539C" w14:textId="77777777" w:rsidR="00E16D79" w:rsidRDefault="00E16D79">
            <w:pPr>
              <w:pStyle w:val="EmptyCellLayoutStyle"/>
              <w:spacing w:after="0" w:line="240" w:lineRule="auto"/>
            </w:pPr>
          </w:p>
        </w:tc>
      </w:tr>
      <w:tr w:rsidR="00AD3B06" w14:paraId="47848EB4" w14:textId="77777777" w:rsidTr="00DC79E3">
        <w:trPr>
          <w:trHeight w:val="226"/>
        </w:trPr>
        <w:tc>
          <w:tcPr>
            <w:tcW w:w="6" w:type="dxa"/>
          </w:tcPr>
          <w:p w14:paraId="6FFB6AB7" w14:textId="77777777" w:rsidR="00E16D79" w:rsidRDefault="00E16D79">
            <w:pPr>
              <w:pStyle w:val="EmptyCellLayoutStyle"/>
              <w:spacing w:after="0" w:line="240" w:lineRule="auto"/>
            </w:pPr>
          </w:p>
        </w:tc>
        <w:tc>
          <w:tcPr>
            <w:tcW w:w="18" w:type="dxa"/>
          </w:tcPr>
          <w:p w14:paraId="1B39DD27" w14:textId="77777777" w:rsidR="00E16D79" w:rsidRDefault="00E16D79">
            <w:pPr>
              <w:pStyle w:val="EmptyCellLayoutStyle"/>
              <w:spacing w:after="0" w:line="240" w:lineRule="auto"/>
            </w:pPr>
          </w:p>
        </w:tc>
        <w:tc>
          <w:tcPr>
            <w:tcW w:w="9" w:type="dxa"/>
          </w:tcPr>
          <w:p w14:paraId="15E5DF96" w14:textId="77777777" w:rsidR="00E16D79" w:rsidRDefault="00E16D79">
            <w:pPr>
              <w:pStyle w:val="EmptyCellLayoutStyle"/>
              <w:spacing w:after="0" w:line="240" w:lineRule="auto"/>
            </w:pPr>
          </w:p>
        </w:tc>
        <w:tc>
          <w:tcPr>
            <w:tcW w:w="11" w:type="dxa"/>
          </w:tcPr>
          <w:p w14:paraId="2EBF3CBC" w14:textId="77777777" w:rsidR="00E16D79" w:rsidRDefault="00E16D79">
            <w:pPr>
              <w:pStyle w:val="EmptyCellLayoutStyle"/>
              <w:spacing w:after="0" w:line="240" w:lineRule="auto"/>
            </w:pPr>
          </w:p>
        </w:tc>
        <w:tc>
          <w:tcPr>
            <w:tcW w:w="6" w:type="dxa"/>
          </w:tcPr>
          <w:p w14:paraId="7989B775" w14:textId="77777777" w:rsidR="00E16D79" w:rsidRDefault="00E16D79">
            <w:pPr>
              <w:pStyle w:val="EmptyCellLayoutStyle"/>
              <w:spacing w:after="0" w:line="240" w:lineRule="auto"/>
            </w:pPr>
          </w:p>
        </w:tc>
        <w:tc>
          <w:tcPr>
            <w:tcW w:w="6" w:type="dxa"/>
          </w:tcPr>
          <w:p w14:paraId="3350086E" w14:textId="77777777" w:rsidR="00E16D79" w:rsidRDefault="00E16D79">
            <w:pPr>
              <w:pStyle w:val="EmptyCellLayoutStyle"/>
              <w:spacing w:after="0" w:line="240" w:lineRule="auto"/>
            </w:pPr>
          </w:p>
        </w:tc>
        <w:tc>
          <w:tcPr>
            <w:tcW w:w="34" w:type="dxa"/>
          </w:tcPr>
          <w:p w14:paraId="2060206E" w14:textId="77777777" w:rsidR="00E16D79" w:rsidRDefault="00E16D79">
            <w:pPr>
              <w:pStyle w:val="EmptyCellLayoutStyle"/>
              <w:spacing w:after="0" w:line="240" w:lineRule="auto"/>
            </w:pPr>
          </w:p>
        </w:tc>
        <w:tc>
          <w:tcPr>
            <w:tcW w:w="6" w:type="dxa"/>
          </w:tcPr>
          <w:p w14:paraId="22C8E5D8" w14:textId="77777777" w:rsidR="00E16D79" w:rsidRDefault="00E16D79">
            <w:pPr>
              <w:pStyle w:val="EmptyCellLayoutStyle"/>
              <w:spacing w:after="0" w:line="240" w:lineRule="auto"/>
            </w:pPr>
          </w:p>
        </w:tc>
        <w:tc>
          <w:tcPr>
            <w:tcW w:w="44" w:type="dxa"/>
          </w:tcPr>
          <w:p w14:paraId="102646B2" w14:textId="77777777" w:rsidR="00E16D79" w:rsidRDefault="00E16D79">
            <w:pPr>
              <w:pStyle w:val="EmptyCellLayoutStyle"/>
              <w:spacing w:after="0" w:line="240" w:lineRule="auto"/>
            </w:pPr>
          </w:p>
        </w:tc>
        <w:tc>
          <w:tcPr>
            <w:tcW w:w="36" w:type="dxa"/>
          </w:tcPr>
          <w:p w14:paraId="2772C91F" w14:textId="77777777" w:rsidR="00E16D79" w:rsidRDefault="00E16D79">
            <w:pPr>
              <w:pStyle w:val="EmptyCellLayoutStyle"/>
              <w:spacing w:after="0" w:line="240" w:lineRule="auto"/>
            </w:pPr>
          </w:p>
        </w:tc>
        <w:tc>
          <w:tcPr>
            <w:tcW w:w="191" w:type="dxa"/>
          </w:tcPr>
          <w:p w14:paraId="799A7569" w14:textId="77777777" w:rsidR="00E16D79" w:rsidRDefault="00E16D79">
            <w:pPr>
              <w:pStyle w:val="EmptyCellLayoutStyle"/>
              <w:spacing w:after="0" w:line="240" w:lineRule="auto"/>
            </w:pPr>
          </w:p>
        </w:tc>
        <w:tc>
          <w:tcPr>
            <w:tcW w:w="334" w:type="dxa"/>
          </w:tcPr>
          <w:p w14:paraId="35974477" w14:textId="77777777" w:rsidR="00E16D79" w:rsidRDefault="00E16D79">
            <w:pPr>
              <w:pStyle w:val="EmptyCellLayoutStyle"/>
              <w:spacing w:after="0" w:line="240" w:lineRule="auto"/>
            </w:pPr>
          </w:p>
        </w:tc>
        <w:tc>
          <w:tcPr>
            <w:tcW w:w="44" w:type="dxa"/>
          </w:tcPr>
          <w:p w14:paraId="072A64DF" w14:textId="77777777" w:rsidR="00E16D79" w:rsidRDefault="00E16D79">
            <w:pPr>
              <w:pStyle w:val="EmptyCellLayoutStyle"/>
              <w:spacing w:after="0" w:line="240" w:lineRule="auto"/>
            </w:pPr>
          </w:p>
        </w:tc>
        <w:tc>
          <w:tcPr>
            <w:tcW w:w="51" w:type="dxa"/>
          </w:tcPr>
          <w:p w14:paraId="006C781C" w14:textId="77777777" w:rsidR="00E16D79" w:rsidRDefault="00E16D79">
            <w:pPr>
              <w:pStyle w:val="EmptyCellLayoutStyle"/>
              <w:spacing w:after="0" w:line="240" w:lineRule="auto"/>
            </w:pPr>
          </w:p>
        </w:tc>
        <w:tc>
          <w:tcPr>
            <w:tcW w:w="22" w:type="dxa"/>
          </w:tcPr>
          <w:p w14:paraId="5C488D62" w14:textId="77777777" w:rsidR="00E16D79" w:rsidRDefault="00E16D79">
            <w:pPr>
              <w:pStyle w:val="EmptyCellLayoutStyle"/>
              <w:spacing w:after="0" w:line="240" w:lineRule="auto"/>
            </w:pPr>
          </w:p>
        </w:tc>
        <w:tc>
          <w:tcPr>
            <w:tcW w:w="16" w:type="dxa"/>
          </w:tcPr>
          <w:p w14:paraId="6664BFD1" w14:textId="77777777" w:rsidR="00E16D79" w:rsidRDefault="00E16D79">
            <w:pPr>
              <w:pStyle w:val="EmptyCellLayoutStyle"/>
              <w:spacing w:after="0" w:line="240" w:lineRule="auto"/>
            </w:pPr>
          </w:p>
        </w:tc>
        <w:tc>
          <w:tcPr>
            <w:tcW w:w="16" w:type="dxa"/>
          </w:tcPr>
          <w:p w14:paraId="421FAAB7" w14:textId="77777777" w:rsidR="00E16D79" w:rsidRDefault="00E16D79">
            <w:pPr>
              <w:pStyle w:val="EmptyCellLayoutStyle"/>
              <w:spacing w:after="0" w:line="240" w:lineRule="auto"/>
            </w:pPr>
          </w:p>
        </w:tc>
        <w:tc>
          <w:tcPr>
            <w:tcW w:w="16" w:type="dxa"/>
          </w:tcPr>
          <w:p w14:paraId="53E4F6A3" w14:textId="77777777" w:rsidR="00E16D79" w:rsidRDefault="00E16D79">
            <w:pPr>
              <w:pStyle w:val="EmptyCellLayoutStyle"/>
              <w:spacing w:after="0" w:line="240" w:lineRule="auto"/>
            </w:pPr>
          </w:p>
        </w:tc>
        <w:tc>
          <w:tcPr>
            <w:tcW w:w="42" w:type="dxa"/>
          </w:tcPr>
          <w:p w14:paraId="11D6A1FC" w14:textId="77777777" w:rsidR="00E16D79" w:rsidRDefault="00E16D79">
            <w:pPr>
              <w:pStyle w:val="EmptyCellLayoutStyle"/>
              <w:spacing w:after="0" w:line="240" w:lineRule="auto"/>
            </w:pPr>
          </w:p>
        </w:tc>
        <w:tc>
          <w:tcPr>
            <w:tcW w:w="16" w:type="dxa"/>
          </w:tcPr>
          <w:p w14:paraId="7211010F" w14:textId="77777777" w:rsidR="00E16D79" w:rsidRDefault="00E16D79">
            <w:pPr>
              <w:pStyle w:val="EmptyCellLayoutStyle"/>
              <w:spacing w:after="0" w:line="240" w:lineRule="auto"/>
            </w:pPr>
          </w:p>
        </w:tc>
        <w:tc>
          <w:tcPr>
            <w:tcW w:w="16" w:type="dxa"/>
          </w:tcPr>
          <w:p w14:paraId="1162855A" w14:textId="77777777" w:rsidR="00E16D79" w:rsidRDefault="00E16D79">
            <w:pPr>
              <w:pStyle w:val="EmptyCellLayoutStyle"/>
              <w:spacing w:after="0" w:line="240" w:lineRule="auto"/>
            </w:pPr>
          </w:p>
        </w:tc>
        <w:tc>
          <w:tcPr>
            <w:tcW w:w="24" w:type="dxa"/>
          </w:tcPr>
          <w:p w14:paraId="0BA28C90" w14:textId="77777777" w:rsidR="00E16D79" w:rsidRDefault="00E16D79">
            <w:pPr>
              <w:pStyle w:val="EmptyCellLayoutStyle"/>
              <w:spacing w:after="0" w:line="240" w:lineRule="auto"/>
            </w:pPr>
          </w:p>
        </w:tc>
        <w:tc>
          <w:tcPr>
            <w:tcW w:w="292" w:type="dxa"/>
          </w:tcPr>
          <w:p w14:paraId="75F732FF" w14:textId="77777777" w:rsidR="00E16D79" w:rsidRDefault="00E16D79">
            <w:pPr>
              <w:pStyle w:val="EmptyCellLayoutStyle"/>
              <w:spacing w:after="0" w:line="240" w:lineRule="auto"/>
            </w:pPr>
          </w:p>
        </w:tc>
        <w:tc>
          <w:tcPr>
            <w:tcW w:w="24" w:type="dxa"/>
          </w:tcPr>
          <w:p w14:paraId="276C53CE" w14:textId="77777777" w:rsidR="00E16D79" w:rsidRDefault="00E16D79">
            <w:pPr>
              <w:pStyle w:val="EmptyCellLayoutStyle"/>
              <w:spacing w:after="0" w:line="240" w:lineRule="auto"/>
            </w:pPr>
          </w:p>
        </w:tc>
        <w:tc>
          <w:tcPr>
            <w:tcW w:w="16" w:type="dxa"/>
          </w:tcPr>
          <w:p w14:paraId="01D7C05C" w14:textId="77777777" w:rsidR="00E16D79" w:rsidRDefault="00E16D79">
            <w:pPr>
              <w:pStyle w:val="EmptyCellLayoutStyle"/>
              <w:spacing w:after="0" w:line="240" w:lineRule="auto"/>
            </w:pPr>
          </w:p>
        </w:tc>
        <w:tc>
          <w:tcPr>
            <w:tcW w:w="32" w:type="dxa"/>
          </w:tcPr>
          <w:p w14:paraId="4CFB3794" w14:textId="77777777" w:rsidR="00E16D79" w:rsidRDefault="00E16D79">
            <w:pPr>
              <w:pStyle w:val="EmptyCellLayoutStyle"/>
              <w:spacing w:after="0" w:line="240" w:lineRule="auto"/>
            </w:pPr>
          </w:p>
        </w:tc>
        <w:tc>
          <w:tcPr>
            <w:tcW w:w="85" w:type="dxa"/>
          </w:tcPr>
          <w:p w14:paraId="5C8FFE69" w14:textId="77777777" w:rsidR="00E16D79" w:rsidRDefault="00E16D79">
            <w:pPr>
              <w:pStyle w:val="EmptyCellLayoutStyle"/>
              <w:spacing w:after="0" w:line="240" w:lineRule="auto"/>
            </w:pPr>
          </w:p>
        </w:tc>
        <w:tc>
          <w:tcPr>
            <w:tcW w:w="475" w:type="dxa"/>
          </w:tcPr>
          <w:p w14:paraId="1B1FE43A" w14:textId="77777777" w:rsidR="00E16D79" w:rsidRDefault="00E16D79">
            <w:pPr>
              <w:pStyle w:val="EmptyCellLayoutStyle"/>
              <w:spacing w:after="0" w:line="240" w:lineRule="auto"/>
            </w:pPr>
          </w:p>
        </w:tc>
        <w:tc>
          <w:tcPr>
            <w:tcW w:w="9191" w:type="dxa"/>
            <w:gridSpan w:val="13"/>
          </w:tcPr>
          <w:tbl>
            <w:tblPr>
              <w:tblW w:w="0" w:type="auto"/>
              <w:tblCellMar>
                <w:left w:w="0" w:type="dxa"/>
                <w:right w:w="0" w:type="dxa"/>
              </w:tblCellMar>
              <w:tblLook w:val="04A0" w:firstRow="1" w:lastRow="0" w:firstColumn="1" w:lastColumn="0" w:noHBand="0" w:noVBand="1"/>
            </w:tblPr>
            <w:tblGrid>
              <w:gridCol w:w="9170"/>
            </w:tblGrid>
            <w:tr w:rsidR="00E16D79" w14:paraId="1686D1B6" w14:textId="77777777">
              <w:trPr>
                <w:trHeight w:val="226"/>
              </w:trPr>
              <w:tc>
                <w:tcPr>
                  <w:tcW w:w="9885" w:type="dxa"/>
                  <w:tcBorders>
                    <w:top w:val="nil"/>
                    <w:left w:val="nil"/>
                    <w:bottom w:val="nil"/>
                    <w:right w:val="nil"/>
                  </w:tcBorders>
                  <w:tcMar>
                    <w:top w:w="0" w:type="dxa"/>
                    <w:left w:w="39" w:type="dxa"/>
                    <w:bottom w:w="0" w:type="dxa"/>
                    <w:right w:w="39" w:type="dxa"/>
                  </w:tcMar>
                </w:tcPr>
                <w:p w14:paraId="318355FE" w14:textId="4F1586DA" w:rsidR="00E16D79" w:rsidRDefault="004F4E2D">
                  <w:pPr>
                    <w:spacing w:after="0" w:line="240" w:lineRule="auto"/>
                  </w:pPr>
                  <w:r>
                    <w:rPr>
                      <w:rFonts w:ascii="Segoe UI" w:eastAsia="Segoe UI" w:hAnsi="Segoe UI"/>
                      <w:b/>
                      <w:color w:val="000000"/>
                      <w:sz w:val="16"/>
                    </w:rPr>
                    <w:t xml:space="preserve">iii. Degeneration of the equipment under environmental conditions other than the </w:t>
                  </w:r>
                  <w:del w:id="171" w:author="Parulekar, Prutha" w:date="2023-07-05T09:40:00Z">
                    <w:r>
                      <w:rPr>
                        <w:rFonts w:ascii="Segoe UI" w:eastAsia="Segoe UI" w:hAnsi="Segoe UI"/>
                        <w:b/>
                        <w:color w:val="000000"/>
                        <w:sz w:val="16"/>
                      </w:rPr>
                      <w:delText xml:space="preserve"> </w:delText>
                    </w:r>
                  </w:del>
                  <w:r>
                    <w:rPr>
                      <w:rFonts w:ascii="Segoe UI" w:eastAsia="Segoe UI" w:hAnsi="Segoe UI"/>
                      <w:b/>
                      <w:color w:val="000000"/>
                      <w:sz w:val="16"/>
                    </w:rPr>
                    <w:t>specified ones.</w:t>
                  </w:r>
                </w:p>
              </w:tc>
            </w:tr>
          </w:tbl>
          <w:p w14:paraId="4D27DDD3" w14:textId="77777777" w:rsidR="00E16D79" w:rsidRDefault="00E16D79">
            <w:pPr>
              <w:spacing w:after="0" w:line="240" w:lineRule="auto"/>
            </w:pPr>
          </w:p>
        </w:tc>
        <w:tc>
          <w:tcPr>
            <w:tcW w:w="149" w:type="dxa"/>
          </w:tcPr>
          <w:p w14:paraId="66EA59D1" w14:textId="77777777" w:rsidR="00E16D79" w:rsidRDefault="00E16D79">
            <w:pPr>
              <w:pStyle w:val="EmptyCellLayoutStyle"/>
              <w:spacing w:after="0" w:line="240" w:lineRule="auto"/>
            </w:pPr>
          </w:p>
        </w:tc>
      </w:tr>
      <w:tr w:rsidR="00AD3B06" w14:paraId="4C4F9574" w14:textId="77777777" w:rsidTr="00DC79E3">
        <w:trPr>
          <w:trHeight w:val="41"/>
        </w:trPr>
        <w:tc>
          <w:tcPr>
            <w:tcW w:w="6" w:type="dxa"/>
          </w:tcPr>
          <w:p w14:paraId="436358D2" w14:textId="77777777" w:rsidR="00E16D79" w:rsidRDefault="00E16D79">
            <w:pPr>
              <w:pStyle w:val="EmptyCellLayoutStyle"/>
              <w:spacing w:after="0" w:line="240" w:lineRule="auto"/>
            </w:pPr>
          </w:p>
        </w:tc>
        <w:tc>
          <w:tcPr>
            <w:tcW w:w="18" w:type="dxa"/>
          </w:tcPr>
          <w:p w14:paraId="55534A6D" w14:textId="77777777" w:rsidR="00E16D79" w:rsidRDefault="00E16D79">
            <w:pPr>
              <w:pStyle w:val="EmptyCellLayoutStyle"/>
              <w:spacing w:after="0" w:line="240" w:lineRule="auto"/>
            </w:pPr>
          </w:p>
        </w:tc>
        <w:tc>
          <w:tcPr>
            <w:tcW w:w="9" w:type="dxa"/>
          </w:tcPr>
          <w:p w14:paraId="775B2524" w14:textId="77777777" w:rsidR="00E16D79" w:rsidRDefault="00E16D79">
            <w:pPr>
              <w:pStyle w:val="EmptyCellLayoutStyle"/>
              <w:spacing w:after="0" w:line="240" w:lineRule="auto"/>
            </w:pPr>
          </w:p>
        </w:tc>
        <w:tc>
          <w:tcPr>
            <w:tcW w:w="11" w:type="dxa"/>
          </w:tcPr>
          <w:p w14:paraId="7EACC558" w14:textId="77777777" w:rsidR="00E16D79" w:rsidRDefault="00E16D79">
            <w:pPr>
              <w:pStyle w:val="EmptyCellLayoutStyle"/>
              <w:spacing w:after="0" w:line="240" w:lineRule="auto"/>
            </w:pPr>
          </w:p>
        </w:tc>
        <w:tc>
          <w:tcPr>
            <w:tcW w:w="6" w:type="dxa"/>
          </w:tcPr>
          <w:p w14:paraId="451BB721" w14:textId="77777777" w:rsidR="00E16D79" w:rsidRDefault="00E16D79">
            <w:pPr>
              <w:pStyle w:val="EmptyCellLayoutStyle"/>
              <w:spacing w:after="0" w:line="240" w:lineRule="auto"/>
            </w:pPr>
          </w:p>
        </w:tc>
        <w:tc>
          <w:tcPr>
            <w:tcW w:w="6" w:type="dxa"/>
          </w:tcPr>
          <w:p w14:paraId="534D580F" w14:textId="77777777" w:rsidR="00E16D79" w:rsidRDefault="00E16D79">
            <w:pPr>
              <w:pStyle w:val="EmptyCellLayoutStyle"/>
              <w:spacing w:after="0" w:line="240" w:lineRule="auto"/>
            </w:pPr>
          </w:p>
        </w:tc>
        <w:tc>
          <w:tcPr>
            <w:tcW w:w="34" w:type="dxa"/>
          </w:tcPr>
          <w:p w14:paraId="593826F1" w14:textId="77777777" w:rsidR="00E16D79" w:rsidRDefault="00E16D79">
            <w:pPr>
              <w:pStyle w:val="EmptyCellLayoutStyle"/>
              <w:spacing w:after="0" w:line="240" w:lineRule="auto"/>
            </w:pPr>
          </w:p>
        </w:tc>
        <w:tc>
          <w:tcPr>
            <w:tcW w:w="6" w:type="dxa"/>
          </w:tcPr>
          <w:p w14:paraId="5A3AD02E" w14:textId="77777777" w:rsidR="00E16D79" w:rsidRDefault="00E16D79">
            <w:pPr>
              <w:pStyle w:val="EmptyCellLayoutStyle"/>
              <w:spacing w:after="0" w:line="240" w:lineRule="auto"/>
            </w:pPr>
          </w:p>
        </w:tc>
        <w:tc>
          <w:tcPr>
            <w:tcW w:w="44" w:type="dxa"/>
          </w:tcPr>
          <w:p w14:paraId="1D514C61" w14:textId="77777777" w:rsidR="00E16D79" w:rsidRDefault="00E16D79">
            <w:pPr>
              <w:pStyle w:val="EmptyCellLayoutStyle"/>
              <w:spacing w:after="0" w:line="240" w:lineRule="auto"/>
            </w:pPr>
          </w:p>
        </w:tc>
        <w:tc>
          <w:tcPr>
            <w:tcW w:w="36" w:type="dxa"/>
          </w:tcPr>
          <w:p w14:paraId="52EBECA5" w14:textId="77777777" w:rsidR="00E16D79" w:rsidRDefault="00E16D79">
            <w:pPr>
              <w:pStyle w:val="EmptyCellLayoutStyle"/>
              <w:spacing w:after="0" w:line="240" w:lineRule="auto"/>
            </w:pPr>
          </w:p>
        </w:tc>
        <w:tc>
          <w:tcPr>
            <w:tcW w:w="191" w:type="dxa"/>
          </w:tcPr>
          <w:p w14:paraId="3FE253C1" w14:textId="77777777" w:rsidR="00E16D79" w:rsidRDefault="00E16D79">
            <w:pPr>
              <w:pStyle w:val="EmptyCellLayoutStyle"/>
              <w:spacing w:after="0" w:line="240" w:lineRule="auto"/>
            </w:pPr>
          </w:p>
        </w:tc>
        <w:tc>
          <w:tcPr>
            <w:tcW w:w="334" w:type="dxa"/>
          </w:tcPr>
          <w:p w14:paraId="68B3D679" w14:textId="77777777" w:rsidR="00E16D79" w:rsidRDefault="00E16D79">
            <w:pPr>
              <w:pStyle w:val="EmptyCellLayoutStyle"/>
              <w:spacing w:after="0" w:line="240" w:lineRule="auto"/>
            </w:pPr>
          </w:p>
        </w:tc>
        <w:tc>
          <w:tcPr>
            <w:tcW w:w="44" w:type="dxa"/>
          </w:tcPr>
          <w:p w14:paraId="5637C51C" w14:textId="77777777" w:rsidR="00E16D79" w:rsidRDefault="00E16D79">
            <w:pPr>
              <w:pStyle w:val="EmptyCellLayoutStyle"/>
              <w:spacing w:after="0" w:line="240" w:lineRule="auto"/>
            </w:pPr>
          </w:p>
        </w:tc>
        <w:tc>
          <w:tcPr>
            <w:tcW w:w="51" w:type="dxa"/>
          </w:tcPr>
          <w:p w14:paraId="3491A541" w14:textId="77777777" w:rsidR="00E16D79" w:rsidRDefault="00E16D79">
            <w:pPr>
              <w:pStyle w:val="EmptyCellLayoutStyle"/>
              <w:spacing w:after="0" w:line="240" w:lineRule="auto"/>
            </w:pPr>
          </w:p>
        </w:tc>
        <w:tc>
          <w:tcPr>
            <w:tcW w:w="22" w:type="dxa"/>
          </w:tcPr>
          <w:p w14:paraId="527D7F89" w14:textId="77777777" w:rsidR="00E16D79" w:rsidRDefault="00E16D79">
            <w:pPr>
              <w:pStyle w:val="EmptyCellLayoutStyle"/>
              <w:spacing w:after="0" w:line="240" w:lineRule="auto"/>
            </w:pPr>
          </w:p>
        </w:tc>
        <w:tc>
          <w:tcPr>
            <w:tcW w:w="16" w:type="dxa"/>
          </w:tcPr>
          <w:p w14:paraId="33928B34" w14:textId="77777777" w:rsidR="00E16D79" w:rsidRDefault="00E16D79">
            <w:pPr>
              <w:pStyle w:val="EmptyCellLayoutStyle"/>
              <w:spacing w:after="0" w:line="240" w:lineRule="auto"/>
            </w:pPr>
          </w:p>
        </w:tc>
        <w:tc>
          <w:tcPr>
            <w:tcW w:w="16" w:type="dxa"/>
          </w:tcPr>
          <w:p w14:paraId="17F31AF7" w14:textId="77777777" w:rsidR="00E16D79" w:rsidRDefault="00E16D79">
            <w:pPr>
              <w:pStyle w:val="EmptyCellLayoutStyle"/>
              <w:spacing w:after="0" w:line="240" w:lineRule="auto"/>
            </w:pPr>
          </w:p>
        </w:tc>
        <w:tc>
          <w:tcPr>
            <w:tcW w:w="16" w:type="dxa"/>
          </w:tcPr>
          <w:p w14:paraId="645E3DBC" w14:textId="77777777" w:rsidR="00E16D79" w:rsidRDefault="00E16D79">
            <w:pPr>
              <w:pStyle w:val="EmptyCellLayoutStyle"/>
              <w:spacing w:after="0" w:line="240" w:lineRule="auto"/>
            </w:pPr>
          </w:p>
        </w:tc>
        <w:tc>
          <w:tcPr>
            <w:tcW w:w="42" w:type="dxa"/>
          </w:tcPr>
          <w:p w14:paraId="0E73447E" w14:textId="77777777" w:rsidR="00E16D79" w:rsidRDefault="00E16D79">
            <w:pPr>
              <w:pStyle w:val="EmptyCellLayoutStyle"/>
              <w:spacing w:after="0" w:line="240" w:lineRule="auto"/>
            </w:pPr>
          </w:p>
        </w:tc>
        <w:tc>
          <w:tcPr>
            <w:tcW w:w="16" w:type="dxa"/>
          </w:tcPr>
          <w:p w14:paraId="77175E87" w14:textId="77777777" w:rsidR="00E16D79" w:rsidRDefault="00E16D79">
            <w:pPr>
              <w:pStyle w:val="EmptyCellLayoutStyle"/>
              <w:spacing w:after="0" w:line="240" w:lineRule="auto"/>
            </w:pPr>
          </w:p>
        </w:tc>
        <w:tc>
          <w:tcPr>
            <w:tcW w:w="16" w:type="dxa"/>
          </w:tcPr>
          <w:p w14:paraId="56924931" w14:textId="77777777" w:rsidR="00E16D79" w:rsidRDefault="00E16D79">
            <w:pPr>
              <w:pStyle w:val="EmptyCellLayoutStyle"/>
              <w:spacing w:after="0" w:line="240" w:lineRule="auto"/>
            </w:pPr>
          </w:p>
        </w:tc>
        <w:tc>
          <w:tcPr>
            <w:tcW w:w="24" w:type="dxa"/>
          </w:tcPr>
          <w:p w14:paraId="450EC939" w14:textId="77777777" w:rsidR="00E16D79" w:rsidRDefault="00E16D79">
            <w:pPr>
              <w:pStyle w:val="EmptyCellLayoutStyle"/>
              <w:spacing w:after="0" w:line="240" w:lineRule="auto"/>
            </w:pPr>
          </w:p>
        </w:tc>
        <w:tc>
          <w:tcPr>
            <w:tcW w:w="292" w:type="dxa"/>
          </w:tcPr>
          <w:p w14:paraId="634A632D" w14:textId="77777777" w:rsidR="00E16D79" w:rsidRDefault="00E16D79">
            <w:pPr>
              <w:pStyle w:val="EmptyCellLayoutStyle"/>
              <w:spacing w:after="0" w:line="240" w:lineRule="auto"/>
            </w:pPr>
          </w:p>
        </w:tc>
        <w:tc>
          <w:tcPr>
            <w:tcW w:w="24" w:type="dxa"/>
          </w:tcPr>
          <w:p w14:paraId="37CB9C86" w14:textId="77777777" w:rsidR="00E16D79" w:rsidRDefault="00E16D79">
            <w:pPr>
              <w:pStyle w:val="EmptyCellLayoutStyle"/>
              <w:spacing w:after="0" w:line="240" w:lineRule="auto"/>
            </w:pPr>
          </w:p>
        </w:tc>
        <w:tc>
          <w:tcPr>
            <w:tcW w:w="16" w:type="dxa"/>
          </w:tcPr>
          <w:p w14:paraId="19409F18" w14:textId="77777777" w:rsidR="00E16D79" w:rsidRDefault="00E16D79">
            <w:pPr>
              <w:pStyle w:val="EmptyCellLayoutStyle"/>
              <w:spacing w:after="0" w:line="240" w:lineRule="auto"/>
            </w:pPr>
          </w:p>
        </w:tc>
        <w:tc>
          <w:tcPr>
            <w:tcW w:w="32" w:type="dxa"/>
          </w:tcPr>
          <w:p w14:paraId="5F240A19" w14:textId="77777777" w:rsidR="00E16D79" w:rsidRDefault="00E16D79">
            <w:pPr>
              <w:pStyle w:val="EmptyCellLayoutStyle"/>
              <w:spacing w:after="0" w:line="240" w:lineRule="auto"/>
            </w:pPr>
          </w:p>
        </w:tc>
        <w:tc>
          <w:tcPr>
            <w:tcW w:w="85" w:type="dxa"/>
          </w:tcPr>
          <w:p w14:paraId="04A44BA2" w14:textId="77777777" w:rsidR="00E16D79" w:rsidRDefault="00E16D79">
            <w:pPr>
              <w:pStyle w:val="EmptyCellLayoutStyle"/>
              <w:spacing w:after="0" w:line="240" w:lineRule="auto"/>
            </w:pPr>
          </w:p>
        </w:tc>
        <w:tc>
          <w:tcPr>
            <w:tcW w:w="475" w:type="dxa"/>
          </w:tcPr>
          <w:p w14:paraId="2DF64491" w14:textId="77777777" w:rsidR="00E16D79" w:rsidRDefault="00E16D79">
            <w:pPr>
              <w:pStyle w:val="EmptyCellLayoutStyle"/>
              <w:spacing w:after="0" w:line="240" w:lineRule="auto"/>
            </w:pPr>
          </w:p>
        </w:tc>
        <w:tc>
          <w:tcPr>
            <w:tcW w:w="36" w:type="dxa"/>
          </w:tcPr>
          <w:p w14:paraId="5BB149CA" w14:textId="77777777" w:rsidR="00E16D79" w:rsidRDefault="00E16D79">
            <w:pPr>
              <w:pStyle w:val="EmptyCellLayoutStyle"/>
              <w:spacing w:after="0" w:line="240" w:lineRule="auto"/>
            </w:pPr>
          </w:p>
        </w:tc>
        <w:tc>
          <w:tcPr>
            <w:tcW w:w="129" w:type="dxa"/>
          </w:tcPr>
          <w:p w14:paraId="3B689F6D" w14:textId="77777777" w:rsidR="00E16D79" w:rsidRDefault="00E16D79">
            <w:pPr>
              <w:pStyle w:val="EmptyCellLayoutStyle"/>
              <w:spacing w:after="0" w:line="240" w:lineRule="auto"/>
            </w:pPr>
          </w:p>
        </w:tc>
        <w:tc>
          <w:tcPr>
            <w:tcW w:w="94" w:type="dxa"/>
          </w:tcPr>
          <w:p w14:paraId="37B8F8A8" w14:textId="77777777" w:rsidR="00E16D79" w:rsidRDefault="00E16D79">
            <w:pPr>
              <w:pStyle w:val="EmptyCellLayoutStyle"/>
              <w:spacing w:after="0" w:line="240" w:lineRule="auto"/>
            </w:pPr>
          </w:p>
        </w:tc>
        <w:tc>
          <w:tcPr>
            <w:tcW w:w="57" w:type="dxa"/>
          </w:tcPr>
          <w:p w14:paraId="4E2819A0" w14:textId="77777777" w:rsidR="00E16D79" w:rsidRDefault="00E16D79">
            <w:pPr>
              <w:pStyle w:val="EmptyCellLayoutStyle"/>
              <w:spacing w:after="0" w:line="240" w:lineRule="auto"/>
            </w:pPr>
          </w:p>
        </w:tc>
        <w:tc>
          <w:tcPr>
            <w:tcW w:w="685" w:type="dxa"/>
          </w:tcPr>
          <w:p w14:paraId="736BEBBC" w14:textId="77777777" w:rsidR="00E16D79" w:rsidRDefault="00E16D79">
            <w:pPr>
              <w:pStyle w:val="EmptyCellLayoutStyle"/>
              <w:spacing w:after="0" w:line="240" w:lineRule="auto"/>
            </w:pPr>
          </w:p>
        </w:tc>
        <w:tc>
          <w:tcPr>
            <w:tcW w:w="1241" w:type="dxa"/>
          </w:tcPr>
          <w:p w14:paraId="0E3F789F" w14:textId="77777777" w:rsidR="00E16D79" w:rsidRDefault="00E16D79">
            <w:pPr>
              <w:pStyle w:val="EmptyCellLayoutStyle"/>
              <w:spacing w:after="0" w:line="240" w:lineRule="auto"/>
            </w:pPr>
          </w:p>
        </w:tc>
        <w:tc>
          <w:tcPr>
            <w:tcW w:w="131" w:type="dxa"/>
          </w:tcPr>
          <w:p w14:paraId="34031FD7" w14:textId="77777777" w:rsidR="00E16D79" w:rsidRDefault="00E16D79">
            <w:pPr>
              <w:pStyle w:val="EmptyCellLayoutStyle"/>
              <w:spacing w:after="0" w:line="240" w:lineRule="auto"/>
            </w:pPr>
          </w:p>
        </w:tc>
        <w:tc>
          <w:tcPr>
            <w:tcW w:w="1431" w:type="dxa"/>
          </w:tcPr>
          <w:p w14:paraId="76E937CB" w14:textId="77777777" w:rsidR="00E16D79" w:rsidRDefault="00E16D79">
            <w:pPr>
              <w:pStyle w:val="EmptyCellLayoutStyle"/>
              <w:spacing w:after="0" w:line="240" w:lineRule="auto"/>
            </w:pPr>
          </w:p>
        </w:tc>
        <w:tc>
          <w:tcPr>
            <w:tcW w:w="2311" w:type="dxa"/>
          </w:tcPr>
          <w:p w14:paraId="6C0E6BE4" w14:textId="77777777" w:rsidR="00E16D79" w:rsidRDefault="00E16D79">
            <w:pPr>
              <w:pStyle w:val="EmptyCellLayoutStyle"/>
              <w:spacing w:after="0" w:line="240" w:lineRule="auto"/>
            </w:pPr>
          </w:p>
        </w:tc>
        <w:tc>
          <w:tcPr>
            <w:tcW w:w="1686" w:type="dxa"/>
          </w:tcPr>
          <w:p w14:paraId="004E017E" w14:textId="77777777" w:rsidR="00E16D79" w:rsidRDefault="00E16D79">
            <w:pPr>
              <w:pStyle w:val="EmptyCellLayoutStyle"/>
              <w:spacing w:after="0" w:line="240" w:lineRule="auto"/>
            </w:pPr>
          </w:p>
        </w:tc>
        <w:tc>
          <w:tcPr>
            <w:tcW w:w="1353" w:type="dxa"/>
          </w:tcPr>
          <w:p w14:paraId="4B9BF565" w14:textId="77777777" w:rsidR="00E16D79" w:rsidRDefault="00E16D79">
            <w:pPr>
              <w:pStyle w:val="EmptyCellLayoutStyle"/>
              <w:spacing w:after="0" w:line="240" w:lineRule="auto"/>
            </w:pPr>
          </w:p>
        </w:tc>
        <w:tc>
          <w:tcPr>
            <w:tcW w:w="16" w:type="dxa"/>
          </w:tcPr>
          <w:p w14:paraId="39220D7E" w14:textId="77777777" w:rsidR="00E16D79" w:rsidRDefault="00E16D79">
            <w:pPr>
              <w:pStyle w:val="EmptyCellLayoutStyle"/>
              <w:spacing w:after="0" w:line="240" w:lineRule="auto"/>
            </w:pPr>
          </w:p>
        </w:tc>
        <w:tc>
          <w:tcPr>
            <w:tcW w:w="21" w:type="dxa"/>
          </w:tcPr>
          <w:p w14:paraId="6A6C6EEA" w14:textId="77777777" w:rsidR="00E16D79" w:rsidRDefault="00E16D79">
            <w:pPr>
              <w:pStyle w:val="EmptyCellLayoutStyle"/>
              <w:spacing w:after="0" w:line="240" w:lineRule="auto"/>
            </w:pPr>
          </w:p>
        </w:tc>
        <w:tc>
          <w:tcPr>
            <w:tcW w:w="149" w:type="dxa"/>
          </w:tcPr>
          <w:p w14:paraId="5CE80689" w14:textId="77777777" w:rsidR="00E16D79" w:rsidRDefault="00E16D79">
            <w:pPr>
              <w:pStyle w:val="EmptyCellLayoutStyle"/>
              <w:spacing w:after="0" w:line="240" w:lineRule="auto"/>
            </w:pPr>
          </w:p>
        </w:tc>
      </w:tr>
      <w:tr w:rsidR="00AD3B06" w14:paraId="4A12743E" w14:textId="77777777" w:rsidTr="00DC79E3">
        <w:trPr>
          <w:trHeight w:val="453"/>
        </w:trPr>
        <w:tc>
          <w:tcPr>
            <w:tcW w:w="6" w:type="dxa"/>
          </w:tcPr>
          <w:p w14:paraId="24255B42" w14:textId="77777777" w:rsidR="00E16D79" w:rsidRDefault="00E16D79">
            <w:pPr>
              <w:pStyle w:val="EmptyCellLayoutStyle"/>
              <w:spacing w:after="0" w:line="240" w:lineRule="auto"/>
            </w:pPr>
          </w:p>
        </w:tc>
        <w:tc>
          <w:tcPr>
            <w:tcW w:w="18" w:type="dxa"/>
          </w:tcPr>
          <w:p w14:paraId="482ABDD4" w14:textId="77777777" w:rsidR="00E16D79" w:rsidRDefault="00E16D79">
            <w:pPr>
              <w:pStyle w:val="EmptyCellLayoutStyle"/>
              <w:spacing w:after="0" w:line="240" w:lineRule="auto"/>
            </w:pPr>
          </w:p>
        </w:tc>
        <w:tc>
          <w:tcPr>
            <w:tcW w:w="9" w:type="dxa"/>
          </w:tcPr>
          <w:p w14:paraId="2AC15977" w14:textId="77777777" w:rsidR="00E16D79" w:rsidRDefault="00E16D79">
            <w:pPr>
              <w:pStyle w:val="EmptyCellLayoutStyle"/>
              <w:spacing w:after="0" w:line="240" w:lineRule="auto"/>
            </w:pPr>
          </w:p>
        </w:tc>
        <w:tc>
          <w:tcPr>
            <w:tcW w:w="11" w:type="dxa"/>
          </w:tcPr>
          <w:p w14:paraId="5691EFD6" w14:textId="77777777" w:rsidR="00E16D79" w:rsidRDefault="00E16D79">
            <w:pPr>
              <w:pStyle w:val="EmptyCellLayoutStyle"/>
              <w:spacing w:after="0" w:line="240" w:lineRule="auto"/>
            </w:pPr>
          </w:p>
        </w:tc>
        <w:tc>
          <w:tcPr>
            <w:tcW w:w="6" w:type="dxa"/>
          </w:tcPr>
          <w:p w14:paraId="37AADB21" w14:textId="77777777" w:rsidR="00E16D79" w:rsidRDefault="00E16D79">
            <w:pPr>
              <w:pStyle w:val="EmptyCellLayoutStyle"/>
              <w:spacing w:after="0" w:line="240" w:lineRule="auto"/>
            </w:pPr>
          </w:p>
        </w:tc>
        <w:tc>
          <w:tcPr>
            <w:tcW w:w="6" w:type="dxa"/>
          </w:tcPr>
          <w:p w14:paraId="30A55A87" w14:textId="77777777" w:rsidR="00E16D79" w:rsidRDefault="00E16D79">
            <w:pPr>
              <w:pStyle w:val="EmptyCellLayoutStyle"/>
              <w:spacing w:after="0" w:line="240" w:lineRule="auto"/>
            </w:pPr>
          </w:p>
        </w:tc>
        <w:tc>
          <w:tcPr>
            <w:tcW w:w="34" w:type="dxa"/>
          </w:tcPr>
          <w:p w14:paraId="528EC934" w14:textId="77777777" w:rsidR="00E16D79" w:rsidRDefault="00E16D79">
            <w:pPr>
              <w:pStyle w:val="EmptyCellLayoutStyle"/>
              <w:spacing w:after="0" w:line="240" w:lineRule="auto"/>
            </w:pPr>
          </w:p>
        </w:tc>
        <w:tc>
          <w:tcPr>
            <w:tcW w:w="6" w:type="dxa"/>
          </w:tcPr>
          <w:p w14:paraId="4AC9B9C4" w14:textId="77777777" w:rsidR="00E16D79" w:rsidRDefault="00E16D79">
            <w:pPr>
              <w:pStyle w:val="EmptyCellLayoutStyle"/>
              <w:spacing w:after="0" w:line="240" w:lineRule="auto"/>
            </w:pPr>
          </w:p>
        </w:tc>
        <w:tc>
          <w:tcPr>
            <w:tcW w:w="44" w:type="dxa"/>
          </w:tcPr>
          <w:p w14:paraId="37E860EE" w14:textId="77777777" w:rsidR="00E16D79" w:rsidRDefault="00E16D79">
            <w:pPr>
              <w:pStyle w:val="EmptyCellLayoutStyle"/>
              <w:spacing w:after="0" w:line="240" w:lineRule="auto"/>
            </w:pPr>
          </w:p>
        </w:tc>
        <w:tc>
          <w:tcPr>
            <w:tcW w:w="36" w:type="dxa"/>
          </w:tcPr>
          <w:p w14:paraId="68DB644C" w14:textId="77777777" w:rsidR="00E16D79" w:rsidRDefault="00E16D79">
            <w:pPr>
              <w:pStyle w:val="EmptyCellLayoutStyle"/>
              <w:spacing w:after="0" w:line="240" w:lineRule="auto"/>
            </w:pPr>
          </w:p>
        </w:tc>
        <w:tc>
          <w:tcPr>
            <w:tcW w:w="191" w:type="dxa"/>
          </w:tcPr>
          <w:p w14:paraId="43A3AFA5" w14:textId="77777777" w:rsidR="00E16D79" w:rsidRDefault="00E16D79">
            <w:pPr>
              <w:pStyle w:val="EmptyCellLayoutStyle"/>
              <w:spacing w:after="0" w:line="240" w:lineRule="auto"/>
            </w:pPr>
          </w:p>
        </w:tc>
        <w:tc>
          <w:tcPr>
            <w:tcW w:w="334" w:type="dxa"/>
          </w:tcPr>
          <w:p w14:paraId="79962654" w14:textId="77777777" w:rsidR="00E16D79" w:rsidRDefault="00E16D79">
            <w:pPr>
              <w:pStyle w:val="EmptyCellLayoutStyle"/>
              <w:spacing w:after="0" w:line="240" w:lineRule="auto"/>
            </w:pPr>
          </w:p>
        </w:tc>
        <w:tc>
          <w:tcPr>
            <w:tcW w:w="44" w:type="dxa"/>
          </w:tcPr>
          <w:p w14:paraId="1049591B" w14:textId="77777777" w:rsidR="00E16D79" w:rsidRDefault="00E16D79">
            <w:pPr>
              <w:pStyle w:val="EmptyCellLayoutStyle"/>
              <w:spacing w:after="0" w:line="240" w:lineRule="auto"/>
            </w:pPr>
          </w:p>
        </w:tc>
        <w:tc>
          <w:tcPr>
            <w:tcW w:w="51" w:type="dxa"/>
          </w:tcPr>
          <w:p w14:paraId="68EC2C8F" w14:textId="77777777" w:rsidR="00E16D79" w:rsidRDefault="00E16D79">
            <w:pPr>
              <w:pStyle w:val="EmptyCellLayoutStyle"/>
              <w:spacing w:after="0" w:line="240" w:lineRule="auto"/>
            </w:pPr>
          </w:p>
        </w:tc>
        <w:tc>
          <w:tcPr>
            <w:tcW w:w="22" w:type="dxa"/>
          </w:tcPr>
          <w:p w14:paraId="47765C4A" w14:textId="77777777" w:rsidR="00E16D79" w:rsidRDefault="00E16D79">
            <w:pPr>
              <w:pStyle w:val="EmptyCellLayoutStyle"/>
              <w:spacing w:after="0" w:line="240" w:lineRule="auto"/>
            </w:pPr>
          </w:p>
        </w:tc>
        <w:tc>
          <w:tcPr>
            <w:tcW w:w="16" w:type="dxa"/>
          </w:tcPr>
          <w:p w14:paraId="22BF63C4" w14:textId="77777777" w:rsidR="00E16D79" w:rsidRDefault="00E16D79">
            <w:pPr>
              <w:pStyle w:val="EmptyCellLayoutStyle"/>
              <w:spacing w:after="0" w:line="240" w:lineRule="auto"/>
            </w:pPr>
          </w:p>
        </w:tc>
        <w:tc>
          <w:tcPr>
            <w:tcW w:w="16" w:type="dxa"/>
          </w:tcPr>
          <w:p w14:paraId="23632AB9" w14:textId="77777777" w:rsidR="00E16D79" w:rsidRDefault="00E16D79">
            <w:pPr>
              <w:pStyle w:val="EmptyCellLayoutStyle"/>
              <w:spacing w:after="0" w:line="240" w:lineRule="auto"/>
            </w:pPr>
          </w:p>
        </w:tc>
        <w:tc>
          <w:tcPr>
            <w:tcW w:w="16" w:type="dxa"/>
          </w:tcPr>
          <w:p w14:paraId="2E6AD0DA" w14:textId="77777777" w:rsidR="00E16D79" w:rsidRDefault="00E16D79">
            <w:pPr>
              <w:pStyle w:val="EmptyCellLayoutStyle"/>
              <w:spacing w:after="0" w:line="240" w:lineRule="auto"/>
            </w:pPr>
          </w:p>
        </w:tc>
        <w:tc>
          <w:tcPr>
            <w:tcW w:w="42" w:type="dxa"/>
          </w:tcPr>
          <w:p w14:paraId="52DB0646" w14:textId="77777777" w:rsidR="00E16D79" w:rsidRDefault="00E16D79">
            <w:pPr>
              <w:pStyle w:val="EmptyCellLayoutStyle"/>
              <w:spacing w:after="0" w:line="240" w:lineRule="auto"/>
            </w:pPr>
          </w:p>
        </w:tc>
        <w:tc>
          <w:tcPr>
            <w:tcW w:w="16" w:type="dxa"/>
          </w:tcPr>
          <w:p w14:paraId="378C856B" w14:textId="77777777" w:rsidR="00E16D79" w:rsidRDefault="00E16D79">
            <w:pPr>
              <w:pStyle w:val="EmptyCellLayoutStyle"/>
              <w:spacing w:after="0" w:line="240" w:lineRule="auto"/>
            </w:pPr>
          </w:p>
        </w:tc>
        <w:tc>
          <w:tcPr>
            <w:tcW w:w="16" w:type="dxa"/>
          </w:tcPr>
          <w:p w14:paraId="24E7397B" w14:textId="77777777" w:rsidR="00E16D79" w:rsidRDefault="00E16D79">
            <w:pPr>
              <w:pStyle w:val="EmptyCellLayoutStyle"/>
              <w:spacing w:after="0" w:line="240" w:lineRule="auto"/>
            </w:pPr>
          </w:p>
        </w:tc>
        <w:tc>
          <w:tcPr>
            <w:tcW w:w="24" w:type="dxa"/>
          </w:tcPr>
          <w:p w14:paraId="5594F4D4" w14:textId="77777777" w:rsidR="00E16D79" w:rsidRDefault="00E16D79">
            <w:pPr>
              <w:pStyle w:val="EmptyCellLayoutStyle"/>
              <w:spacing w:after="0" w:line="240" w:lineRule="auto"/>
            </w:pPr>
          </w:p>
        </w:tc>
        <w:tc>
          <w:tcPr>
            <w:tcW w:w="292" w:type="dxa"/>
          </w:tcPr>
          <w:p w14:paraId="4E815E5A" w14:textId="77777777" w:rsidR="00E16D79" w:rsidRDefault="00E16D79">
            <w:pPr>
              <w:pStyle w:val="EmptyCellLayoutStyle"/>
              <w:spacing w:after="0" w:line="240" w:lineRule="auto"/>
            </w:pPr>
          </w:p>
        </w:tc>
        <w:tc>
          <w:tcPr>
            <w:tcW w:w="24" w:type="dxa"/>
          </w:tcPr>
          <w:p w14:paraId="540D8DC4" w14:textId="77777777" w:rsidR="00E16D79" w:rsidRDefault="00E16D79">
            <w:pPr>
              <w:pStyle w:val="EmptyCellLayoutStyle"/>
              <w:spacing w:after="0" w:line="240" w:lineRule="auto"/>
            </w:pPr>
          </w:p>
        </w:tc>
        <w:tc>
          <w:tcPr>
            <w:tcW w:w="16" w:type="dxa"/>
          </w:tcPr>
          <w:p w14:paraId="270487B3" w14:textId="77777777" w:rsidR="00E16D79" w:rsidRDefault="00E16D79">
            <w:pPr>
              <w:pStyle w:val="EmptyCellLayoutStyle"/>
              <w:spacing w:after="0" w:line="240" w:lineRule="auto"/>
            </w:pPr>
          </w:p>
        </w:tc>
        <w:tc>
          <w:tcPr>
            <w:tcW w:w="32" w:type="dxa"/>
          </w:tcPr>
          <w:p w14:paraId="73D69C4A" w14:textId="77777777" w:rsidR="00E16D79" w:rsidRDefault="00E16D79">
            <w:pPr>
              <w:pStyle w:val="EmptyCellLayoutStyle"/>
              <w:spacing w:after="0" w:line="240" w:lineRule="auto"/>
            </w:pPr>
          </w:p>
        </w:tc>
        <w:tc>
          <w:tcPr>
            <w:tcW w:w="85" w:type="dxa"/>
          </w:tcPr>
          <w:p w14:paraId="0B36C0EA" w14:textId="77777777" w:rsidR="00E16D79" w:rsidRDefault="00E16D79">
            <w:pPr>
              <w:pStyle w:val="EmptyCellLayoutStyle"/>
              <w:spacing w:after="0" w:line="240" w:lineRule="auto"/>
            </w:pPr>
          </w:p>
        </w:tc>
        <w:tc>
          <w:tcPr>
            <w:tcW w:w="475" w:type="dxa"/>
          </w:tcPr>
          <w:p w14:paraId="4E939890" w14:textId="77777777" w:rsidR="00E16D79" w:rsidRDefault="00E16D79">
            <w:pPr>
              <w:pStyle w:val="EmptyCellLayoutStyle"/>
              <w:spacing w:after="0" w:line="240" w:lineRule="auto"/>
            </w:pPr>
          </w:p>
        </w:tc>
        <w:tc>
          <w:tcPr>
            <w:tcW w:w="9191" w:type="dxa"/>
            <w:gridSpan w:val="13"/>
          </w:tcPr>
          <w:tbl>
            <w:tblPr>
              <w:tblW w:w="0" w:type="auto"/>
              <w:tblCellMar>
                <w:left w:w="0" w:type="dxa"/>
                <w:right w:w="0" w:type="dxa"/>
              </w:tblCellMar>
              <w:tblLook w:val="04A0" w:firstRow="1" w:lastRow="0" w:firstColumn="1" w:lastColumn="0" w:noHBand="0" w:noVBand="1"/>
            </w:tblPr>
            <w:tblGrid>
              <w:gridCol w:w="9170"/>
            </w:tblGrid>
            <w:tr w:rsidR="00E16D79" w14:paraId="26B1F8EF" w14:textId="77777777">
              <w:trPr>
                <w:trHeight w:val="453"/>
              </w:trPr>
              <w:tc>
                <w:tcPr>
                  <w:tcW w:w="9875" w:type="dxa"/>
                  <w:tcBorders>
                    <w:top w:val="nil"/>
                    <w:left w:val="nil"/>
                    <w:bottom w:val="nil"/>
                    <w:right w:val="nil"/>
                  </w:tcBorders>
                  <w:tcMar>
                    <w:top w:w="0" w:type="dxa"/>
                    <w:left w:w="39" w:type="dxa"/>
                    <w:bottom w:w="0" w:type="dxa"/>
                    <w:right w:w="39" w:type="dxa"/>
                  </w:tcMar>
                </w:tcPr>
                <w:p w14:paraId="0F50B810" w14:textId="327759EA" w:rsidR="00E16D79" w:rsidRDefault="004F4E2D">
                  <w:pPr>
                    <w:spacing w:after="0" w:line="240" w:lineRule="auto"/>
                  </w:pPr>
                  <w:r>
                    <w:rPr>
                      <w:rFonts w:ascii="Segoe UI" w:eastAsia="Segoe UI" w:hAnsi="Segoe UI"/>
                      <w:b/>
                      <w:color w:val="000000"/>
                      <w:sz w:val="16"/>
                    </w:rPr>
                    <w:t xml:space="preserve">iv   Environmental </w:t>
                  </w:r>
                  <w:del w:id="172" w:author="Parulekar, Prutha" w:date="2023-07-05T09:40:00Z">
                    <w:r>
                      <w:rPr>
                        <w:rFonts w:ascii="Segoe UI" w:eastAsia="Segoe UI" w:hAnsi="Segoe UI"/>
                        <w:b/>
                        <w:color w:val="000000"/>
                        <w:sz w:val="16"/>
                      </w:rPr>
                      <w:delText>Conditions</w:delText>
                    </w:r>
                  </w:del>
                  <w:ins w:id="173" w:author="Parulekar, Prutha" w:date="2023-07-05T09:40:00Z">
                    <w:r w:rsidR="00F13062">
                      <w:rPr>
                        <w:rFonts w:ascii="Segoe UI" w:eastAsia="Segoe UI" w:hAnsi="Segoe UI"/>
                        <w:b/>
                        <w:color w:val="000000"/>
                        <w:sz w:val="16"/>
                      </w:rPr>
                      <w:t>c</w:t>
                    </w:r>
                    <w:r>
                      <w:rPr>
                        <w:rFonts w:ascii="Segoe UI" w:eastAsia="Segoe UI" w:hAnsi="Segoe UI"/>
                        <w:b/>
                        <w:color w:val="000000"/>
                        <w:sz w:val="16"/>
                      </w:rPr>
                      <w:t>onditions</w:t>
                    </w:r>
                  </w:ins>
                  <w:r>
                    <w:rPr>
                      <w:rFonts w:ascii="Segoe UI" w:eastAsia="Segoe UI" w:hAnsi="Segoe UI"/>
                      <w:b/>
                      <w:color w:val="000000"/>
                      <w:sz w:val="16"/>
                    </w:rPr>
                    <w:t xml:space="preserve"> of the room where </w:t>
                  </w:r>
                  <w:proofErr w:type="spellStart"/>
                  <w:r w:rsidR="00F13062">
                    <w:rPr>
                      <w:rFonts w:ascii="Segoe UI" w:eastAsia="Segoe UI" w:hAnsi="Segoe UI"/>
                      <w:b/>
                      <w:color w:val="000000"/>
                      <w:sz w:val="16"/>
                    </w:rPr>
                    <w:t>equipments</w:t>
                  </w:r>
                  <w:proofErr w:type="spellEnd"/>
                  <w:r>
                    <w:rPr>
                      <w:rFonts w:ascii="Segoe UI" w:eastAsia="Segoe UI" w:hAnsi="Segoe UI"/>
                      <w:b/>
                      <w:color w:val="000000"/>
                      <w:sz w:val="16"/>
                    </w:rPr>
                    <w:t xml:space="preserve"> are installed should be void of any liquid seepage, </w:t>
                  </w:r>
                  <w:del w:id="174" w:author="Parulekar, Prutha" w:date="2023-07-05T09:40:00Z">
                    <w:r>
                      <w:rPr>
                        <w:rFonts w:ascii="Segoe UI" w:eastAsia="Segoe UI" w:hAnsi="Segoe UI"/>
                        <w:b/>
                        <w:color w:val="000000"/>
                        <w:sz w:val="16"/>
                      </w:rPr>
                      <w:delText>Electrical Fluctuation &amp; Rodent</w:delText>
                    </w:r>
                  </w:del>
                  <w:ins w:id="175" w:author="Parulekar, Prutha" w:date="2023-07-05T09:40:00Z">
                    <w:r w:rsidR="00F13062">
                      <w:rPr>
                        <w:rFonts w:ascii="Segoe UI" w:eastAsia="Segoe UI" w:hAnsi="Segoe UI"/>
                        <w:b/>
                        <w:color w:val="000000"/>
                        <w:sz w:val="16"/>
                      </w:rPr>
                      <w:t>e</w:t>
                    </w:r>
                    <w:r>
                      <w:rPr>
                        <w:rFonts w:ascii="Segoe UI" w:eastAsia="Segoe UI" w:hAnsi="Segoe UI"/>
                        <w:b/>
                        <w:color w:val="000000"/>
                        <w:sz w:val="16"/>
                      </w:rPr>
                      <w:t xml:space="preserve">lectrical </w:t>
                    </w:r>
                    <w:r w:rsidR="00F13062">
                      <w:rPr>
                        <w:rFonts w:ascii="Segoe UI" w:eastAsia="Segoe UI" w:hAnsi="Segoe UI"/>
                        <w:b/>
                        <w:color w:val="000000"/>
                        <w:sz w:val="16"/>
                      </w:rPr>
                      <w:t>f</w:t>
                    </w:r>
                    <w:r>
                      <w:rPr>
                        <w:rFonts w:ascii="Segoe UI" w:eastAsia="Segoe UI" w:hAnsi="Segoe UI"/>
                        <w:b/>
                        <w:color w:val="000000"/>
                        <w:sz w:val="16"/>
                      </w:rPr>
                      <w:t xml:space="preserve">luctuation </w:t>
                    </w:r>
                    <w:r w:rsidR="00F13062">
                      <w:rPr>
                        <w:rFonts w:ascii="Segoe UI" w:eastAsia="Segoe UI" w:hAnsi="Segoe UI"/>
                        <w:b/>
                        <w:color w:val="000000"/>
                        <w:sz w:val="16"/>
                      </w:rPr>
                      <w:t>and r</w:t>
                    </w:r>
                    <w:r>
                      <w:rPr>
                        <w:rFonts w:ascii="Segoe UI" w:eastAsia="Segoe UI" w:hAnsi="Segoe UI"/>
                        <w:b/>
                        <w:color w:val="000000"/>
                        <w:sz w:val="16"/>
                      </w:rPr>
                      <w:t>odent</w:t>
                    </w:r>
                  </w:ins>
                  <w:r>
                    <w:rPr>
                      <w:rFonts w:ascii="Segoe UI" w:eastAsia="Segoe UI" w:hAnsi="Segoe UI"/>
                      <w:b/>
                      <w:color w:val="000000"/>
                      <w:sz w:val="16"/>
                    </w:rPr>
                    <w:t xml:space="preserve"> attack</w:t>
                  </w:r>
                  <w:ins w:id="176" w:author="Parulekar, Prutha" w:date="2023-07-05T09:40:00Z">
                    <w:r w:rsidR="00F13062">
                      <w:rPr>
                        <w:rFonts w:ascii="Segoe UI" w:eastAsia="Segoe UI" w:hAnsi="Segoe UI"/>
                        <w:b/>
                        <w:color w:val="000000"/>
                        <w:sz w:val="16"/>
                      </w:rPr>
                      <w:t>.</w:t>
                    </w:r>
                  </w:ins>
                </w:p>
              </w:tc>
            </w:tr>
          </w:tbl>
          <w:p w14:paraId="14A7A85E" w14:textId="77777777" w:rsidR="00E16D79" w:rsidRDefault="00E16D79">
            <w:pPr>
              <w:spacing w:after="0" w:line="240" w:lineRule="auto"/>
            </w:pPr>
          </w:p>
        </w:tc>
        <w:tc>
          <w:tcPr>
            <w:tcW w:w="149" w:type="dxa"/>
          </w:tcPr>
          <w:p w14:paraId="229F0869" w14:textId="77777777" w:rsidR="00E16D79" w:rsidRDefault="00E16D79">
            <w:pPr>
              <w:pStyle w:val="EmptyCellLayoutStyle"/>
              <w:spacing w:after="0" w:line="240" w:lineRule="auto"/>
            </w:pPr>
          </w:p>
        </w:tc>
      </w:tr>
      <w:tr w:rsidR="00AD3B06" w14:paraId="5A87E8E1" w14:textId="77777777" w:rsidTr="00DC79E3">
        <w:trPr>
          <w:trHeight w:val="41"/>
        </w:trPr>
        <w:tc>
          <w:tcPr>
            <w:tcW w:w="6" w:type="dxa"/>
          </w:tcPr>
          <w:p w14:paraId="41024F08" w14:textId="77777777" w:rsidR="00E16D79" w:rsidRDefault="00E16D79">
            <w:pPr>
              <w:pStyle w:val="EmptyCellLayoutStyle"/>
              <w:spacing w:after="0" w:line="240" w:lineRule="auto"/>
            </w:pPr>
          </w:p>
        </w:tc>
        <w:tc>
          <w:tcPr>
            <w:tcW w:w="18" w:type="dxa"/>
          </w:tcPr>
          <w:p w14:paraId="109EBDF3" w14:textId="77777777" w:rsidR="00E16D79" w:rsidRDefault="00E16D79">
            <w:pPr>
              <w:pStyle w:val="EmptyCellLayoutStyle"/>
              <w:spacing w:after="0" w:line="240" w:lineRule="auto"/>
            </w:pPr>
          </w:p>
        </w:tc>
        <w:tc>
          <w:tcPr>
            <w:tcW w:w="9" w:type="dxa"/>
          </w:tcPr>
          <w:p w14:paraId="34E9D72A" w14:textId="77777777" w:rsidR="00E16D79" w:rsidRDefault="00E16D79">
            <w:pPr>
              <w:pStyle w:val="EmptyCellLayoutStyle"/>
              <w:spacing w:after="0" w:line="240" w:lineRule="auto"/>
            </w:pPr>
          </w:p>
        </w:tc>
        <w:tc>
          <w:tcPr>
            <w:tcW w:w="11" w:type="dxa"/>
          </w:tcPr>
          <w:p w14:paraId="09F02F77" w14:textId="77777777" w:rsidR="00E16D79" w:rsidRDefault="00E16D79">
            <w:pPr>
              <w:pStyle w:val="EmptyCellLayoutStyle"/>
              <w:spacing w:after="0" w:line="240" w:lineRule="auto"/>
            </w:pPr>
          </w:p>
        </w:tc>
        <w:tc>
          <w:tcPr>
            <w:tcW w:w="6" w:type="dxa"/>
          </w:tcPr>
          <w:p w14:paraId="5E59AD76" w14:textId="77777777" w:rsidR="00E16D79" w:rsidRDefault="00E16D79">
            <w:pPr>
              <w:pStyle w:val="EmptyCellLayoutStyle"/>
              <w:spacing w:after="0" w:line="240" w:lineRule="auto"/>
            </w:pPr>
          </w:p>
        </w:tc>
        <w:tc>
          <w:tcPr>
            <w:tcW w:w="6" w:type="dxa"/>
          </w:tcPr>
          <w:p w14:paraId="316081C7" w14:textId="77777777" w:rsidR="00E16D79" w:rsidRDefault="00E16D79">
            <w:pPr>
              <w:pStyle w:val="EmptyCellLayoutStyle"/>
              <w:spacing w:after="0" w:line="240" w:lineRule="auto"/>
            </w:pPr>
          </w:p>
        </w:tc>
        <w:tc>
          <w:tcPr>
            <w:tcW w:w="34" w:type="dxa"/>
          </w:tcPr>
          <w:p w14:paraId="5E5F7713" w14:textId="77777777" w:rsidR="00E16D79" w:rsidRDefault="00E16D79">
            <w:pPr>
              <w:pStyle w:val="EmptyCellLayoutStyle"/>
              <w:spacing w:after="0" w:line="240" w:lineRule="auto"/>
            </w:pPr>
          </w:p>
        </w:tc>
        <w:tc>
          <w:tcPr>
            <w:tcW w:w="6" w:type="dxa"/>
          </w:tcPr>
          <w:p w14:paraId="0F67EE32" w14:textId="77777777" w:rsidR="00E16D79" w:rsidRDefault="00E16D79">
            <w:pPr>
              <w:pStyle w:val="EmptyCellLayoutStyle"/>
              <w:spacing w:after="0" w:line="240" w:lineRule="auto"/>
            </w:pPr>
          </w:p>
        </w:tc>
        <w:tc>
          <w:tcPr>
            <w:tcW w:w="44" w:type="dxa"/>
          </w:tcPr>
          <w:p w14:paraId="2129A2EC" w14:textId="77777777" w:rsidR="00E16D79" w:rsidRDefault="00E16D79">
            <w:pPr>
              <w:pStyle w:val="EmptyCellLayoutStyle"/>
              <w:spacing w:after="0" w:line="240" w:lineRule="auto"/>
            </w:pPr>
          </w:p>
        </w:tc>
        <w:tc>
          <w:tcPr>
            <w:tcW w:w="36" w:type="dxa"/>
          </w:tcPr>
          <w:p w14:paraId="555BF866" w14:textId="77777777" w:rsidR="00E16D79" w:rsidRDefault="00E16D79">
            <w:pPr>
              <w:pStyle w:val="EmptyCellLayoutStyle"/>
              <w:spacing w:after="0" w:line="240" w:lineRule="auto"/>
            </w:pPr>
          </w:p>
        </w:tc>
        <w:tc>
          <w:tcPr>
            <w:tcW w:w="191" w:type="dxa"/>
          </w:tcPr>
          <w:p w14:paraId="44553187" w14:textId="77777777" w:rsidR="00E16D79" w:rsidRDefault="00E16D79">
            <w:pPr>
              <w:pStyle w:val="EmptyCellLayoutStyle"/>
              <w:spacing w:after="0" w:line="240" w:lineRule="auto"/>
            </w:pPr>
          </w:p>
        </w:tc>
        <w:tc>
          <w:tcPr>
            <w:tcW w:w="334" w:type="dxa"/>
          </w:tcPr>
          <w:p w14:paraId="1359E508" w14:textId="77777777" w:rsidR="00E16D79" w:rsidRDefault="00E16D79">
            <w:pPr>
              <w:pStyle w:val="EmptyCellLayoutStyle"/>
              <w:spacing w:after="0" w:line="240" w:lineRule="auto"/>
            </w:pPr>
          </w:p>
        </w:tc>
        <w:tc>
          <w:tcPr>
            <w:tcW w:w="44" w:type="dxa"/>
          </w:tcPr>
          <w:p w14:paraId="7AB42757" w14:textId="77777777" w:rsidR="00E16D79" w:rsidRDefault="00E16D79">
            <w:pPr>
              <w:pStyle w:val="EmptyCellLayoutStyle"/>
              <w:spacing w:after="0" w:line="240" w:lineRule="auto"/>
            </w:pPr>
          </w:p>
        </w:tc>
        <w:tc>
          <w:tcPr>
            <w:tcW w:w="51" w:type="dxa"/>
          </w:tcPr>
          <w:p w14:paraId="6C5620BA" w14:textId="77777777" w:rsidR="00E16D79" w:rsidRDefault="00E16D79">
            <w:pPr>
              <w:pStyle w:val="EmptyCellLayoutStyle"/>
              <w:spacing w:after="0" w:line="240" w:lineRule="auto"/>
            </w:pPr>
          </w:p>
        </w:tc>
        <w:tc>
          <w:tcPr>
            <w:tcW w:w="22" w:type="dxa"/>
          </w:tcPr>
          <w:p w14:paraId="3F325D9B" w14:textId="77777777" w:rsidR="00E16D79" w:rsidRDefault="00E16D79">
            <w:pPr>
              <w:pStyle w:val="EmptyCellLayoutStyle"/>
              <w:spacing w:after="0" w:line="240" w:lineRule="auto"/>
            </w:pPr>
          </w:p>
        </w:tc>
        <w:tc>
          <w:tcPr>
            <w:tcW w:w="16" w:type="dxa"/>
          </w:tcPr>
          <w:p w14:paraId="0A3DDBA7" w14:textId="77777777" w:rsidR="00E16D79" w:rsidRDefault="00E16D79">
            <w:pPr>
              <w:pStyle w:val="EmptyCellLayoutStyle"/>
              <w:spacing w:after="0" w:line="240" w:lineRule="auto"/>
            </w:pPr>
          </w:p>
        </w:tc>
        <w:tc>
          <w:tcPr>
            <w:tcW w:w="16" w:type="dxa"/>
          </w:tcPr>
          <w:p w14:paraId="02204F11" w14:textId="77777777" w:rsidR="00E16D79" w:rsidRDefault="00E16D79">
            <w:pPr>
              <w:pStyle w:val="EmptyCellLayoutStyle"/>
              <w:spacing w:after="0" w:line="240" w:lineRule="auto"/>
            </w:pPr>
          </w:p>
        </w:tc>
        <w:tc>
          <w:tcPr>
            <w:tcW w:w="16" w:type="dxa"/>
          </w:tcPr>
          <w:p w14:paraId="2C85F7E6" w14:textId="77777777" w:rsidR="00E16D79" w:rsidRDefault="00E16D79">
            <w:pPr>
              <w:pStyle w:val="EmptyCellLayoutStyle"/>
              <w:spacing w:after="0" w:line="240" w:lineRule="auto"/>
            </w:pPr>
          </w:p>
        </w:tc>
        <w:tc>
          <w:tcPr>
            <w:tcW w:w="42" w:type="dxa"/>
          </w:tcPr>
          <w:p w14:paraId="2A83F94A" w14:textId="77777777" w:rsidR="00E16D79" w:rsidRDefault="00E16D79">
            <w:pPr>
              <w:pStyle w:val="EmptyCellLayoutStyle"/>
              <w:spacing w:after="0" w:line="240" w:lineRule="auto"/>
            </w:pPr>
          </w:p>
        </w:tc>
        <w:tc>
          <w:tcPr>
            <w:tcW w:w="16" w:type="dxa"/>
          </w:tcPr>
          <w:p w14:paraId="23FF6859" w14:textId="77777777" w:rsidR="00E16D79" w:rsidRDefault="00E16D79">
            <w:pPr>
              <w:pStyle w:val="EmptyCellLayoutStyle"/>
              <w:spacing w:after="0" w:line="240" w:lineRule="auto"/>
            </w:pPr>
          </w:p>
        </w:tc>
        <w:tc>
          <w:tcPr>
            <w:tcW w:w="16" w:type="dxa"/>
          </w:tcPr>
          <w:p w14:paraId="1852D75B" w14:textId="77777777" w:rsidR="00E16D79" w:rsidRDefault="00E16D79">
            <w:pPr>
              <w:pStyle w:val="EmptyCellLayoutStyle"/>
              <w:spacing w:after="0" w:line="240" w:lineRule="auto"/>
            </w:pPr>
          </w:p>
        </w:tc>
        <w:tc>
          <w:tcPr>
            <w:tcW w:w="24" w:type="dxa"/>
          </w:tcPr>
          <w:p w14:paraId="3D1C7A4D" w14:textId="77777777" w:rsidR="00E16D79" w:rsidRDefault="00E16D79">
            <w:pPr>
              <w:pStyle w:val="EmptyCellLayoutStyle"/>
              <w:spacing w:after="0" w:line="240" w:lineRule="auto"/>
            </w:pPr>
          </w:p>
        </w:tc>
        <w:tc>
          <w:tcPr>
            <w:tcW w:w="292" w:type="dxa"/>
          </w:tcPr>
          <w:p w14:paraId="088CB750" w14:textId="77777777" w:rsidR="00E16D79" w:rsidRDefault="00E16D79">
            <w:pPr>
              <w:pStyle w:val="EmptyCellLayoutStyle"/>
              <w:spacing w:after="0" w:line="240" w:lineRule="auto"/>
            </w:pPr>
          </w:p>
        </w:tc>
        <w:tc>
          <w:tcPr>
            <w:tcW w:w="24" w:type="dxa"/>
          </w:tcPr>
          <w:p w14:paraId="19613BA7" w14:textId="77777777" w:rsidR="00E16D79" w:rsidRDefault="00E16D79">
            <w:pPr>
              <w:pStyle w:val="EmptyCellLayoutStyle"/>
              <w:spacing w:after="0" w:line="240" w:lineRule="auto"/>
            </w:pPr>
          </w:p>
        </w:tc>
        <w:tc>
          <w:tcPr>
            <w:tcW w:w="16" w:type="dxa"/>
          </w:tcPr>
          <w:p w14:paraId="423A2300" w14:textId="77777777" w:rsidR="00E16D79" w:rsidRDefault="00E16D79">
            <w:pPr>
              <w:pStyle w:val="EmptyCellLayoutStyle"/>
              <w:spacing w:after="0" w:line="240" w:lineRule="auto"/>
            </w:pPr>
          </w:p>
        </w:tc>
        <w:tc>
          <w:tcPr>
            <w:tcW w:w="32" w:type="dxa"/>
          </w:tcPr>
          <w:p w14:paraId="4B5D8CB8" w14:textId="77777777" w:rsidR="00E16D79" w:rsidRDefault="00E16D79">
            <w:pPr>
              <w:pStyle w:val="EmptyCellLayoutStyle"/>
              <w:spacing w:after="0" w:line="240" w:lineRule="auto"/>
            </w:pPr>
          </w:p>
        </w:tc>
        <w:tc>
          <w:tcPr>
            <w:tcW w:w="85" w:type="dxa"/>
          </w:tcPr>
          <w:p w14:paraId="5EEC40E3" w14:textId="77777777" w:rsidR="00E16D79" w:rsidRDefault="00E16D79">
            <w:pPr>
              <w:pStyle w:val="EmptyCellLayoutStyle"/>
              <w:spacing w:after="0" w:line="240" w:lineRule="auto"/>
            </w:pPr>
          </w:p>
        </w:tc>
        <w:tc>
          <w:tcPr>
            <w:tcW w:w="475" w:type="dxa"/>
          </w:tcPr>
          <w:p w14:paraId="288240B3" w14:textId="77777777" w:rsidR="00E16D79" w:rsidRDefault="00E16D79">
            <w:pPr>
              <w:pStyle w:val="EmptyCellLayoutStyle"/>
              <w:spacing w:after="0" w:line="240" w:lineRule="auto"/>
            </w:pPr>
          </w:p>
        </w:tc>
        <w:tc>
          <w:tcPr>
            <w:tcW w:w="36" w:type="dxa"/>
          </w:tcPr>
          <w:p w14:paraId="27F8CCA6" w14:textId="77777777" w:rsidR="00E16D79" w:rsidRDefault="00E16D79">
            <w:pPr>
              <w:pStyle w:val="EmptyCellLayoutStyle"/>
              <w:spacing w:after="0" w:line="240" w:lineRule="auto"/>
            </w:pPr>
          </w:p>
        </w:tc>
        <w:tc>
          <w:tcPr>
            <w:tcW w:w="129" w:type="dxa"/>
          </w:tcPr>
          <w:p w14:paraId="0ECFC9EF" w14:textId="77777777" w:rsidR="00E16D79" w:rsidRDefault="00E16D79">
            <w:pPr>
              <w:pStyle w:val="EmptyCellLayoutStyle"/>
              <w:spacing w:after="0" w:line="240" w:lineRule="auto"/>
            </w:pPr>
          </w:p>
        </w:tc>
        <w:tc>
          <w:tcPr>
            <w:tcW w:w="94" w:type="dxa"/>
          </w:tcPr>
          <w:p w14:paraId="54829031" w14:textId="77777777" w:rsidR="00E16D79" w:rsidRDefault="00E16D79">
            <w:pPr>
              <w:pStyle w:val="EmptyCellLayoutStyle"/>
              <w:spacing w:after="0" w:line="240" w:lineRule="auto"/>
            </w:pPr>
          </w:p>
        </w:tc>
        <w:tc>
          <w:tcPr>
            <w:tcW w:w="57" w:type="dxa"/>
          </w:tcPr>
          <w:p w14:paraId="2FE294BF" w14:textId="77777777" w:rsidR="00E16D79" w:rsidRDefault="00E16D79">
            <w:pPr>
              <w:pStyle w:val="EmptyCellLayoutStyle"/>
              <w:spacing w:after="0" w:line="240" w:lineRule="auto"/>
            </w:pPr>
          </w:p>
        </w:tc>
        <w:tc>
          <w:tcPr>
            <w:tcW w:w="685" w:type="dxa"/>
          </w:tcPr>
          <w:p w14:paraId="22714146" w14:textId="77777777" w:rsidR="00E16D79" w:rsidRDefault="00E16D79">
            <w:pPr>
              <w:pStyle w:val="EmptyCellLayoutStyle"/>
              <w:spacing w:after="0" w:line="240" w:lineRule="auto"/>
            </w:pPr>
          </w:p>
        </w:tc>
        <w:tc>
          <w:tcPr>
            <w:tcW w:w="1241" w:type="dxa"/>
          </w:tcPr>
          <w:p w14:paraId="6DE1E4C2" w14:textId="77777777" w:rsidR="00E16D79" w:rsidRDefault="00E16D79">
            <w:pPr>
              <w:pStyle w:val="EmptyCellLayoutStyle"/>
              <w:spacing w:after="0" w:line="240" w:lineRule="auto"/>
            </w:pPr>
          </w:p>
        </w:tc>
        <w:tc>
          <w:tcPr>
            <w:tcW w:w="131" w:type="dxa"/>
          </w:tcPr>
          <w:p w14:paraId="0E11C783" w14:textId="77777777" w:rsidR="00E16D79" w:rsidRDefault="00E16D79">
            <w:pPr>
              <w:pStyle w:val="EmptyCellLayoutStyle"/>
              <w:spacing w:after="0" w:line="240" w:lineRule="auto"/>
            </w:pPr>
          </w:p>
        </w:tc>
        <w:tc>
          <w:tcPr>
            <w:tcW w:w="1431" w:type="dxa"/>
          </w:tcPr>
          <w:p w14:paraId="5B1FA8C2" w14:textId="77777777" w:rsidR="00E16D79" w:rsidRDefault="00E16D79">
            <w:pPr>
              <w:pStyle w:val="EmptyCellLayoutStyle"/>
              <w:spacing w:after="0" w:line="240" w:lineRule="auto"/>
            </w:pPr>
          </w:p>
        </w:tc>
        <w:tc>
          <w:tcPr>
            <w:tcW w:w="2311" w:type="dxa"/>
          </w:tcPr>
          <w:p w14:paraId="6899EED8" w14:textId="77777777" w:rsidR="00E16D79" w:rsidRDefault="00E16D79">
            <w:pPr>
              <w:pStyle w:val="EmptyCellLayoutStyle"/>
              <w:spacing w:after="0" w:line="240" w:lineRule="auto"/>
            </w:pPr>
          </w:p>
        </w:tc>
        <w:tc>
          <w:tcPr>
            <w:tcW w:w="1686" w:type="dxa"/>
          </w:tcPr>
          <w:p w14:paraId="746CC289" w14:textId="77777777" w:rsidR="00E16D79" w:rsidRDefault="00E16D79">
            <w:pPr>
              <w:pStyle w:val="EmptyCellLayoutStyle"/>
              <w:spacing w:after="0" w:line="240" w:lineRule="auto"/>
            </w:pPr>
          </w:p>
        </w:tc>
        <w:tc>
          <w:tcPr>
            <w:tcW w:w="1353" w:type="dxa"/>
          </w:tcPr>
          <w:p w14:paraId="0B6FFB75" w14:textId="77777777" w:rsidR="00E16D79" w:rsidRDefault="00E16D79">
            <w:pPr>
              <w:pStyle w:val="EmptyCellLayoutStyle"/>
              <w:spacing w:after="0" w:line="240" w:lineRule="auto"/>
            </w:pPr>
          </w:p>
        </w:tc>
        <w:tc>
          <w:tcPr>
            <w:tcW w:w="16" w:type="dxa"/>
          </w:tcPr>
          <w:p w14:paraId="620E6A61" w14:textId="77777777" w:rsidR="00E16D79" w:rsidRDefault="00E16D79">
            <w:pPr>
              <w:pStyle w:val="EmptyCellLayoutStyle"/>
              <w:spacing w:after="0" w:line="240" w:lineRule="auto"/>
            </w:pPr>
          </w:p>
        </w:tc>
        <w:tc>
          <w:tcPr>
            <w:tcW w:w="21" w:type="dxa"/>
          </w:tcPr>
          <w:p w14:paraId="5E13F1E3" w14:textId="77777777" w:rsidR="00E16D79" w:rsidRDefault="00E16D79">
            <w:pPr>
              <w:pStyle w:val="EmptyCellLayoutStyle"/>
              <w:spacing w:after="0" w:line="240" w:lineRule="auto"/>
            </w:pPr>
          </w:p>
        </w:tc>
        <w:tc>
          <w:tcPr>
            <w:tcW w:w="149" w:type="dxa"/>
          </w:tcPr>
          <w:p w14:paraId="3E338BD3" w14:textId="77777777" w:rsidR="00E16D79" w:rsidRDefault="00E16D79">
            <w:pPr>
              <w:pStyle w:val="EmptyCellLayoutStyle"/>
              <w:spacing w:after="0" w:line="240" w:lineRule="auto"/>
            </w:pPr>
          </w:p>
        </w:tc>
      </w:tr>
      <w:tr w:rsidR="00AD3B06" w14:paraId="4D25C55A" w14:textId="77777777" w:rsidTr="00DC79E3">
        <w:trPr>
          <w:trHeight w:val="226"/>
        </w:trPr>
        <w:tc>
          <w:tcPr>
            <w:tcW w:w="6" w:type="dxa"/>
          </w:tcPr>
          <w:p w14:paraId="2AFDE7AA" w14:textId="77777777" w:rsidR="00E16D79" w:rsidRDefault="00E16D79">
            <w:pPr>
              <w:pStyle w:val="EmptyCellLayoutStyle"/>
              <w:spacing w:after="0" w:line="240" w:lineRule="auto"/>
            </w:pPr>
          </w:p>
        </w:tc>
        <w:tc>
          <w:tcPr>
            <w:tcW w:w="18" w:type="dxa"/>
          </w:tcPr>
          <w:p w14:paraId="69AD3C1F" w14:textId="77777777" w:rsidR="00E16D79" w:rsidRDefault="00E16D79">
            <w:pPr>
              <w:pStyle w:val="EmptyCellLayoutStyle"/>
              <w:spacing w:after="0" w:line="240" w:lineRule="auto"/>
            </w:pPr>
          </w:p>
        </w:tc>
        <w:tc>
          <w:tcPr>
            <w:tcW w:w="9" w:type="dxa"/>
          </w:tcPr>
          <w:p w14:paraId="35E86986" w14:textId="77777777" w:rsidR="00E16D79" w:rsidRDefault="00E16D79">
            <w:pPr>
              <w:pStyle w:val="EmptyCellLayoutStyle"/>
              <w:spacing w:after="0" w:line="240" w:lineRule="auto"/>
            </w:pPr>
          </w:p>
        </w:tc>
        <w:tc>
          <w:tcPr>
            <w:tcW w:w="11" w:type="dxa"/>
          </w:tcPr>
          <w:p w14:paraId="3025019D" w14:textId="77777777" w:rsidR="00E16D79" w:rsidRDefault="00E16D79">
            <w:pPr>
              <w:pStyle w:val="EmptyCellLayoutStyle"/>
              <w:spacing w:after="0" w:line="240" w:lineRule="auto"/>
            </w:pPr>
          </w:p>
        </w:tc>
        <w:tc>
          <w:tcPr>
            <w:tcW w:w="6" w:type="dxa"/>
          </w:tcPr>
          <w:p w14:paraId="16BBA5E6" w14:textId="77777777" w:rsidR="00E16D79" w:rsidRDefault="00E16D79">
            <w:pPr>
              <w:pStyle w:val="EmptyCellLayoutStyle"/>
              <w:spacing w:after="0" w:line="240" w:lineRule="auto"/>
            </w:pPr>
          </w:p>
        </w:tc>
        <w:tc>
          <w:tcPr>
            <w:tcW w:w="6" w:type="dxa"/>
          </w:tcPr>
          <w:p w14:paraId="37D8356F" w14:textId="77777777" w:rsidR="00E16D79" w:rsidRDefault="00E16D79">
            <w:pPr>
              <w:pStyle w:val="EmptyCellLayoutStyle"/>
              <w:spacing w:after="0" w:line="240" w:lineRule="auto"/>
            </w:pPr>
          </w:p>
        </w:tc>
        <w:tc>
          <w:tcPr>
            <w:tcW w:w="34" w:type="dxa"/>
          </w:tcPr>
          <w:p w14:paraId="7C86A4BC" w14:textId="77777777" w:rsidR="00E16D79" w:rsidRDefault="00E16D79">
            <w:pPr>
              <w:pStyle w:val="EmptyCellLayoutStyle"/>
              <w:spacing w:after="0" w:line="240" w:lineRule="auto"/>
            </w:pPr>
          </w:p>
        </w:tc>
        <w:tc>
          <w:tcPr>
            <w:tcW w:w="6" w:type="dxa"/>
          </w:tcPr>
          <w:p w14:paraId="546AB017" w14:textId="77777777" w:rsidR="00E16D79" w:rsidRDefault="00E16D79">
            <w:pPr>
              <w:pStyle w:val="EmptyCellLayoutStyle"/>
              <w:spacing w:after="0" w:line="240" w:lineRule="auto"/>
            </w:pPr>
          </w:p>
        </w:tc>
        <w:tc>
          <w:tcPr>
            <w:tcW w:w="44" w:type="dxa"/>
          </w:tcPr>
          <w:p w14:paraId="1BF23C7F" w14:textId="77777777" w:rsidR="00E16D79" w:rsidRDefault="00E16D79">
            <w:pPr>
              <w:pStyle w:val="EmptyCellLayoutStyle"/>
              <w:spacing w:after="0" w:line="240" w:lineRule="auto"/>
            </w:pPr>
          </w:p>
        </w:tc>
        <w:tc>
          <w:tcPr>
            <w:tcW w:w="36" w:type="dxa"/>
          </w:tcPr>
          <w:p w14:paraId="37079B52" w14:textId="77777777" w:rsidR="00E16D79" w:rsidRDefault="00E16D79">
            <w:pPr>
              <w:pStyle w:val="EmptyCellLayoutStyle"/>
              <w:spacing w:after="0" w:line="240" w:lineRule="auto"/>
            </w:pPr>
          </w:p>
        </w:tc>
        <w:tc>
          <w:tcPr>
            <w:tcW w:w="191" w:type="dxa"/>
          </w:tcPr>
          <w:p w14:paraId="39DE61B2" w14:textId="77777777" w:rsidR="00E16D79" w:rsidRDefault="00E16D79">
            <w:pPr>
              <w:pStyle w:val="EmptyCellLayoutStyle"/>
              <w:spacing w:after="0" w:line="240" w:lineRule="auto"/>
            </w:pPr>
          </w:p>
        </w:tc>
        <w:tc>
          <w:tcPr>
            <w:tcW w:w="334" w:type="dxa"/>
          </w:tcPr>
          <w:p w14:paraId="2356B964" w14:textId="77777777" w:rsidR="00E16D79" w:rsidRDefault="00E16D79">
            <w:pPr>
              <w:pStyle w:val="EmptyCellLayoutStyle"/>
              <w:spacing w:after="0" w:line="240" w:lineRule="auto"/>
            </w:pPr>
          </w:p>
        </w:tc>
        <w:tc>
          <w:tcPr>
            <w:tcW w:w="44" w:type="dxa"/>
          </w:tcPr>
          <w:p w14:paraId="5112EEFE" w14:textId="77777777" w:rsidR="00E16D79" w:rsidRDefault="00E16D79">
            <w:pPr>
              <w:pStyle w:val="EmptyCellLayoutStyle"/>
              <w:spacing w:after="0" w:line="240" w:lineRule="auto"/>
            </w:pPr>
          </w:p>
        </w:tc>
        <w:tc>
          <w:tcPr>
            <w:tcW w:w="51" w:type="dxa"/>
          </w:tcPr>
          <w:p w14:paraId="5E6772EB" w14:textId="77777777" w:rsidR="00E16D79" w:rsidRDefault="00E16D79">
            <w:pPr>
              <w:pStyle w:val="EmptyCellLayoutStyle"/>
              <w:spacing w:after="0" w:line="240" w:lineRule="auto"/>
            </w:pPr>
          </w:p>
        </w:tc>
        <w:tc>
          <w:tcPr>
            <w:tcW w:w="22" w:type="dxa"/>
          </w:tcPr>
          <w:p w14:paraId="41B089BF" w14:textId="77777777" w:rsidR="00E16D79" w:rsidRDefault="00E16D79">
            <w:pPr>
              <w:pStyle w:val="EmptyCellLayoutStyle"/>
              <w:spacing w:after="0" w:line="240" w:lineRule="auto"/>
            </w:pPr>
          </w:p>
        </w:tc>
        <w:tc>
          <w:tcPr>
            <w:tcW w:w="16" w:type="dxa"/>
          </w:tcPr>
          <w:p w14:paraId="2CA13F34" w14:textId="77777777" w:rsidR="00E16D79" w:rsidRDefault="00E16D79">
            <w:pPr>
              <w:pStyle w:val="EmptyCellLayoutStyle"/>
              <w:spacing w:after="0" w:line="240" w:lineRule="auto"/>
            </w:pPr>
          </w:p>
        </w:tc>
        <w:tc>
          <w:tcPr>
            <w:tcW w:w="16" w:type="dxa"/>
          </w:tcPr>
          <w:p w14:paraId="41026710" w14:textId="77777777" w:rsidR="00E16D79" w:rsidRDefault="00E16D79">
            <w:pPr>
              <w:pStyle w:val="EmptyCellLayoutStyle"/>
              <w:spacing w:after="0" w:line="240" w:lineRule="auto"/>
            </w:pPr>
          </w:p>
        </w:tc>
        <w:tc>
          <w:tcPr>
            <w:tcW w:w="16" w:type="dxa"/>
          </w:tcPr>
          <w:p w14:paraId="14389AFF" w14:textId="77777777" w:rsidR="00E16D79" w:rsidRDefault="00E16D79">
            <w:pPr>
              <w:pStyle w:val="EmptyCellLayoutStyle"/>
              <w:spacing w:after="0" w:line="240" w:lineRule="auto"/>
            </w:pPr>
          </w:p>
        </w:tc>
        <w:tc>
          <w:tcPr>
            <w:tcW w:w="42" w:type="dxa"/>
          </w:tcPr>
          <w:p w14:paraId="5A9ED55E" w14:textId="77777777" w:rsidR="00E16D79" w:rsidRDefault="00E16D79">
            <w:pPr>
              <w:pStyle w:val="EmptyCellLayoutStyle"/>
              <w:spacing w:after="0" w:line="240" w:lineRule="auto"/>
            </w:pPr>
          </w:p>
        </w:tc>
        <w:tc>
          <w:tcPr>
            <w:tcW w:w="16" w:type="dxa"/>
          </w:tcPr>
          <w:p w14:paraId="1A6C61D9" w14:textId="77777777" w:rsidR="00E16D79" w:rsidRDefault="00E16D79">
            <w:pPr>
              <w:pStyle w:val="EmptyCellLayoutStyle"/>
              <w:spacing w:after="0" w:line="240" w:lineRule="auto"/>
            </w:pPr>
          </w:p>
        </w:tc>
        <w:tc>
          <w:tcPr>
            <w:tcW w:w="16" w:type="dxa"/>
          </w:tcPr>
          <w:p w14:paraId="4AF28E7C" w14:textId="77777777" w:rsidR="00E16D79" w:rsidRDefault="00E16D79">
            <w:pPr>
              <w:pStyle w:val="EmptyCellLayoutStyle"/>
              <w:spacing w:after="0" w:line="240" w:lineRule="auto"/>
            </w:pPr>
          </w:p>
        </w:tc>
        <w:tc>
          <w:tcPr>
            <w:tcW w:w="24" w:type="dxa"/>
          </w:tcPr>
          <w:p w14:paraId="5650FDEB" w14:textId="77777777" w:rsidR="00E16D79" w:rsidRDefault="00E16D79">
            <w:pPr>
              <w:pStyle w:val="EmptyCellLayoutStyle"/>
              <w:spacing w:after="0" w:line="240" w:lineRule="auto"/>
            </w:pPr>
          </w:p>
        </w:tc>
        <w:tc>
          <w:tcPr>
            <w:tcW w:w="292" w:type="dxa"/>
          </w:tcPr>
          <w:p w14:paraId="7C29F629" w14:textId="77777777" w:rsidR="00E16D79" w:rsidRDefault="00E16D79">
            <w:pPr>
              <w:pStyle w:val="EmptyCellLayoutStyle"/>
              <w:spacing w:after="0" w:line="240" w:lineRule="auto"/>
            </w:pPr>
          </w:p>
        </w:tc>
        <w:tc>
          <w:tcPr>
            <w:tcW w:w="24" w:type="dxa"/>
          </w:tcPr>
          <w:p w14:paraId="70D58245" w14:textId="77777777" w:rsidR="00E16D79" w:rsidRDefault="00E16D79">
            <w:pPr>
              <w:pStyle w:val="EmptyCellLayoutStyle"/>
              <w:spacing w:after="0" w:line="240" w:lineRule="auto"/>
            </w:pPr>
          </w:p>
        </w:tc>
        <w:tc>
          <w:tcPr>
            <w:tcW w:w="16" w:type="dxa"/>
          </w:tcPr>
          <w:p w14:paraId="49F3892D" w14:textId="77777777" w:rsidR="00E16D79" w:rsidRDefault="00E16D79">
            <w:pPr>
              <w:pStyle w:val="EmptyCellLayoutStyle"/>
              <w:spacing w:after="0" w:line="240" w:lineRule="auto"/>
            </w:pPr>
          </w:p>
        </w:tc>
        <w:tc>
          <w:tcPr>
            <w:tcW w:w="32" w:type="dxa"/>
          </w:tcPr>
          <w:p w14:paraId="1EE263C8" w14:textId="77777777" w:rsidR="00E16D79" w:rsidRDefault="00E16D79">
            <w:pPr>
              <w:pStyle w:val="EmptyCellLayoutStyle"/>
              <w:spacing w:after="0" w:line="240" w:lineRule="auto"/>
            </w:pPr>
          </w:p>
        </w:tc>
        <w:tc>
          <w:tcPr>
            <w:tcW w:w="85" w:type="dxa"/>
          </w:tcPr>
          <w:p w14:paraId="6E1AC0BA" w14:textId="77777777" w:rsidR="00E16D79" w:rsidRDefault="00E16D79">
            <w:pPr>
              <w:pStyle w:val="EmptyCellLayoutStyle"/>
              <w:spacing w:after="0" w:line="240" w:lineRule="auto"/>
            </w:pPr>
          </w:p>
        </w:tc>
        <w:tc>
          <w:tcPr>
            <w:tcW w:w="475" w:type="dxa"/>
          </w:tcPr>
          <w:p w14:paraId="13608DF1" w14:textId="77777777" w:rsidR="00E16D79" w:rsidRDefault="00E16D79">
            <w:pPr>
              <w:pStyle w:val="EmptyCellLayoutStyle"/>
              <w:spacing w:after="0" w:line="240" w:lineRule="auto"/>
            </w:pPr>
          </w:p>
        </w:tc>
        <w:tc>
          <w:tcPr>
            <w:tcW w:w="9191" w:type="dxa"/>
            <w:gridSpan w:val="13"/>
          </w:tcPr>
          <w:tbl>
            <w:tblPr>
              <w:tblW w:w="0" w:type="auto"/>
              <w:tblCellMar>
                <w:left w:w="0" w:type="dxa"/>
                <w:right w:w="0" w:type="dxa"/>
              </w:tblCellMar>
              <w:tblLook w:val="04A0" w:firstRow="1" w:lastRow="0" w:firstColumn="1" w:lastColumn="0" w:noHBand="0" w:noVBand="1"/>
            </w:tblPr>
            <w:tblGrid>
              <w:gridCol w:w="9170"/>
            </w:tblGrid>
            <w:tr w:rsidR="00E16D79" w14:paraId="6FED9B3A" w14:textId="77777777">
              <w:trPr>
                <w:trHeight w:val="226"/>
              </w:trPr>
              <w:tc>
                <w:tcPr>
                  <w:tcW w:w="9885" w:type="dxa"/>
                  <w:tcBorders>
                    <w:top w:val="nil"/>
                    <w:left w:val="nil"/>
                    <w:bottom w:val="nil"/>
                    <w:right w:val="nil"/>
                  </w:tcBorders>
                  <w:tcMar>
                    <w:top w:w="0" w:type="dxa"/>
                    <w:left w:w="39" w:type="dxa"/>
                    <w:bottom w:w="0" w:type="dxa"/>
                    <w:right w:w="39" w:type="dxa"/>
                  </w:tcMar>
                </w:tcPr>
                <w:p w14:paraId="7A321F74" w14:textId="3B090186" w:rsidR="00E16D79" w:rsidRDefault="004F4E2D">
                  <w:pPr>
                    <w:spacing w:after="0" w:line="240" w:lineRule="auto"/>
                  </w:pPr>
                  <w:r>
                    <w:rPr>
                      <w:rFonts w:ascii="Segoe UI" w:eastAsia="Segoe UI" w:hAnsi="Segoe UI"/>
                      <w:b/>
                      <w:color w:val="000000"/>
                      <w:sz w:val="16"/>
                    </w:rPr>
                    <w:t xml:space="preserve">v    </w:t>
                  </w:r>
                  <w:proofErr w:type="gramStart"/>
                  <w:r>
                    <w:rPr>
                      <w:rFonts w:ascii="Segoe UI" w:eastAsia="Segoe UI" w:hAnsi="Segoe UI"/>
                      <w:b/>
                      <w:color w:val="000000"/>
                      <w:sz w:val="16"/>
                    </w:rPr>
                    <w:t>The</w:t>
                  </w:r>
                  <w:proofErr w:type="gramEnd"/>
                  <w:r>
                    <w:rPr>
                      <w:rFonts w:ascii="Segoe UI" w:eastAsia="Segoe UI" w:hAnsi="Segoe UI"/>
                      <w:b/>
                      <w:color w:val="000000"/>
                      <w:sz w:val="16"/>
                    </w:rPr>
                    <w:t xml:space="preserve"> damages caused </w:t>
                  </w:r>
                  <w:del w:id="177" w:author="Parulekar, Prutha" w:date="2023-07-05T09:40:00Z">
                    <w:r>
                      <w:rPr>
                        <w:rFonts w:ascii="Segoe UI" w:eastAsia="Segoe UI" w:hAnsi="Segoe UI"/>
                        <w:b/>
                        <w:color w:val="000000"/>
                        <w:sz w:val="16"/>
                      </w:rPr>
                      <w:delText xml:space="preserve"> </w:delText>
                    </w:r>
                  </w:del>
                  <w:r>
                    <w:rPr>
                      <w:rFonts w:ascii="Segoe UI" w:eastAsia="Segoe UI" w:hAnsi="Segoe UI"/>
                      <w:b/>
                      <w:color w:val="000000"/>
                      <w:sz w:val="16"/>
                    </w:rPr>
                    <w:t xml:space="preserve">to the equipment due to accidents, mishandling or due to the act of </w:t>
                  </w:r>
                  <w:del w:id="178" w:author="Parulekar, Prutha" w:date="2023-07-05T09:40:00Z">
                    <w:r>
                      <w:rPr>
                        <w:rFonts w:ascii="Segoe UI" w:eastAsia="Segoe UI" w:hAnsi="Segoe UI"/>
                        <w:b/>
                        <w:color w:val="000000"/>
                        <w:sz w:val="16"/>
                      </w:rPr>
                      <w:delText>GOD</w:delText>
                    </w:r>
                  </w:del>
                  <w:ins w:id="179" w:author="Parulekar, Prutha" w:date="2023-07-05T09:40:00Z">
                    <w:r>
                      <w:rPr>
                        <w:rFonts w:ascii="Segoe UI" w:eastAsia="Segoe UI" w:hAnsi="Segoe UI"/>
                        <w:b/>
                        <w:color w:val="000000"/>
                        <w:sz w:val="16"/>
                      </w:rPr>
                      <w:t>G</w:t>
                    </w:r>
                    <w:r w:rsidR="00F13062">
                      <w:rPr>
                        <w:rFonts w:ascii="Segoe UI" w:eastAsia="Segoe UI" w:hAnsi="Segoe UI"/>
                        <w:b/>
                        <w:color w:val="000000"/>
                        <w:sz w:val="16"/>
                      </w:rPr>
                      <w:t>od.</w:t>
                    </w:r>
                  </w:ins>
                </w:p>
              </w:tc>
            </w:tr>
          </w:tbl>
          <w:p w14:paraId="0968E41A" w14:textId="77777777" w:rsidR="00E16D79" w:rsidRDefault="00E16D79">
            <w:pPr>
              <w:spacing w:after="0" w:line="240" w:lineRule="auto"/>
            </w:pPr>
          </w:p>
        </w:tc>
        <w:tc>
          <w:tcPr>
            <w:tcW w:w="149" w:type="dxa"/>
          </w:tcPr>
          <w:p w14:paraId="556CE1F8" w14:textId="77777777" w:rsidR="00E16D79" w:rsidRDefault="00E16D79">
            <w:pPr>
              <w:pStyle w:val="EmptyCellLayoutStyle"/>
              <w:spacing w:after="0" w:line="240" w:lineRule="auto"/>
            </w:pPr>
          </w:p>
        </w:tc>
      </w:tr>
      <w:tr w:rsidR="00AD3B06" w14:paraId="42A7EF40" w14:textId="77777777" w:rsidTr="00DC79E3">
        <w:trPr>
          <w:trHeight w:val="40"/>
        </w:trPr>
        <w:tc>
          <w:tcPr>
            <w:tcW w:w="6" w:type="dxa"/>
          </w:tcPr>
          <w:p w14:paraId="3D10FADE" w14:textId="77777777" w:rsidR="00E16D79" w:rsidRDefault="00E16D79">
            <w:pPr>
              <w:pStyle w:val="EmptyCellLayoutStyle"/>
              <w:spacing w:after="0" w:line="240" w:lineRule="auto"/>
            </w:pPr>
          </w:p>
        </w:tc>
        <w:tc>
          <w:tcPr>
            <w:tcW w:w="18" w:type="dxa"/>
          </w:tcPr>
          <w:p w14:paraId="4F74E313" w14:textId="77777777" w:rsidR="00E16D79" w:rsidRDefault="00E16D79">
            <w:pPr>
              <w:pStyle w:val="EmptyCellLayoutStyle"/>
              <w:spacing w:after="0" w:line="240" w:lineRule="auto"/>
            </w:pPr>
          </w:p>
        </w:tc>
        <w:tc>
          <w:tcPr>
            <w:tcW w:w="9" w:type="dxa"/>
          </w:tcPr>
          <w:p w14:paraId="5238343B" w14:textId="77777777" w:rsidR="00E16D79" w:rsidRDefault="00E16D79">
            <w:pPr>
              <w:pStyle w:val="EmptyCellLayoutStyle"/>
              <w:spacing w:after="0" w:line="240" w:lineRule="auto"/>
            </w:pPr>
          </w:p>
        </w:tc>
        <w:tc>
          <w:tcPr>
            <w:tcW w:w="11" w:type="dxa"/>
          </w:tcPr>
          <w:p w14:paraId="51389D97" w14:textId="77777777" w:rsidR="00E16D79" w:rsidRDefault="00E16D79">
            <w:pPr>
              <w:pStyle w:val="EmptyCellLayoutStyle"/>
              <w:spacing w:after="0" w:line="240" w:lineRule="auto"/>
            </w:pPr>
          </w:p>
        </w:tc>
        <w:tc>
          <w:tcPr>
            <w:tcW w:w="6" w:type="dxa"/>
          </w:tcPr>
          <w:p w14:paraId="040281C0" w14:textId="77777777" w:rsidR="00E16D79" w:rsidRDefault="00E16D79">
            <w:pPr>
              <w:pStyle w:val="EmptyCellLayoutStyle"/>
              <w:spacing w:after="0" w:line="240" w:lineRule="auto"/>
            </w:pPr>
          </w:p>
        </w:tc>
        <w:tc>
          <w:tcPr>
            <w:tcW w:w="6" w:type="dxa"/>
          </w:tcPr>
          <w:p w14:paraId="6F3858B2" w14:textId="77777777" w:rsidR="00E16D79" w:rsidRDefault="00E16D79">
            <w:pPr>
              <w:pStyle w:val="EmptyCellLayoutStyle"/>
              <w:spacing w:after="0" w:line="240" w:lineRule="auto"/>
            </w:pPr>
          </w:p>
        </w:tc>
        <w:tc>
          <w:tcPr>
            <w:tcW w:w="34" w:type="dxa"/>
          </w:tcPr>
          <w:p w14:paraId="5FAF9C79" w14:textId="77777777" w:rsidR="00E16D79" w:rsidRDefault="00E16D79">
            <w:pPr>
              <w:pStyle w:val="EmptyCellLayoutStyle"/>
              <w:spacing w:after="0" w:line="240" w:lineRule="auto"/>
            </w:pPr>
          </w:p>
        </w:tc>
        <w:tc>
          <w:tcPr>
            <w:tcW w:w="6" w:type="dxa"/>
          </w:tcPr>
          <w:p w14:paraId="6F12B8E1" w14:textId="77777777" w:rsidR="00E16D79" w:rsidRDefault="00E16D79">
            <w:pPr>
              <w:pStyle w:val="EmptyCellLayoutStyle"/>
              <w:spacing w:after="0" w:line="240" w:lineRule="auto"/>
            </w:pPr>
          </w:p>
        </w:tc>
        <w:tc>
          <w:tcPr>
            <w:tcW w:w="44" w:type="dxa"/>
          </w:tcPr>
          <w:p w14:paraId="3C4B714C" w14:textId="77777777" w:rsidR="00E16D79" w:rsidRDefault="00E16D79">
            <w:pPr>
              <w:pStyle w:val="EmptyCellLayoutStyle"/>
              <w:spacing w:after="0" w:line="240" w:lineRule="auto"/>
            </w:pPr>
          </w:p>
        </w:tc>
        <w:tc>
          <w:tcPr>
            <w:tcW w:w="36" w:type="dxa"/>
          </w:tcPr>
          <w:p w14:paraId="35463745" w14:textId="77777777" w:rsidR="00E16D79" w:rsidRDefault="00E16D79">
            <w:pPr>
              <w:pStyle w:val="EmptyCellLayoutStyle"/>
              <w:spacing w:after="0" w:line="240" w:lineRule="auto"/>
            </w:pPr>
          </w:p>
        </w:tc>
        <w:tc>
          <w:tcPr>
            <w:tcW w:w="191" w:type="dxa"/>
          </w:tcPr>
          <w:p w14:paraId="61C3108E" w14:textId="77777777" w:rsidR="00E16D79" w:rsidRDefault="00E16D79">
            <w:pPr>
              <w:pStyle w:val="EmptyCellLayoutStyle"/>
              <w:spacing w:after="0" w:line="240" w:lineRule="auto"/>
            </w:pPr>
          </w:p>
        </w:tc>
        <w:tc>
          <w:tcPr>
            <w:tcW w:w="334" w:type="dxa"/>
          </w:tcPr>
          <w:p w14:paraId="135F0429" w14:textId="77777777" w:rsidR="00E16D79" w:rsidRDefault="00E16D79">
            <w:pPr>
              <w:pStyle w:val="EmptyCellLayoutStyle"/>
              <w:spacing w:after="0" w:line="240" w:lineRule="auto"/>
            </w:pPr>
          </w:p>
        </w:tc>
        <w:tc>
          <w:tcPr>
            <w:tcW w:w="44" w:type="dxa"/>
          </w:tcPr>
          <w:p w14:paraId="3F2F53F0" w14:textId="77777777" w:rsidR="00E16D79" w:rsidRDefault="00E16D79">
            <w:pPr>
              <w:pStyle w:val="EmptyCellLayoutStyle"/>
              <w:spacing w:after="0" w:line="240" w:lineRule="auto"/>
            </w:pPr>
          </w:p>
        </w:tc>
        <w:tc>
          <w:tcPr>
            <w:tcW w:w="51" w:type="dxa"/>
          </w:tcPr>
          <w:p w14:paraId="15B3FD20" w14:textId="77777777" w:rsidR="00E16D79" w:rsidRDefault="00E16D79">
            <w:pPr>
              <w:pStyle w:val="EmptyCellLayoutStyle"/>
              <w:spacing w:after="0" w:line="240" w:lineRule="auto"/>
            </w:pPr>
          </w:p>
        </w:tc>
        <w:tc>
          <w:tcPr>
            <w:tcW w:w="22" w:type="dxa"/>
          </w:tcPr>
          <w:p w14:paraId="35026D6C" w14:textId="77777777" w:rsidR="00E16D79" w:rsidRDefault="00E16D79">
            <w:pPr>
              <w:pStyle w:val="EmptyCellLayoutStyle"/>
              <w:spacing w:after="0" w:line="240" w:lineRule="auto"/>
            </w:pPr>
          </w:p>
        </w:tc>
        <w:tc>
          <w:tcPr>
            <w:tcW w:w="16" w:type="dxa"/>
          </w:tcPr>
          <w:p w14:paraId="392C95F0" w14:textId="77777777" w:rsidR="00E16D79" w:rsidRDefault="00E16D79">
            <w:pPr>
              <w:pStyle w:val="EmptyCellLayoutStyle"/>
              <w:spacing w:after="0" w:line="240" w:lineRule="auto"/>
            </w:pPr>
          </w:p>
        </w:tc>
        <w:tc>
          <w:tcPr>
            <w:tcW w:w="16" w:type="dxa"/>
          </w:tcPr>
          <w:p w14:paraId="7E80D985" w14:textId="77777777" w:rsidR="00E16D79" w:rsidRDefault="00E16D79">
            <w:pPr>
              <w:pStyle w:val="EmptyCellLayoutStyle"/>
              <w:spacing w:after="0" w:line="240" w:lineRule="auto"/>
            </w:pPr>
          </w:p>
        </w:tc>
        <w:tc>
          <w:tcPr>
            <w:tcW w:w="16" w:type="dxa"/>
          </w:tcPr>
          <w:p w14:paraId="3025D281" w14:textId="77777777" w:rsidR="00E16D79" w:rsidRDefault="00E16D79">
            <w:pPr>
              <w:pStyle w:val="EmptyCellLayoutStyle"/>
              <w:spacing w:after="0" w:line="240" w:lineRule="auto"/>
            </w:pPr>
          </w:p>
        </w:tc>
        <w:tc>
          <w:tcPr>
            <w:tcW w:w="42" w:type="dxa"/>
          </w:tcPr>
          <w:p w14:paraId="36097D33" w14:textId="77777777" w:rsidR="00E16D79" w:rsidRDefault="00E16D79">
            <w:pPr>
              <w:pStyle w:val="EmptyCellLayoutStyle"/>
              <w:spacing w:after="0" w:line="240" w:lineRule="auto"/>
            </w:pPr>
          </w:p>
        </w:tc>
        <w:tc>
          <w:tcPr>
            <w:tcW w:w="16" w:type="dxa"/>
          </w:tcPr>
          <w:p w14:paraId="2514DB4E" w14:textId="77777777" w:rsidR="00E16D79" w:rsidRDefault="00E16D79">
            <w:pPr>
              <w:pStyle w:val="EmptyCellLayoutStyle"/>
              <w:spacing w:after="0" w:line="240" w:lineRule="auto"/>
            </w:pPr>
          </w:p>
        </w:tc>
        <w:tc>
          <w:tcPr>
            <w:tcW w:w="16" w:type="dxa"/>
          </w:tcPr>
          <w:p w14:paraId="2C2E07A5" w14:textId="77777777" w:rsidR="00E16D79" w:rsidRDefault="00E16D79">
            <w:pPr>
              <w:pStyle w:val="EmptyCellLayoutStyle"/>
              <w:spacing w:after="0" w:line="240" w:lineRule="auto"/>
            </w:pPr>
          </w:p>
        </w:tc>
        <w:tc>
          <w:tcPr>
            <w:tcW w:w="24" w:type="dxa"/>
          </w:tcPr>
          <w:p w14:paraId="7CE80347" w14:textId="77777777" w:rsidR="00E16D79" w:rsidRDefault="00E16D79">
            <w:pPr>
              <w:pStyle w:val="EmptyCellLayoutStyle"/>
              <w:spacing w:after="0" w:line="240" w:lineRule="auto"/>
            </w:pPr>
          </w:p>
        </w:tc>
        <w:tc>
          <w:tcPr>
            <w:tcW w:w="292" w:type="dxa"/>
          </w:tcPr>
          <w:p w14:paraId="6BD2BFCA" w14:textId="77777777" w:rsidR="00E16D79" w:rsidRDefault="00E16D79">
            <w:pPr>
              <w:pStyle w:val="EmptyCellLayoutStyle"/>
              <w:spacing w:after="0" w:line="240" w:lineRule="auto"/>
            </w:pPr>
          </w:p>
        </w:tc>
        <w:tc>
          <w:tcPr>
            <w:tcW w:w="24" w:type="dxa"/>
          </w:tcPr>
          <w:p w14:paraId="0F14921C" w14:textId="77777777" w:rsidR="00E16D79" w:rsidRDefault="00E16D79">
            <w:pPr>
              <w:pStyle w:val="EmptyCellLayoutStyle"/>
              <w:spacing w:after="0" w:line="240" w:lineRule="auto"/>
            </w:pPr>
          </w:p>
        </w:tc>
        <w:tc>
          <w:tcPr>
            <w:tcW w:w="16" w:type="dxa"/>
          </w:tcPr>
          <w:p w14:paraId="2335FB0A" w14:textId="77777777" w:rsidR="00E16D79" w:rsidRDefault="00E16D79">
            <w:pPr>
              <w:pStyle w:val="EmptyCellLayoutStyle"/>
              <w:spacing w:after="0" w:line="240" w:lineRule="auto"/>
            </w:pPr>
          </w:p>
        </w:tc>
        <w:tc>
          <w:tcPr>
            <w:tcW w:w="32" w:type="dxa"/>
          </w:tcPr>
          <w:p w14:paraId="68EC7151" w14:textId="77777777" w:rsidR="00E16D79" w:rsidRDefault="00E16D79">
            <w:pPr>
              <w:pStyle w:val="EmptyCellLayoutStyle"/>
              <w:spacing w:after="0" w:line="240" w:lineRule="auto"/>
            </w:pPr>
          </w:p>
        </w:tc>
        <w:tc>
          <w:tcPr>
            <w:tcW w:w="85" w:type="dxa"/>
          </w:tcPr>
          <w:p w14:paraId="51C42397" w14:textId="77777777" w:rsidR="00E16D79" w:rsidRDefault="00E16D79">
            <w:pPr>
              <w:pStyle w:val="EmptyCellLayoutStyle"/>
              <w:spacing w:after="0" w:line="240" w:lineRule="auto"/>
            </w:pPr>
          </w:p>
        </w:tc>
        <w:tc>
          <w:tcPr>
            <w:tcW w:w="475" w:type="dxa"/>
          </w:tcPr>
          <w:p w14:paraId="6C9638A9" w14:textId="77777777" w:rsidR="00E16D79" w:rsidRDefault="00E16D79">
            <w:pPr>
              <w:pStyle w:val="EmptyCellLayoutStyle"/>
              <w:spacing w:after="0" w:line="240" w:lineRule="auto"/>
            </w:pPr>
          </w:p>
        </w:tc>
        <w:tc>
          <w:tcPr>
            <w:tcW w:w="36" w:type="dxa"/>
          </w:tcPr>
          <w:p w14:paraId="5A089F4F" w14:textId="77777777" w:rsidR="00E16D79" w:rsidRDefault="00E16D79">
            <w:pPr>
              <w:pStyle w:val="EmptyCellLayoutStyle"/>
              <w:spacing w:after="0" w:line="240" w:lineRule="auto"/>
            </w:pPr>
          </w:p>
        </w:tc>
        <w:tc>
          <w:tcPr>
            <w:tcW w:w="129" w:type="dxa"/>
          </w:tcPr>
          <w:p w14:paraId="17D4738B" w14:textId="77777777" w:rsidR="00E16D79" w:rsidRDefault="00E16D79">
            <w:pPr>
              <w:pStyle w:val="EmptyCellLayoutStyle"/>
              <w:spacing w:after="0" w:line="240" w:lineRule="auto"/>
            </w:pPr>
          </w:p>
        </w:tc>
        <w:tc>
          <w:tcPr>
            <w:tcW w:w="94" w:type="dxa"/>
          </w:tcPr>
          <w:p w14:paraId="4C6146CE" w14:textId="77777777" w:rsidR="00E16D79" w:rsidRDefault="00E16D79">
            <w:pPr>
              <w:pStyle w:val="EmptyCellLayoutStyle"/>
              <w:spacing w:after="0" w:line="240" w:lineRule="auto"/>
            </w:pPr>
          </w:p>
        </w:tc>
        <w:tc>
          <w:tcPr>
            <w:tcW w:w="57" w:type="dxa"/>
          </w:tcPr>
          <w:p w14:paraId="4AE6263A" w14:textId="77777777" w:rsidR="00E16D79" w:rsidRDefault="00E16D79">
            <w:pPr>
              <w:pStyle w:val="EmptyCellLayoutStyle"/>
              <w:spacing w:after="0" w:line="240" w:lineRule="auto"/>
            </w:pPr>
          </w:p>
        </w:tc>
        <w:tc>
          <w:tcPr>
            <w:tcW w:w="685" w:type="dxa"/>
          </w:tcPr>
          <w:p w14:paraId="7A554D4B" w14:textId="77777777" w:rsidR="00E16D79" w:rsidRDefault="00E16D79">
            <w:pPr>
              <w:pStyle w:val="EmptyCellLayoutStyle"/>
              <w:spacing w:after="0" w:line="240" w:lineRule="auto"/>
            </w:pPr>
          </w:p>
        </w:tc>
        <w:tc>
          <w:tcPr>
            <w:tcW w:w="1241" w:type="dxa"/>
          </w:tcPr>
          <w:p w14:paraId="3583285D" w14:textId="77777777" w:rsidR="00E16D79" w:rsidRDefault="00E16D79">
            <w:pPr>
              <w:pStyle w:val="EmptyCellLayoutStyle"/>
              <w:spacing w:after="0" w:line="240" w:lineRule="auto"/>
            </w:pPr>
          </w:p>
        </w:tc>
        <w:tc>
          <w:tcPr>
            <w:tcW w:w="131" w:type="dxa"/>
          </w:tcPr>
          <w:p w14:paraId="03B043D7" w14:textId="77777777" w:rsidR="00E16D79" w:rsidRDefault="00E16D79">
            <w:pPr>
              <w:pStyle w:val="EmptyCellLayoutStyle"/>
              <w:spacing w:after="0" w:line="240" w:lineRule="auto"/>
            </w:pPr>
          </w:p>
        </w:tc>
        <w:tc>
          <w:tcPr>
            <w:tcW w:w="1431" w:type="dxa"/>
          </w:tcPr>
          <w:p w14:paraId="1C275098" w14:textId="77777777" w:rsidR="00E16D79" w:rsidRDefault="00E16D79">
            <w:pPr>
              <w:pStyle w:val="EmptyCellLayoutStyle"/>
              <w:spacing w:after="0" w:line="240" w:lineRule="auto"/>
            </w:pPr>
          </w:p>
        </w:tc>
        <w:tc>
          <w:tcPr>
            <w:tcW w:w="2311" w:type="dxa"/>
          </w:tcPr>
          <w:p w14:paraId="2B4BA79E" w14:textId="77777777" w:rsidR="00E16D79" w:rsidRDefault="00E16D79">
            <w:pPr>
              <w:pStyle w:val="EmptyCellLayoutStyle"/>
              <w:spacing w:after="0" w:line="240" w:lineRule="auto"/>
            </w:pPr>
          </w:p>
        </w:tc>
        <w:tc>
          <w:tcPr>
            <w:tcW w:w="1686" w:type="dxa"/>
          </w:tcPr>
          <w:p w14:paraId="106A2E6B" w14:textId="77777777" w:rsidR="00E16D79" w:rsidRDefault="00E16D79">
            <w:pPr>
              <w:pStyle w:val="EmptyCellLayoutStyle"/>
              <w:spacing w:after="0" w:line="240" w:lineRule="auto"/>
            </w:pPr>
          </w:p>
        </w:tc>
        <w:tc>
          <w:tcPr>
            <w:tcW w:w="1353" w:type="dxa"/>
          </w:tcPr>
          <w:p w14:paraId="5483866D" w14:textId="77777777" w:rsidR="00E16D79" w:rsidRDefault="00E16D79">
            <w:pPr>
              <w:pStyle w:val="EmptyCellLayoutStyle"/>
              <w:spacing w:after="0" w:line="240" w:lineRule="auto"/>
            </w:pPr>
          </w:p>
        </w:tc>
        <w:tc>
          <w:tcPr>
            <w:tcW w:w="16" w:type="dxa"/>
          </w:tcPr>
          <w:p w14:paraId="54C8EF58" w14:textId="77777777" w:rsidR="00E16D79" w:rsidRDefault="00E16D79">
            <w:pPr>
              <w:pStyle w:val="EmptyCellLayoutStyle"/>
              <w:spacing w:after="0" w:line="240" w:lineRule="auto"/>
            </w:pPr>
          </w:p>
        </w:tc>
        <w:tc>
          <w:tcPr>
            <w:tcW w:w="21" w:type="dxa"/>
          </w:tcPr>
          <w:p w14:paraId="3B92E473" w14:textId="77777777" w:rsidR="00E16D79" w:rsidRDefault="00E16D79">
            <w:pPr>
              <w:pStyle w:val="EmptyCellLayoutStyle"/>
              <w:spacing w:after="0" w:line="240" w:lineRule="auto"/>
            </w:pPr>
          </w:p>
        </w:tc>
        <w:tc>
          <w:tcPr>
            <w:tcW w:w="149" w:type="dxa"/>
          </w:tcPr>
          <w:p w14:paraId="0D52F5AF" w14:textId="77777777" w:rsidR="00E16D79" w:rsidRDefault="00E16D79">
            <w:pPr>
              <w:pStyle w:val="EmptyCellLayoutStyle"/>
              <w:spacing w:after="0" w:line="240" w:lineRule="auto"/>
            </w:pPr>
          </w:p>
        </w:tc>
      </w:tr>
      <w:tr w:rsidR="00AD3B06" w14:paraId="020C9D1F" w14:textId="77777777" w:rsidTr="00DC79E3">
        <w:trPr>
          <w:trHeight w:val="226"/>
        </w:trPr>
        <w:tc>
          <w:tcPr>
            <w:tcW w:w="6" w:type="dxa"/>
          </w:tcPr>
          <w:p w14:paraId="3F923853" w14:textId="77777777" w:rsidR="00E16D79" w:rsidRDefault="00E16D79">
            <w:pPr>
              <w:pStyle w:val="EmptyCellLayoutStyle"/>
              <w:spacing w:after="0" w:line="240" w:lineRule="auto"/>
            </w:pPr>
          </w:p>
        </w:tc>
        <w:tc>
          <w:tcPr>
            <w:tcW w:w="18" w:type="dxa"/>
          </w:tcPr>
          <w:p w14:paraId="6787AC54" w14:textId="77777777" w:rsidR="00E16D79" w:rsidRDefault="00E16D79">
            <w:pPr>
              <w:pStyle w:val="EmptyCellLayoutStyle"/>
              <w:spacing w:after="0" w:line="240" w:lineRule="auto"/>
            </w:pPr>
          </w:p>
        </w:tc>
        <w:tc>
          <w:tcPr>
            <w:tcW w:w="9" w:type="dxa"/>
          </w:tcPr>
          <w:p w14:paraId="5AEB0D19" w14:textId="77777777" w:rsidR="00E16D79" w:rsidRDefault="00E16D79">
            <w:pPr>
              <w:pStyle w:val="EmptyCellLayoutStyle"/>
              <w:spacing w:after="0" w:line="240" w:lineRule="auto"/>
            </w:pPr>
          </w:p>
        </w:tc>
        <w:tc>
          <w:tcPr>
            <w:tcW w:w="11" w:type="dxa"/>
          </w:tcPr>
          <w:p w14:paraId="06625838" w14:textId="77777777" w:rsidR="00E16D79" w:rsidRDefault="00E16D79">
            <w:pPr>
              <w:pStyle w:val="EmptyCellLayoutStyle"/>
              <w:spacing w:after="0" w:line="240" w:lineRule="auto"/>
            </w:pPr>
          </w:p>
        </w:tc>
        <w:tc>
          <w:tcPr>
            <w:tcW w:w="6" w:type="dxa"/>
          </w:tcPr>
          <w:p w14:paraId="05DF118C" w14:textId="77777777" w:rsidR="00E16D79" w:rsidRDefault="00E16D79">
            <w:pPr>
              <w:pStyle w:val="EmptyCellLayoutStyle"/>
              <w:spacing w:after="0" w:line="240" w:lineRule="auto"/>
            </w:pPr>
          </w:p>
        </w:tc>
        <w:tc>
          <w:tcPr>
            <w:tcW w:w="6" w:type="dxa"/>
          </w:tcPr>
          <w:p w14:paraId="59B0D9FC" w14:textId="77777777" w:rsidR="00E16D79" w:rsidRDefault="00E16D79">
            <w:pPr>
              <w:pStyle w:val="EmptyCellLayoutStyle"/>
              <w:spacing w:after="0" w:line="240" w:lineRule="auto"/>
            </w:pPr>
          </w:p>
        </w:tc>
        <w:tc>
          <w:tcPr>
            <w:tcW w:w="34" w:type="dxa"/>
          </w:tcPr>
          <w:p w14:paraId="70A7863D" w14:textId="77777777" w:rsidR="00E16D79" w:rsidRDefault="00E16D79">
            <w:pPr>
              <w:pStyle w:val="EmptyCellLayoutStyle"/>
              <w:spacing w:after="0" w:line="240" w:lineRule="auto"/>
            </w:pPr>
          </w:p>
        </w:tc>
        <w:tc>
          <w:tcPr>
            <w:tcW w:w="6" w:type="dxa"/>
          </w:tcPr>
          <w:p w14:paraId="65D5CF5D" w14:textId="77777777" w:rsidR="00E16D79" w:rsidRDefault="00E16D79">
            <w:pPr>
              <w:pStyle w:val="EmptyCellLayoutStyle"/>
              <w:spacing w:after="0" w:line="240" w:lineRule="auto"/>
            </w:pPr>
          </w:p>
        </w:tc>
        <w:tc>
          <w:tcPr>
            <w:tcW w:w="44" w:type="dxa"/>
          </w:tcPr>
          <w:p w14:paraId="568110B4" w14:textId="77777777" w:rsidR="00E16D79" w:rsidRDefault="00E16D79">
            <w:pPr>
              <w:pStyle w:val="EmptyCellLayoutStyle"/>
              <w:spacing w:after="0" w:line="240" w:lineRule="auto"/>
            </w:pPr>
          </w:p>
        </w:tc>
        <w:tc>
          <w:tcPr>
            <w:tcW w:w="36" w:type="dxa"/>
          </w:tcPr>
          <w:p w14:paraId="306AB524" w14:textId="77777777" w:rsidR="00E16D79" w:rsidRDefault="00E16D79">
            <w:pPr>
              <w:pStyle w:val="EmptyCellLayoutStyle"/>
              <w:spacing w:after="0" w:line="240" w:lineRule="auto"/>
            </w:pPr>
          </w:p>
        </w:tc>
        <w:tc>
          <w:tcPr>
            <w:tcW w:w="191" w:type="dxa"/>
          </w:tcPr>
          <w:p w14:paraId="08B3E133" w14:textId="77777777" w:rsidR="00E16D79" w:rsidRDefault="00E16D79">
            <w:pPr>
              <w:pStyle w:val="EmptyCellLayoutStyle"/>
              <w:spacing w:after="0" w:line="240" w:lineRule="auto"/>
            </w:pPr>
          </w:p>
        </w:tc>
        <w:tc>
          <w:tcPr>
            <w:tcW w:w="334" w:type="dxa"/>
          </w:tcPr>
          <w:p w14:paraId="77D32110" w14:textId="77777777" w:rsidR="00E16D79" w:rsidRDefault="00E16D79">
            <w:pPr>
              <w:pStyle w:val="EmptyCellLayoutStyle"/>
              <w:spacing w:after="0" w:line="240" w:lineRule="auto"/>
            </w:pPr>
          </w:p>
        </w:tc>
        <w:tc>
          <w:tcPr>
            <w:tcW w:w="44" w:type="dxa"/>
          </w:tcPr>
          <w:p w14:paraId="79A86436" w14:textId="77777777" w:rsidR="00E16D79" w:rsidRDefault="00E16D79">
            <w:pPr>
              <w:pStyle w:val="EmptyCellLayoutStyle"/>
              <w:spacing w:after="0" w:line="240" w:lineRule="auto"/>
            </w:pPr>
          </w:p>
        </w:tc>
        <w:tc>
          <w:tcPr>
            <w:tcW w:w="51" w:type="dxa"/>
          </w:tcPr>
          <w:p w14:paraId="4C196021" w14:textId="77777777" w:rsidR="00E16D79" w:rsidRDefault="00E16D79">
            <w:pPr>
              <w:pStyle w:val="EmptyCellLayoutStyle"/>
              <w:spacing w:after="0" w:line="240" w:lineRule="auto"/>
            </w:pPr>
          </w:p>
        </w:tc>
        <w:tc>
          <w:tcPr>
            <w:tcW w:w="22" w:type="dxa"/>
          </w:tcPr>
          <w:p w14:paraId="0489BD37" w14:textId="77777777" w:rsidR="00E16D79" w:rsidRDefault="00E16D79">
            <w:pPr>
              <w:pStyle w:val="EmptyCellLayoutStyle"/>
              <w:spacing w:after="0" w:line="240" w:lineRule="auto"/>
            </w:pPr>
          </w:p>
        </w:tc>
        <w:tc>
          <w:tcPr>
            <w:tcW w:w="16" w:type="dxa"/>
          </w:tcPr>
          <w:p w14:paraId="332C97AF" w14:textId="77777777" w:rsidR="00E16D79" w:rsidRDefault="00E16D79">
            <w:pPr>
              <w:pStyle w:val="EmptyCellLayoutStyle"/>
              <w:spacing w:after="0" w:line="240" w:lineRule="auto"/>
            </w:pPr>
          </w:p>
        </w:tc>
        <w:tc>
          <w:tcPr>
            <w:tcW w:w="16" w:type="dxa"/>
          </w:tcPr>
          <w:p w14:paraId="50C3F0F6" w14:textId="77777777" w:rsidR="00E16D79" w:rsidRDefault="00E16D79">
            <w:pPr>
              <w:pStyle w:val="EmptyCellLayoutStyle"/>
              <w:spacing w:after="0" w:line="240" w:lineRule="auto"/>
            </w:pPr>
          </w:p>
        </w:tc>
        <w:tc>
          <w:tcPr>
            <w:tcW w:w="16" w:type="dxa"/>
          </w:tcPr>
          <w:p w14:paraId="07FFE5C9" w14:textId="77777777" w:rsidR="00E16D79" w:rsidRDefault="00E16D79">
            <w:pPr>
              <w:pStyle w:val="EmptyCellLayoutStyle"/>
              <w:spacing w:after="0" w:line="240" w:lineRule="auto"/>
            </w:pPr>
          </w:p>
        </w:tc>
        <w:tc>
          <w:tcPr>
            <w:tcW w:w="42" w:type="dxa"/>
          </w:tcPr>
          <w:p w14:paraId="7F1F1061" w14:textId="77777777" w:rsidR="00E16D79" w:rsidRDefault="00E16D79">
            <w:pPr>
              <w:pStyle w:val="EmptyCellLayoutStyle"/>
              <w:spacing w:after="0" w:line="240" w:lineRule="auto"/>
            </w:pPr>
          </w:p>
        </w:tc>
        <w:tc>
          <w:tcPr>
            <w:tcW w:w="16" w:type="dxa"/>
          </w:tcPr>
          <w:p w14:paraId="65C45A90" w14:textId="77777777" w:rsidR="00E16D79" w:rsidRDefault="00E16D79">
            <w:pPr>
              <w:pStyle w:val="EmptyCellLayoutStyle"/>
              <w:spacing w:after="0" w:line="240" w:lineRule="auto"/>
            </w:pPr>
          </w:p>
        </w:tc>
        <w:tc>
          <w:tcPr>
            <w:tcW w:w="16" w:type="dxa"/>
          </w:tcPr>
          <w:p w14:paraId="38D333EF" w14:textId="77777777" w:rsidR="00E16D79" w:rsidRDefault="00E16D79">
            <w:pPr>
              <w:pStyle w:val="EmptyCellLayoutStyle"/>
              <w:spacing w:after="0" w:line="240" w:lineRule="auto"/>
            </w:pPr>
          </w:p>
        </w:tc>
        <w:tc>
          <w:tcPr>
            <w:tcW w:w="24" w:type="dxa"/>
          </w:tcPr>
          <w:p w14:paraId="197C27B3" w14:textId="77777777" w:rsidR="00E16D79" w:rsidRDefault="00E16D79">
            <w:pPr>
              <w:pStyle w:val="EmptyCellLayoutStyle"/>
              <w:spacing w:after="0" w:line="240" w:lineRule="auto"/>
            </w:pPr>
          </w:p>
        </w:tc>
        <w:tc>
          <w:tcPr>
            <w:tcW w:w="292" w:type="dxa"/>
          </w:tcPr>
          <w:p w14:paraId="4B0BC9A1" w14:textId="77777777" w:rsidR="00E16D79" w:rsidRDefault="00E16D79">
            <w:pPr>
              <w:pStyle w:val="EmptyCellLayoutStyle"/>
              <w:spacing w:after="0" w:line="240" w:lineRule="auto"/>
            </w:pPr>
          </w:p>
        </w:tc>
        <w:tc>
          <w:tcPr>
            <w:tcW w:w="24" w:type="dxa"/>
          </w:tcPr>
          <w:p w14:paraId="1E4309E5" w14:textId="77777777" w:rsidR="00E16D79" w:rsidRDefault="00E16D79">
            <w:pPr>
              <w:pStyle w:val="EmptyCellLayoutStyle"/>
              <w:spacing w:after="0" w:line="240" w:lineRule="auto"/>
            </w:pPr>
          </w:p>
        </w:tc>
        <w:tc>
          <w:tcPr>
            <w:tcW w:w="16" w:type="dxa"/>
          </w:tcPr>
          <w:p w14:paraId="0CDF58F5" w14:textId="77777777" w:rsidR="00E16D79" w:rsidRDefault="00E16D79">
            <w:pPr>
              <w:pStyle w:val="EmptyCellLayoutStyle"/>
              <w:spacing w:after="0" w:line="240" w:lineRule="auto"/>
            </w:pPr>
          </w:p>
        </w:tc>
        <w:tc>
          <w:tcPr>
            <w:tcW w:w="32" w:type="dxa"/>
          </w:tcPr>
          <w:p w14:paraId="6F645C68" w14:textId="77777777" w:rsidR="00E16D79" w:rsidRDefault="00E16D79">
            <w:pPr>
              <w:pStyle w:val="EmptyCellLayoutStyle"/>
              <w:spacing w:after="0" w:line="240" w:lineRule="auto"/>
            </w:pPr>
          </w:p>
        </w:tc>
        <w:tc>
          <w:tcPr>
            <w:tcW w:w="85" w:type="dxa"/>
          </w:tcPr>
          <w:p w14:paraId="783A04D4" w14:textId="77777777" w:rsidR="00E16D79" w:rsidRDefault="00E16D79">
            <w:pPr>
              <w:pStyle w:val="EmptyCellLayoutStyle"/>
              <w:spacing w:after="0" w:line="240" w:lineRule="auto"/>
            </w:pPr>
          </w:p>
        </w:tc>
        <w:tc>
          <w:tcPr>
            <w:tcW w:w="475" w:type="dxa"/>
          </w:tcPr>
          <w:p w14:paraId="64D82D61" w14:textId="77777777" w:rsidR="00E16D79" w:rsidRDefault="00E16D79">
            <w:pPr>
              <w:pStyle w:val="EmptyCellLayoutStyle"/>
              <w:spacing w:after="0" w:line="240" w:lineRule="auto"/>
            </w:pPr>
          </w:p>
        </w:tc>
        <w:tc>
          <w:tcPr>
            <w:tcW w:w="9191" w:type="dxa"/>
            <w:gridSpan w:val="13"/>
          </w:tcPr>
          <w:tbl>
            <w:tblPr>
              <w:tblW w:w="0" w:type="auto"/>
              <w:tblCellMar>
                <w:left w:w="0" w:type="dxa"/>
                <w:right w:w="0" w:type="dxa"/>
              </w:tblCellMar>
              <w:tblLook w:val="04A0" w:firstRow="1" w:lastRow="0" w:firstColumn="1" w:lastColumn="0" w:noHBand="0" w:noVBand="1"/>
            </w:tblPr>
            <w:tblGrid>
              <w:gridCol w:w="9170"/>
            </w:tblGrid>
            <w:tr w:rsidR="00E16D79" w14:paraId="5F2D56FD" w14:textId="77777777">
              <w:trPr>
                <w:trHeight w:val="226"/>
              </w:trPr>
              <w:tc>
                <w:tcPr>
                  <w:tcW w:w="9885" w:type="dxa"/>
                  <w:tcBorders>
                    <w:top w:val="nil"/>
                    <w:left w:val="nil"/>
                    <w:bottom w:val="nil"/>
                    <w:right w:val="nil"/>
                  </w:tcBorders>
                  <w:tcMar>
                    <w:top w:w="0" w:type="dxa"/>
                    <w:left w:w="39" w:type="dxa"/>
                    <w:bottom w:w="0" w:type="dxa"/>
                    <w:right w:w="39" w:type="dxa"/>
                  </w:tcMar>
                </w:tcPr>
                <w:p w14:paraId="5451BF86" w14:textId="16349645" w:rsidR="00E16D79" w:rsidRDefault="004F4E2D">
                  <w:pPr>
                    <w:spacing w:after="0" w:line="240" w:lineRule="auto"/>
                  </w:pPr>
                  <w:r>
                    <w:rPr>
                      <w:rFonts w:ascii="Segoe UI" w:eastAsia="Segoe UI" w:hAnsi="Segoe UI"/>
                      <w:b/>
                      <w:color w:val="000000"/>
                      <w:sz w:val="16"/>
                    </w:rPr>
                    <w:t xml:space="preserve">vi   </w:t>
                  </w:r>
                  <w:del w:id="180" w:author="Parulekar, Prutha" w:date="2023-07-05T09:40:00Z">
                    <w:r>
                      <w:rPr>
                        <w:rFonts w:ascii="Segoe UI" w:eastAsia="Segoe UI" w:hAnsi="Segoe UI"/>
                        <w:b/>
                        <w:color w:val="000000"/>
                        <w:sz w:val="16"/>
                      </w:rPr>
                      <w:delText>The agreement</w:delText>
                    </w:r>
                  </w:del>
                  <w:ins w:id="181" w:author="Parulekar, Prutha" w:date="2023-07-05T09:40:00Z">
                    <w:r>
                      <w:rPr>
                        <w:rFonts w:ascii="Segoe UI" w:eastAsia="Segoe UI" w:hAnsi="Segoe UI"/>
                        <w:b/>
                        <w:color w:val="000000"/>
                        <w:sz w:val="16"/>
                      </w:rPr>
                      <w:t>Th</w:t>
                    </w:r>
                    <w:r w:rsidR="00F13062">
                      <w:rPr>
                        <w:rFonts w:ascii="Segoe UI" w:eastAsia="Segoe UI" w:hAnsi="Segoe UI"/>
                        <w:b/>
                        <w:color w:val="000000"/>
                        <w:sz w:val="16"/>
                      </w:rPr>
                      <w:t>is Contract</w:t>
                    </w:r>
                  </w:ins>
                  <w:r>
                    <w:rPr>
                      <w:rFonts w:ascii="Segoe UI" w:eastAsia="Segoe UI" w:hAnsi="Segoe UI"/>
                      <w:b/>
                      <w:color w:val="000000"/>
                      <w:sz w:val="16"/>
                    </w:rPr>
                    <w:t xml:space="preserve"> does not cover any software </w:t>
                  </w:r>
                  <w:del w:id="182" w:author="Parulekar, Prutha" w:date="2023-07-05T09:40:00Z">
                    <w:r>
                      <w:rPr>
                        <w:rFonts w:ascii="Segoe UI" w:eastAsia="Segoe UI" w:hAnsi="Segoe UI"/>
                        <w:b/>
                        <w:color w:val="000000"/>
                        <w:sz w:val="16"/>
                      </w:rPr>
                      <w:delText>upgrade</w:delText>
                    </w:r>
                  </w:del>
                  <w:ins w:id="183" w:author="Parulekar, Prutha" w:date="2023-07-05T09:40:00Z">
                    <w:r>
                      <w:rPr>
                        <w:rFonts w:ascii="Segoe UI" w:eastAsia="Segoe UI" w:hAnsi="Segoe UI"/>
                        <w:b/>
                        <w:color w:val="000000"/>
                        <w:sz w:val="16"/>
                      </w:rPr>
                      <w:t>upgrade</w:t>
                    </w:r>
                    <w:r w:rsidR="00F13062">
                      <w:rPr>
                        <w:rFonts w:ascii="Segoe UI" w:eastAsia="Segoe UI" w:hAnsi="Segoe UI"/>
                        <w:b/>
                        <w:color w:val="000000"/>
                        <w:sz w:val="16"/>
                      </w:rPr>
                      <w:t>s</w:t>
                    </w:r>
                  </w:ins>
                  <w:r>
                    <w:rPr>
                      <w:rFonts w:ascii="Segoe UI" w:eastAsia="Segoe UI" w:hAnsi="Segoe UI"/>
                      <w:b/>
                      <w:color w:val="000000"/>
                      <w:sz w:val="16"/>
                    </w:rPr>
                    <w:t xml:space="preserve"> of any kind.</w:t>
                  </w:r>
                </w:p>
              </w:tc>
            </w:tr>
          </w:tbl>
          <w:p w14:paraId="696F038C" w14:textId="77777777" w:rsidR="00E16D79" w:rsidRDefault="00E16D79">
            <w:pPr>
              <w:spacing w:after="0" w:line="240" w:lineRule="auto"/>
            </w:pPr>
          </w:p>
        </w:tc>
        <w:tc>
          <w:tcPr>
            <w:tcW w:w="149" w:type="dxa"/>
          </w:tcPr>
          <w:p w14:paraId="0B9F870C" w14:textId="77777777" w:rsidR="00E16D79" w:rsidRDefault="00E16D79">
            <w:pPr>
              <w:pStyle w:val="EmptyCellLayoutStyle"/>
              <w:spacing w:after="0" w:line="240" w:lineRule="auto"/>
            </w:pPr>
          </w:p>
        </w:tc>
      </w:tr>
      <w:tr w:rsidR="00AD3B06" w14:paraId="7F0A130E" w14:textId="77777777" w:rsidTr="00DC79E3">
        <w:trPr>
          <w:trHeight w:val="59"/>
        </w:trPr>
        <w:tc>
          <w:tcPr>
            <w:tcW w:w="6" w:type="dxa"/>
          </w:tcPr>
          <w:p w14:paraId="38F465DC" w14:textId="77777777" w:rsidR="00E16D79" w:rsidRDefault="00E16D79">
            <w:pPr>
              <w:pStyle w:val="EmptyCellLayoutStyle"/>
              <w:spacing w:after="0" w:line="240" w:lineRule="auto"/>
            </w:pPr>
          </w:p>
        </w:tc>
        <w:tc>
          <w:tcPr>
            <w:tcW w:w="18" w:type="dxa"/>
          </w:tcPr>
          <w:p w14:paraId="12F47A39" w14:textId="77777777" w:rsidR="00E16D79" w:rsidRDefault="00E16D79">
            <w:pPr>
              <w:pStyle w:val="EmptyCellLayoutStyle"/>
              <w:spacing w:after="0" w:line="240" w:lineRule="auto"/>
            </w:pPr>
          </w:p>
        </w:tc>
        <w:tc>
          <w:tcPr>
            <w:tcW w:w="9" w:type="dxa"/>
          </w:tcPr>
          <w:p w14:paraId="4801AA42" w14:textId="77777777" w:rsidR="00E16D79" w:rsidRDefault="00E16D79">
            <w:pPr>
              <w:pStyle w:val="EmptyCellLayoutStyle"/>
              <w:spacing w:after="0" w:line="240" w:lineRule="auto"/>
            </w:pPr>
          </w:p>
        </w:tc>
        <w:tc>
          <w:tcPr>
            <w:tcW w:w="11" w:type="dxa"/>
          </w:tcPr>
          <w:p w14:paraId="02ED7FBF" w14:textId="77777777" w:rsidR="00E16D79" w:rsidRDefault="00E16D79">
            <w:pPr>
              <w:pStyle w:val="EmptyCellLayoutStyle"/>
              <w:spacing w:after="0" w:line="240" w:lineRule="auto"/>
            </w:pPr>
          </w:p>
        </w:tc>
        <w:tc>
          <w:tcPr>
            <w:tcW w:w="6" w:type="dxa"/>
          </w:tcPr>
          <w:p w14:paraId="6C4A66B9" w14:textId="77777777" w:rsidR="00E16D79" w:rsidRDefault="00E16D79">
            <w:pPr>
              <w:pStyle w:val="EmptyCellLayoutStyle"/>
              <w:spacing w:after="0" w:line="240" w:lineRule="auto"/>
            </w:pPr>
          </w:p>
        </w:tc>
        <w:tc>
          <w:tcPr>
            <w:tcW w:w="6" w:type="dxa"/>
          </w:tcPr>
          <w:p w14:paraId="7D53CB14" w14:textId="77777777" w:rsidR="00E16D79" w:rsidRDefault="00E16D79">
            <w:pPr>
              <w:pStyle w:val="EmptyCellLayoutStyle"/>
              <w:spacing w:after="0" w:line="240" w:lineRule="auto"/>
            </w:pPr>
          </w:p>
        </w:tc>
        <w:tc>
          <w:tcPr>
            <w:tcW w:w="34" w:type="dxa"/>
          </w:tcPr>
          <w:p w14:paraId="12A2C98F" w14:textId="77777777" w:rsidR="00E16D79" w:rsidRDefault="00E16D79">
            <w:pPr>
              <w:pStyle w:val="EmptyCellLayoutStyle"/>
              <w:spacing w:after="0" w:line="240" w:lineRule="auto"/>
            </w:pPr>
          </w:p>
        </w:tc>
        <w:tc>
          <w:tcPr>
            <w:tcW w:w="6" w:type="dxa"/>
          </w:tcPr>
          <w:p w14:paraId="0A1B4034" w14:textId="77777777" w:rsidR="00E16D79" w:rsidRDefault="00E16D79">
            <w:pPr>
              <w:pStyle w:val="EmptyCellLayoutStyle"/>
              <w:spacing w:after="0" w:line="240" w:lineRule="auto"/>
            </w:pPr>
          </w:p>
        </w:tc>
        <w:tc>
          <w:tcPr>
            <w:tcW w:w="44" w:type="dxa"/>
          </w:tcPr>
          <w:p w14:paraId="527AC8C8" w14:textId="77777777" w:rsidR="00E16D79" w:rsidRDefault="00E16D79">
            <w:pPr>
              <w:pStyle w:val="EmptyCellLayoutStyle"/>
              <w:spacing w:after="0" w:line="240" w:lineRule="auto"/>
            </w:pPr>
          </w:p>
        </w:tc>
        <w:tc>
          <w:tcPr>
            <w:tcW w:w="36" w:type="dxa"/>
          </w:tcPr>
          <w:p w14:paraId="4B757BD8" w14:textId="77777777" w:rsidR="00E16D79" w:rsidRDefault="00E16D79">
            <w:pPr>
              <w:pStyle w:val="EmptyCellLayoutStyle"/>
              <w:spacing w:after="0" w:line="240" w:lineRule="auto"/>
            </w:pPr>
          </w:p>
        </w:tc>
        <w:tc>
          <w:tcPr>
            <w:tcW w:w="191" w:type="dxa"/>
          </w:tcPr>
          <w:p w14:paraId="751CE97A" w14:textId="77777777" w:rsidR="00E16D79" w:rsidRDefault="00E16D79">
            <w:pPr>
              <w:pStyle w:val="EmptyCellLayoutStyle"/>
              <w:spacing w:after="0" w:line="240" w:lineRule="auto"/>
            </w:pPr>
          </w:p>
        </w:tc>
        <w:tc>
          <w:tcPr>
            <w:tcW w:w="334" w:type="dxa"/>
          </w:tcPr>
          <w:p w14:paraId="7135EF9E" w14:textId="77777777" w:rsidR="00E16D79" w:rsidRDefault="00E16D79">
            <w:pPr>
              <w:pStyle w:val="EmptyCellLayoutStyle"/>
              <w:spacing w:after="0" w:line="240" w:lineRule="auto"/>
            </w:pPr>
          </w:p>
        </w:tc>
        <w:tc>
          <w:tcPr>
            <w:tcW w:w="44" w:type="dxa"/>
          </w:tcPr>
          <w:p w14:paraId="3D367BCE" w14:textId="77777777" w:rsidR="00E16D79" w:rsidRDefault="00E16D79">
            <w:pPr>
              <w:pStyle w:val="EmptyCellLayoutStyle"/>
              <w:spacing w:after="0" w:line="240" w:lineRule="auto"/>
            </w:pPr>
          </w:p>
        </w:tc>
        <w:tc>
          <w:tcPr>
            <w:tcW w:w="51" w:type="dxa"/>
          </w:tcPr>
          <w:p w14:paraId="6E386DF7" w14:textId="77777777" w:rsidR="00E16D79" w:rsidRDefault="00E16D79">
            <w:pPr>
              <w:pStyle w:val="EmptyCellLayoutStyle"/>
              <w:spacing w:after="0" w:line="240" w:lineRule="auto"/>
            </w:pPr>
          </w:p>
        </w:tc>
        <w:tc>
          <w:tcPr>
            <w:tcW w:w="22" w:type="dxa"/>
          </w:tcPr>
          <w:p w14:paraId="05DF9EA9" w14:textId="77777777" w:rsidR="00E16D79" w:rsidRDefault="00E16D79">
            <w:pPr>
              <w:pStyle w:val="EmptyCellLayoutStyle"/>
              <w:spacing w:after="0" w:line="240" w:lineRule="auto"/>
            </w:pPr>
          </w:p>
        </w:tc>
        <w:tc>
          <w:tcPr>
            <w:tcW w:w="16" w:type="dxa"/>
          </w:tcPr>
          <w:p w14:paraId="6ED66BAB" w14:textId="77777777" w:rsidR="00E16D79" w:rsidRDefault="00E16D79">
            <w:pPr>
              <w:pStyle w:val="EmptyCellLayoutStyle"/>
              <w:spacing w:after="0" w:line="240" w:lineRule="auto"/>
            </w:pPr>
          </w:p>
        </w:tc>
        <w:tc>
          <w:tcPr>
            <w:tcW w:w="16" w:type="dxa"/>
          </w:tcPr>
          <w:p w14:paraId="32ED7AC1" w14:textId="77777777" w:rsidR="00E16D79" w:rsidRDefault="00E16D79">
            <w:pPr>
              <w:pStyle w:val="EmptyCellLayoutStyle"/>
              <w:spacing w:after="0" w:line="240" w:lineRule="auto"/>
            </w:pPr>
          </w:p>
        </w:tc>
        <w:tc>
          <w:tcPr>
            <w:tcW w:w="16" w:type="dxa"/>
          </w:tcPr>
          <w:p w14:paraId="5B8B0CDD" w14:textId="77777777" w:rsidR="00E16D79" w:rsidRDefault="00E16D79">
            <w:pPr>
              <w:pStyle w:val="EmptyCellLayoutStyle"/>
              <w:spacing w:after="0" w:line="240" w:lineRule="auto"/>
            </w:pPr>
          </w:p>
        </w:tc>
        <w:tc>
          <w:tcPr>
            <w:tcW w:w="42" w:type="dxa"/>
          </w:tcPr>
          <w:p w14:paraId="00795075" w14:textId="77777777" w:rsidR="00E16D79" w:rsidRDefault="00E16D79">
            <w:pPr>
              <w:pStyle w:val="EmptyCellLayoutStyle"/>
              <w:spacing w:after="0" w:line="240" w:lineRule="auto"/>
            </w:pPr>
          </w:p>
        </w:tc>
        <w:tc>
          <w:tcPr>
            <w:tcW w:w="16" w:type="dxa"/>
          </w:tcPr>
          <w:p w14:paraId="491047A2" w14:textId="77777777" w:rsidR="00E16D79" w:rsidRDefault="00E16D79">
            <w:pPr>
              <w:pStyle w:val="EmptyCellLayoutStyle"/>
              <w:spacing w:after="0" w:line="240" w:lineRule="auto"/>
            </w:pPr>
          </w:p>
        </w:tc>
        <w:tc>
          <w:tcPr>
            <w:tcW w:w="16" w:type="dxa"/>
          </w:tcPr>
          <w:p w14:paraId="1098F55C" w14:textId="77777777" w:rsidR="00E16D79" w:rsidRDefault="00E16D79">
            <w:pPr>
              <w:pStyle w:val="EmptyCellLayoutStyle"/>
              <w:spacing w:after="0" w:line="240" w:lineRule="auto"/>
            </w:pPr>
          </w:p>
        </w:tc>
        <w:tc>
          <w:tcPr>
            <w:tcW w:w="24" w:type="dxa"/>
          </w:tcPr>
          <w:p w14:paraId="570991C1" w14:textId="77777777" w:rsidR="00E16D79" w:rsidRDefault="00E16D79">
            <w:pPr>
              <w:pStyle w:val="EmptyCellLayoutStyle"/>
              <w:spacing w:after="0" w:line="240" w:lineRule="auto"/>
            </w:pPr>
          </w:p>
        </w:tc>
        <w:tc>
          <w:tcPr>
            <w:tcW w:w="292" w:type="dxa"/>
          </w:tcPr>
          <w:p w14:paraId="25296FF5" w14:textId="77777777" w:rsidR="00E16D79" w:rsidRDefault="00E16D79">
            <w:pPr>
              <w:pStyle w:val="EmptyCellLayoutStyle"/>
              <w:spacing w:after="0" w:line="240" w:lineRule="auto"/>
            </w:pPr>
          </w:p>
        </w:tc>
        <w:tc>
          <w:tcPr>
            <w:tcW w:w="24" w:type="dxa"/>
          </w:tcPr>
          <w:p w14:paraId="41B8D17C" w14:textId="77777777" w:rsidR="00E16D79" w:rsidRDefault="00E16D79">
            <w:pPr>
              <w:pStyle w:val="EmptyCellLayoutStyle"/>
              <w:spacing w:after="0" w:line="240" w:lineRule="auto"/>
            </w:pPr>
          </w:p>
        </w:tc>
        <w:tc>
          <w:tcPr>
            <w:tcW w:w="16" w:type="dxa"/>
          </w:tcPr>
          <w:p w14:paraId="6A4966D3" w14:textId="77777777" w:rsidR="00E16D79" w:rsidRDefault="00E16D79">
            <w:pPr>
              <w:pStyle w:val="EmptyCellLayoutStyle"/>
              <w:spacing w:after="0" w:line="240" w:lineRule="auto"/>
            </w:pPr>
          </w:p>
        </w:tc>
        <w:tc>
          <w:tcPr>
            <w:tcW w:w="32" w:type="dxa"/>
          </w:tcPr>
          <w:p w14:paraId="1CFA9242" w14:textId="77777777" w:rsidR="00E16D79" w:rsidRDefault="00E16D79">
            <w:pPr>
              <w:pStyle w:val="EmptyCellLayoutStyle"/>
              <w:spacing w:after="0" w:line="240" w:lineRule="auto"/>
            </w:pPr>
          </w:p>
        </w:tc>
        <w:tc>
          <w:tcPr>
            <w:tcW w:w="85" w:type="dxa"/>
          </w:tcPr>
          <w:p w14:paraId="53C9AD24" w14:textId="77777777" w:rsidR="00E16D79" w:rsidRDefault="00E16D79">
            <w:pPr>
              <w:pStyle w:val="EmptyCellLayoutStyle"/>
              <w:spacing w:after="0" w:line="240" w:lineRule="auto"/>
            </w:pPr>
          </w:p>
        </w:tc>
        <w:tc>
          <w:tcPr>
            <w:tcW w:w="475" w:type="dxa"/>
          </w:tcPr>
          <w:p w14:paraId="7B041CA2" w14:textId="77777777" w:rsidR="00E16D79" w:rsidRDefault="00E16D79">
            <w:pPr>
              <w:pStyle w:val="EmptyCellLayoutStyle"/>
              <w:spacing w:after="0" w:line="240" w:lineRule="auto"/>
            </w:pPr>
          </w:p>
        </w:tc>
        <w:tc>
          <w:tcPr>
            <w:tcW w:w="36" w:type="dxa"/>
          </w:tcPr>
          <w:p w14:paraId="67CB7BE5" w14:textId="77777777" w:rsidR="00E16D79" w:rsidRDefault="00E16D79">
            <w:pPr>
              <w:pStyle w:val="EmptyCellLayoutStyle"/>
              <w:spacing w:after="0" w:line="240" w:lineRule="auto"/>
            </w:pPr>
          </w:p>
        </w:tc>
        <w:tc>
          <w:tcPr>
            <w:tcW w:w="129" w:type="dxa"/>
          </w:tcPr>
          <w:p w14:paraId="045CE294" w14:textId="77777777" w:rsidR="00E16D79" w:rsidRDefault="00E16D79">
            <w:pPr>
              <w:pStyle w:val="EmptyCellLayoutStyle"/>
              <w:spacing w:after="0" w:line="240" w:lineRule="auto"/>
            </w:pPr>
          </w:p>
        </w:tc>
        <w:tc>
          <w:tcPr>
            <w:tcW w:w="94" w:type="dxa"/>
          </w:tcPr>
          <w:p w14:paraId="7A6CE7D5" w14:textId="77777777" w:rsidR="00E16D79" w:rsidRDefault="00E16D79">
            <w:pPr>
              <w:pStyle w:val="EmptyCellLayoutStyle"/>
              <w:spacing w:after="0" w:line="240" w:lineRule="auto"/>
            </w:pPr>
          </w:p>
        </w:tc>
        <w:tc>
          <w:tcPr>
            <w:tcW w:w="57" w:type="dxa"/>
          </w:tcPr>
          <w:p w14:paraId="3F06CCB1" w14:textId="77777777" w:rsidR="00E16D79" w:rsidRDefault="00E16D79">
            <w:pPr>
              <w:pStyle w:val="EmptyCellLayoutStyle"/>
              <w:spacing w:after="0" w:line="240" w:lineRule="auto"/>
            </w:pPr>
          </w:p>
        </w:tc>
        <w:tc>
          <w:tcPr>
            <w:tcW w:w="685" w:type="dxa"/>
          </w:tcPr>
          <w:p w14:paraId="02E774F3" w14:textId="77777777" w:rsidR="00E16D79" w:rsidRDefault="00E16D79">
            <w:pPr>
              <w:pStyle w:val="EmptyCellLayoutStyle"/>
              <w:spacing w:after="0" w:line="240" w:lineRule="auto"/>
            </w:pPr>
          </w:p>
        </w:tc>
        <w:tc>
          <w:tcPr>
            <w:tcW w:w="1241" w:type="dxa"/>
          </w:tcPr>
          <w:p w14:paraId="047E4F2B" w14:textId="77777777" w:rsidR="00E16D79" w:rsidRDefault="00E16D79">
            <w:pPr>
              <w:pStyle w:val="EmptyCellLayoutStyle"/>
              <w:spacing w:after="0" w:line="240" w:lineRule="auto"/>
            </w:pPr>
          </w:p>
        </w:tc>
        <w:tc>
          <w:tcPr>
            <w:tcW w:w="131" w:type="dxa"/>
          </w:tcPr>
          <w:p w14:paraId="7CAFE3A2" w14:textId="77777777" w:rsidR="00E16D79" w:rsidRDefault="00E16D79">
            <w:pPr>
              <w:pStyle w:val="EmptyCellLayoutStyle"/>
              <w:spacing w:after="0" w:line="240" w:lineRule="auto"/>
            </w:pPr>
          </w:p>
        </w:tc>
        <w:tc>
          <w:tcPr>
            <w:tcW w:w="1431" w:type="dxa"/>
          </w:tcPr>
          <w:p w14:paraId="02BCCBD6" w14:textId="77777777" w:rsidR="00E16D79" w:rsidRDefault="00E16D79">
            <w:pPr>
              <w:pStyle w:val="EmptyCellLayoutStyle"/>
              <w:spacing w:after="0" w:line="240" w:lineRule="auto"/>
            </w:pPr>
          </w:p>
        </w:tc>
        <w:tc>
          <w:tcPr>
            <w:tcW w:w="2311" w:type="dxa"/>
          </w:tcPr>
          <w:p w14:paraId="1FE47D07" w14:textId="77777777" w:rsidR="00E16D79" w:rsidRDefault="00E16D79">
            <w:pPr>
              <w:pStyle w:val="EmptyCellLayoutStyle"/>
              <w:spacing w:after="0" w:line="240" w:lineRule="auto"/>
            </w:pPr>
          </w:p>
        </w:tc>
        <w:tc>
          <w:tcPr>
            <w:tcW w:w="1686" w:type="dxa"/>
          </w:tcPr>
          <w:p w14:paraId="1B9D3670" w14:textId="77777777" w:rsidR="00E16D79" w:rsidRDefault="00E16D79">
            <w:pPr>
              <w:pStyle w:val="EmptyCellLayoutStyle"/>
              <w:spacing w:after="0" w:line="240" w:lineRule="auto"/>
            </w:pPr>
          </w:p>
        </w:tc>
        <w:tc>
          <w:tcPr>
            <w:tcW w:w="1353" w:type="dxa"/>
          </w:tcPr>
          <w:p w14:paraId="793E1657" w14:textId="77777777" w:rsidR="00E16D79" w:rsidRDefault="00E16D79">
            <w:pPr>
              <w:pStyle w:val="EmptyCellLayoutStyle"/>
              <w:spacing w:after="0" w:line="240" w:lineRule="auto"/>
            </w:pPr>
          </w:p>
        </w:tc>
        <w:tc>
          <w:tcPr>
            <w:tcW w:w="16" w:type="dxa"/>
          </w:tcPr>
          <w:p w14:paraId="5DEBF586" w14:textId="77777777" w:rsidR="00E16D79" w:rsidRDefault="00E16D79">
            <w:pPr>
              <w:pStyle w:val="EmptyCellLayoutStyle"/>
              <w:spacing w:after="0" w:line="240" w:lineRule="auto"/>
            </w:pPr>
          </w:p>
        </w:tc>
        <w:tc>
          <w:tcPr>
            <w:tcW w:w="21" w:type="dxa"/>
          </w:tcPr>
          <w:p w14:paraId="40370180" w14:textId="77777777" w:rsidR="00E16D79" w:rsidRDefault="00E16D79">
            <w:pPr>
              <w:pStyle w:val="EmptyCellLayoutStyle"/>
              <w:spacing w:after="0" w:line="240" w:lineRule="auto"/>
            </w:pPr>
          </w:p>
        </w:tc>
        <w:tc>
          <w:tcPr>
            <w:tcW w:w="149" w:type="dxa"/>
          </w:tcPr>
          <w:p w14:paraId="194173F4" w14:textId="77777777" w:rsidR="00E16D79" w:rsidRDefault="00E16D79">
            <w:pPr>
              <w:pStyle w:val="EmptyCellLayoutStyle"/>
              <w:spacing w:after="0" w:line="240" w:lineRule="auto"/>
            </w:pPr>
          </w:p>
        </w:tc>
      </w:tr>
      <w:tr w:rsidR="00AD3B06" w14:paraId="203E2EBA" w14:textId="77777777" w:rsidTr="00DC79E3">
        <w:trPr>
          <w:trHeight w:val="226"/>
        </w:trPr>
        <w:tc>
          <w:tcPr>
            <w:tcW w:w="6" w:type="dxa"/>
          </w:tcPr>
          <w:p w14:paraId="408A01DD" w14:textId="77777777" w:rsidR="00E16D79" w:rsidRDefault="00E16D79">
            <w:pPr>
              <w:pStyle w:val="EmptyCellLayoutStyle"/>
              <w:spacing w:after="0" w:line="240" w:lineRule="auto"/>
            </w:pPr>
          </w:p>
        </w:tc>
        <w:tc>
          <w:tcPr>
            <w:tcW w:w="18" w:type="dxa"/>
          </w:tcPr>
          <w:p w14:paraId="097645D8" w14:textId="77777777" w:rsidR="00E16D79" w:rsidRDefault="00E16D79">
            <w:pPr>
              <w:pStyle w:val="EmptyCellLayoutStyle"/>
              <w:spacing w:after="0" w:line="240" w:lineRule="auto"/>
            </w:pPr>
          </w:p>
        </w:tc>
        <w:tc>
          <w:tcPr>
            <w:tcW w:w="9" w:type="dxa"/>
          </w:tcPr>
          <w:p w14:paraId="196218AF" w14:textId="77777777" w:rsidR="00E16D79" w:rsidRDefault="00E16D79">
            <w:pPr>
              <w:pStyle w:val="EmptyCellLayoutStyle"/>
              <w:spacing w:after="0" w:line="240" w:lineRule="auto"/>
            </w:pPr>
          </w:p>
        </w:tc>
        <w:tc>
          <w:tcPr>
            <w:tcW w:w="11" w:type="dxa"/>
          </w:tcPr>
          <w:p w14:paraId="6359A14D" w14:textId="77777777" w:rsidR="00E16D79" w:rsidRDefault="00E16D79">
            <w:pPr>
              <w:pStyle w:val="EmptyCellLayoutStyle"/>
              <w:spacing w:after="0" w:line="240" w:lineRule="auto"/>
            </w:pPr>
          </w:p>
        </w:tc>
        <w:tc>
          <w:tcPr>
            <w:tcW w:w="6" w:type="dxa"/>
          </w:tcPr>
          <w:p w14:paraId="008DFBDD" w14:textId="77777777" w:rsidR="00E16D79" w:rsidRDefault="00E16D79">
            <w:pPr>
              <w:pStyle w:val="EmptyCellLayoutStyle"/>
              <w:spacing w:after="0" w:line="240" w:lineRule="auto"/>
            </w:pPr>
          </w:p>
        </w:tc>
        <w:tc>
          <w:tcPr>
            <w:tcW w:w="6" w:type="dxa"/>
          </w:tcPr>
          <w:p w14:paraId="62040E8C" w14:textId="77777777" w:rsidR="00E16D79" w:rsidRDefault="00E16D79">
            <w:pPr>
              <w:pStyle w:val="EmptyCellLayoutStyle"/>
              <w:spacing w:after="0" w:line="240" w:lineRule="auto"/>
            </w:pPr>
          </w:p>
        </w:tc>
        <w:tc>
          <w:tcPr>
            <w:tcW w:w="34" w:type="dxa"/>
          </w:tcPr>
          <w:p w14:paraId="50AEF2B7" w14:textId="77777777" w:rsidR="00E16D79" w:rsidRDefault="00E16D79">
            <w:pPr>
              <w:pStyle w:val="EmptyCellLayoutStyle"/>
              <w:spacing w:after="0" w:line="240" w:lineRule="auto"/>
            </w:pPr>
          </w:p>
        </w:tc>
        <w:tc>
          <w:tcPr>
            <w:tcW w:w="6" w:type="dxa"/>
          </w:tcPr>
          <w:p w14:paraId="62A24453" w14:textId="77777777" w:rsidR="00E16D79" w:rsidRDefault="00E16D79">
            <w:pPr>
              <w:pStyle w:val="EmptyCellLayoutStyle"/>
              <w:spacing w:after="0" w:line="240" w:lineRule="auto"/>
            </w:pPr>
          </w:p>
        </w:tc>
        <w:tc>
          <w:tcPr>
            <w:tcW w:w="44" w:type="dxa"/>
          </w:tcPr>
          <w:p w14:paraId="062408EF" w14:textId="77777777" w:rsidR="00E16D79" w:rsidRDefault="00E16D79">
            <w:pPr>
              <w:pStyle w:val="EmptyCellLayoutStyle"/>
              <w:spacing w:after="0" w:line="240" w:lineRule="auto"/>
            </w:pPr>
          </w:p>
        </w:tc>
        <w:tc>
          <w:tcPr>
            <w:tcW w:w="36" w:type="dxa"/>
          </w:tcPr>
          <w:p w14:paraId="2F777811" w14:textId="77777777" w:rsidR="00E16D79" w:rsidRDefault="00E16D79">
            <w:pPr>
              <w:pStyle w:val="EmptyCellLayoutStyle"/>
              <w:spacing w:after="0" w:line="240" w:lineRule="auto"/>
            </w:pPr>
          </w:p>
        </w:tc>
        <w:tc>
          <w:tcPr>
            <w:tcW w:w="191" w:type="dxa"/>
          </w:tcPr>
          <w:p w14:paraId="1545E358" w14:textId="77777777" w:rsidR="00E16D79" w:rsidRDefault="00E16D79">
            <w:pPr>
              <w:pStyle w:val="EmptyCellLayoutStyle"/>
              <w:spacing w:after="0" w:line="240" w:lineRule="auto"/>
            </w:pPr>
          </w:p>
        </w:tc>
        <w:tc>
          <w:tcPr>
            <w:tcW w:w="334" w:type="dxa"/>
          </w:tcPr>
          <w:p w14:paraId="352F5F2A" w14:textId="77777777" w:rsidR="00E16D79" w:rsidRDefault="00E16D79">
            <w:pPr>
              <w:pStyle w:val="EmptyCellLayoutStyle"/>
              <w:spacing w:after="0" w:line="240" w:lineRule="auto"/>
            </w:pPr>
          </w:p>
        </w:tc>
        <w:tc>
          <w:tcPr>
            <w:tcW w:w="44" w:type="dxa"/>
          </w:tcPr>
          <w:p w14:paraId="7562B0EF" w14:textId="77777777" w:rsidR="00E16D79" w:rsidRDefault="00E16D79">
            <w:pPr>
              <w:pStyle w:val="EmptyCellLayoutStyle"/>
              <w:spacing w:after="0" w:line="240" w:lineRule="auto"/>
            </w:pPr>
          </w:p>
        </w:tc>
        <w:tc>
          <w:tcPr>
            <w:tcW w:w="51" w:type="dxa"/>
          </w:tcPr>
          <w:p w14:paraId="662AC97E" w14:textId="77777777" w:rsidR="00E16D79" w:rsidRDefault="00E16D79">
            <w:pPr>
              <w:pStyle w:val="EmptyCellLayoutStyle"/>
              <w:spacing w:after="0" w:line="240" w:lineRule="auto"/>
            </w:pPr>
          </w:p>
        </w:tc>
        <w:tc>
          <w:tcPr>
            <w:tcW w:w="22" w:type="dxa"/>
          </w:tcPr>
          <w:p w14:paraId="1280CC9B" w14:textId="77777777" w:rsidR="00E16D79" w:rsidRDefault="00E16D79">
            <w:pPr>
              <w:pStyle w:val="EmptyCellLayoutStyle"/>
              <w:spacing w:after="0" w:line="240" w:lineRule="auto"/>
            </w:pPr>
          </w:p>
        </w:tc>
        <w:tc>
          <w:tcPr>
            <w:tcW w:w="16" w:type="dxa"/>
          </w:tcPr>
          <w:p w14:paraId="72360403" w14:textId="77777777" w:rsidR="00E16D79" w:rsidRDefault="00E16D79">
            <w:pPr>
              <w:pStyle w:val="EmptyCellLayoutStyle"/>
              <w:spacing w:after="0" w:line="240" w:lineRule="auto"/>
            </w:pPr>
          </w:p>
        </w:tc>
        <w:tc>
          <w:tcPr>
            <w:tcW w:w="16" w:type="dxa"/>
          </w:tcPr>
          <w:p w14:paraId="1D44DFA7" w14:textId="77777777" w:rsidR="00E16D79" w:rsidRDefault="00E16D79">
            <w:pPr>
              <w:pStyle w:val="EmptyCellLayoutStyle"/>
              <w:spacing w:after="0" w:line="240" w:lineRule="auto"/>
            </w:pPr>
          </w:p>
        </w:tc>
        <w:tc>
          <w:tcPr>
            <w:tcW w:w="16" w:type="dxa"/>
          </w:tcPr>
          <w:p w14:paraId="7644C72E" w14:textId="77777777" w:rsidR="00E16D79" w:rsidRDefault="00E16D79">
            <w:pPr>
              <w:pStyle w:val="EmptyCellLayoutStyle"/>
              <w:spacing w:after="0" w:line="240" w:lineRule="auto"/>
            </w:pPr>
          </w:p>
        </w:tc>
        <w:tc>
          <w:tcPr>
            <w:tcW w:w="42" w:type="dxa"/>
          </w:tcPr>
          <w:p w14:paraId="479A34C9" w14:textId="77777777" w:rsidR="00E16D79" w:rsidRDefault="00E16D79">
            <w:pPr>
              <w:pStyle w:val="EmptyCellLayoutStyle"/>
              <w:spacing w:after="0" w:line="240" w:lineRule="auto"/>
            </w:pPr>
          </w:p>
        </w:tc>
        <w:tc>
          <w:tcPr>
            <w:tcW w:w="16" w:type="dxa"/>
          </w:tcPr>
          <w:p w14:paraId="01E7CD47" w14:textId="77777777" w:rsidR="00E16D79" w:rsidRDefault="00E16D79">
            <w:pPr>
              <w:pStyle w:val="EmptyCellLayoutStyle"/>
              <w:spacing w:after="0" w:line="240" w:lineRule="auto"/>
            </w:pPr>
          </w:p>
        </w:tc>
        <w:tc>
          <w:tcPr>
            <w:tcW w:w="16" w:type="dxa"/>
          </w:tcPr>
          <w:p w14:paraId="34BAD07F" w14:textId="77777777" w:rsidR="00E16D79" w:rsidRDefault="00E16D79">
            <w:pPr>
              <w:pStyle w:val="EmptyCellLayoutStyle"/>
              <w:spacing w:after="0" w:line="240" w:lineRule="auto"/>
            </w:pPr>
          </w:p>
        </w:tc>
        <w:tc>
          <w:tcPr>
            <w:tcW w:w="24" w:type="dxa"/>
          </w:tcPr>
          <w:p w14:paraId="7DDD5859" w14:textId="77777777" w:rsidR="00E16D79" w:rsidRDefault="00E16D79">
            <w:pPr>
              <w:pStyle w:val="EmptyCellLayoutStyle"/>
              <w:spacing w:after="0" w:line="240" w:lineRule="auto"/>
            </w:pPr>
          </w:p>
        </w:tc>
        <w:tc>
          <w:tcPr>
            <w:tcW w:w="292" w:type="dxa"/>
          </w:tcPr>
          <w:p w14:paraId="2F9358BA" w14:textId="77777777" w:rsidR="00E16D79" w:rsidRDefault="00E16D79">
            <w:pPr>
              <w:pStyle w:val="EmptyCellLayoutStyle"/>
              <w:spacing w:after="0" w:line="240" w:lineRule="auto"/>
            </w:pPr>
          </w:p>
        </w:tc>
        <w:tc>
          <w:tcPr>
            <w:tcW w:w="24" w:type="dxa"/>
          </w:tcPr>
          <w:p w14:paraId="42BF9DEE" w14:textId="77777777" w:rsidR="00E16D79" w:rsidRDefault="00E16D79">
            <w:pPr>
              <w:pStyle w:val="EmptyCellLayoutStyle"/>
              <w:spacing w:after="0" w:line="240" w:lineRule="auto"/>
            </w:pPr>
          </w:p>
        </w:tc>
        <w:tc>
          <w:tcPr>
            <w:tcW w:w="16" w:type="dxa"/>
          </w:tcPr>
          <w:p w14:paraId="4C1A7C71" w14:textId="77777777" w:rsidR="00E16D79" w:rsidRDefault="00E16D79">
            <w:pPr>
              <w:pStyle w:val="EmptyCellLayoutStyle"/>
              <w:spacing w:after="0" w:line="240" w:lineRule="auto"/>
            </w:pPr>
          </w:p>
        </w:tc>
        <w:tc>
          <w:tcPr>
            <w:tcW w:w="32" w:type="dxa"/>
          </w:tcPr>
          <w:p w14:paraId="2F24D1BF" w14:textId="77777777" w:rsidR="00E16D79" w:rsidRDefault="00E16D79">
            <w:pPr>
              <w:pStyle w:val="EmptyCellLayoutStyle"/>
              <w:spacing w:after="0" w:line="240" w:lineRule="auto"/>
            </w:pPr>
          </w:p>
        </w:tc>
        <w:tc>
          <w:tcPr>
            <w:tcW w:w="85" w:type="dxa"/>
          </w:tcPr>
          <w:p w14:paraId="328F45EF" w14:textId="77777777" w:rsidR="00E16D79" w:rsidRDefault="00E16D79">
            <w:pPr>
              <w:pStyle w:val="EmptyCellLayoutStyle"/>
              <w:spacing w:after="0" w:line="240" w:lineRule="auto"/>
            </w:pPr>
          </w:p>
        </w:tc>
        <w:tc>
          <w:tcPr>
            <w:tcW w:w="475" w:type="dxa"/>
          </w:tcPr>
          <w:p w14:paraId="3D7AA87B" w14:textId="77777777" w:rsidR="00E16D79" w:rsidRDefault="00E16D79">
            <w:pPr>
              <w:pStyle w:val="EmptyCellLayoutStyle"/>
              <w:spacing w:after="0" w:line="240" w:lineRule="auto"/>
            </w:pPr>
          </w:p>
        </w:tc>
        <w:tc>
          <w:tcPr>
            <w:tcW w:w="36" w:type="dxa"/>
          </w:tcPr>
          <w:p w14:paraId="259E5B8A" w14:textId="77777777" w:rsidR="00E16D79" w:rsidRDefault="00E16D79">
            <w:pPr>
              <w:pStyle w:val="EmptyCellLayoutStyle"/>
              <w:spacing w:after="0" w:line="240" w:lineRule="auto"/>
            </w:pPr>
          </w:p>
        </w:tc>
        <w:tc>
          <w:tcPr>
            <w:tcW w:w="9155" w:type="dxa"/>
            <w:gridSpan w:val="12"/>
          </w:tcPr>
          <w:tbl>
            <w:tblPr>
              <w:tblW w:w="0" w:type="auto"/>
              <w:tblCellMar>
                <w:left w:w="0" w:type="dxa"/>
                <w:right w:w="0" w:type="dxa"/>
              </w:tblCellMar>
              <w:tblLook w:val="04A0" w:firstRow="1" w:lastRow="0" w:firstColumn="1" w:lastColumn="0" w:noHBand="0" w:noVBand="1"/>
            </w:tblPr>
            <w:tblGrid>
              <w:gridCol w:w="9134"/>
            </w:tblGrid>
            <w:tr w:rsidR="00E16D79" w14:paraId="44FD8203" w14:textId="77777777">
              <w:trPr>
                <w:trHeight w:val="226"/>
              </w:trPr>
              <w:tc>
                <w:tcPr>
                  <w:tcW w:w="9871" w:type="dxa"/>
                  <w:tcBorders>
                    <w:top w:val="nil"/>
                    <w:left w:val="nil"/>
                    <w:bottom w:val="nil"/>
                    <w:right w:val="nil"/>
                  </w:tcBorders>
                  <w:tcMar>
                    <w:top w:w="0" w:type="dxa"/>
                    <w:left w:w="39" w:type="dxa"/>
                    <w:bottom w:w="0" w:type="dxa"/>
                    <w:right w:w="39" w:type="dxa"/>
                  </w:tcMar>
                </w:tcPr>
                <w:p w14:paraId="472A8357" w14:textId="5A490ADC" w:rsidR="00E16D79" w:rsidRDefault="004F4E2D">
                  <w:pPr>
                    <w:spacing w:after="0" w:line="240" w:lineRule="auto"/>
                  </w:pPr>
                  <w:proofErr w:type="spellStart"/>
                  <w:r>
                    <w:rPr>
                      <w:rFonts w:ascii="Segoe UI" w:eastAsia="Segoe UI" w:hAnsi="Segoe UI"/>
                      <w:b/>
                      <w:color w:val="000000"/>
                      <w:sz w:val="16"/>
                    </w:rPr>
                    <w:t>Vii</w:t>
                  </w:r>
                  <w:proofErr w:type="spellEnd"/>
                  <w:r>
                    <w:rPr>
                      <w:rFonts w:ascii="Segoe UI" w:eastAsia="Segoe UI" w:hAnsi="Segoe UI"/>
                      <w:b/>
                      <w:color w:val="000000"/>
                      <w:sz w:val="16"/>
                    </w:rPr>
                    <w:t xml:space="preserve">   Devices should be in working condition </w:t>
                  </w:r>
                  <w:del w:id="184" w:author="Parulekar, Prutha" w:date="2023-07-05T09:40:00Z">
                    <w:r>
                      <w:rPr>
                        <w:rFonts w:ascii="Segoe UI" w:eastAsia="Segoe UI" w:hAnsi="Segoe UI"/>
                        <w:b/>
                        <w:color w:val="000000"/>
                        <w:sz w:val="16"/>
                      </w:rPr>
                      <w:delText>at</w:delText>
                    </w:r>
                  </w:del>
                  <w:ins w:id="185" w:author="Parulekar, Prutha" w:date="2023-07-05T09:40:00Z">
                    <w:r w:rsidR="00F13062">
                      <w:rPr>
                        <w:rFonts w:ascii="Segoe UI" w:eastAsia="Segoe UI" w:hAnsi="Segoe UI"/>
                        <w:b/>
                        <w:color w:val="000000"/>
                        <w:sz w:val="16"/>
                      </w:rPr>
                      <w:t>as on</w:t>
                    </w:r>
                  </w:ins>
                  <w:r w:rsidR="00F13062">
                    <w:rPr>
                      <w:rFonts w:ascii="Segoe UI" w:eastAsia="Segoe UI" w:hAnsi="Segoe UI"/>
                      <w:b/>
                      <w:color w:val="000000"/>
                      <w:sz w:val="16"/>
                    </w:rPr>
                    <w:t xml:space="preserve"> the </w:t>
                  </w:r>
                  <w:del w:id="186" w:author="Parulekar, Prutha" w:date="2023-07-05T09:40:00Z">
                    <w:r>
                      <w:rPr>
                        <w:rFonts w:ascii="Segoe UI" w:eastAsia="Segoe UI" w:hAnsi="Segoe UI"/>
                        <w:b/>
                        <w:color w:val="000000"/>
                        <w:sz w:val="16"/>
                      </w:rPr>
                      <w:delText>time</w:delText>
                    </w:r>
                  </w:del>
                  <w:ins w:id="187" w:author="Parulekar, Prutha" w:date="2023-07-05T09:40:00Z">
                    <w:r w:rsidR="00F13062">
                      <w:rPr>
                        <w:rFonts w:ascii="Segoe UI" w:eastAsia="Segoe UI" w:hAnsi="Segoe UI"/>
                        <w:b/>
                        <w:color w:val="000000"/>
                        <w:sz w:val="16"/>
                      </w:rPr>
                      <w:t>effective date</w:t>
                    </w:r>
                  </w:ins>
                  <w:r w:rsidR="00F13062">
                    <w:rPr>
                      <w:rFonts w:ascii="Segoe UI" w:eastAsia="Segoe UI" w:hAnsi="Segoe UI"/>
                      <w:b/>
                      <w:color w:val="000000"/>
                      <w:sz w:val="16"/>
                    </w:rPr>
                    <w:t xml:space="preserve"> of </w:t>
                  </w:r>
                  <w:del w:id="188" w:author="Parulekar, Prutha" w:date="2023-07-05T09:40:00Z">
                    <w:r>
                      <w:rPr>
                        <w:rFonts w:ascii="Segoe UI" w:eastAsia="Segoe UI" w:hAnsi="Segoe UI"/>
                        <w:b/>
                        <w:color w:val="000000"/>
                        <w:sz w:val="16"/>
                      </w:rPr>
                      <w:delText>taking</w:delText>
                    </w:r>
                  </w:del>
                  <w:ins w:id="189" w:author="Parulekar, Prutha" w:date="2023-07-05T09:40:00Z">
                    <w:r w:rsidR="00F13062">
                      <w:rPr>
                        <w:rFonts w:ascii="Segoe UI" w:eastAsia="Segoe UI" w:hAnsi="Segoe UI"/>
                        <w:b/>
                        <w:color w:val="000000"/>
                        <w:sz w:val="16"/>
                      </w:rPr>
                      <w:t>the</w:t>
                    </w:r>
                  </w:ins>
                  <w:r w:rsidR="00F13062">
                    <w:rPr>
                      <w:rFonts w:ascii="Segoe UI" w:eastAsia="Segoe UI" w:hAnsi="Segoe UI"/>
                      <w:b/>
                      <w:color w:val="000000"/>
                      <w:sz w:val="16"/>
                    </w:rPr>
                    <w:t xml:space="preserve"> </w:t>
                  </w:r>
                  <w:r>
                    <w:rPr>
                      <w:rFonts w:ascii="Segoe UI" w:eastAsia="Segoe UI" w:hAnsi="Segoe UI"/>
                      <w:b/>
                      <w:color w:val="000000"/>
                      <w:sz w:val="16"/>
                    </w:rPr>
                    <w:t>Contract.</w:t>
                  </w:r>
                </w:p>
              </w:tc>
            </w:tr>
          </w:tbl>
          <w:p w14:paraId="4C718C06" w14:textId="77777777" w:rsidR="00E16D79" w:rsidRDefault="00E16D79">
            <w:pPr>
              <w:spacing w:after="0" w:line="240" w:lineRule="auto"/>
            </w:pPr>
          </w:p>
        </w:tc>
        <w:tc>
          <w:tcPr>
            <w:tcW w:w="149" w:type="dxa"/>
          </w:tcPr>
          <w:p w14:paraId="61EB7040" w14:textId="77777777" w:rsidR="00E16D79" w:rsidRDefault="00E16D79">
            <w:pPr>
              <w:pStyle w:val="EmptyCellLayoutStyle"/>
              <w:spacing w:after="0" w:line="240" w:lineRule="auto"/>
            </w:pPr>
          </w:p>
        </w:tc>
      </w:tr>
      <w:tr w:rsidR="00AD3B06" w14:paraId="1B89DFFB" w14:textId="77777777" w:rsidTr="00DC79E3">
        <w:trPr>
          <w:trHeight w:val="43"/>
        </w:trPr>
        <w:tc>
          <w:tcPr>
            <w:tcW w:w="6" w:type="dxa"/>
          </w:tcPr>
          <w:p w14:paraId="0C93697E" w14:textId="77777777" w:rsidR="00E16D79" w:rsidRDefault="00E16D79">
            <w:pPr>
              <w:pStyle w:val="EmptyCellLayoutStyle"/>
              <w:spacing w:after="0" w:line="240" w:lineRule="auto"/>
            </w:pPr>
          </w:p>
        </w:tc>
        <w:tc>
          <w:tcPr>
            <w:tcW w:w="18" w:type="dxa"/>
          </w:tcPr>
          <w:p w14:paraId="0E42CB09" w14:textId="77777777" w:rsidR="00E16D79" w:rsidRDefault="00E16D79">
            <w:pPr>
              <w:pStyle w:val="EmptyCellLayoutStyle"/>
              <w:spacing w:after="0" w:line="240" w:lineRule="auto"/>
            </w:pPr>
          </w:p>
        </w:tc>
        <w:tc>
          <w:tcPr>
            <w:tcW w:w="9" w:type="dxa"/>
          </w:tcPr>
          <w:p w14:paraId="3373DDF4" w14:textId="77777777" w:rsidR="00E16D79" w:rsidRDefault="00E16D79">
            <w:pPr>
              <w:pStyle w:val="EmptyCellLayoutStyle"/>
              <w:spacing w:after="0" w:line="240" w:lineRule="auto"/>
            </w:pPr>
          </w:p>
        </w:tc>
        <w:tc>
          <w:tcPr>
            <w:tcW w:w="11" w:type="dxa"/>
          </w:tcPr>
          <w:p w14:paraId="7F16B0A1" w14:textId="77777777" w:rsidR="00E16D79" w:rsidRDefault="00E16D79">
            <w:pPr>
              <w:pStyle w:val="EmptyCellLayoutStyle"/>
              <w:spacing w:after="0" w:line="240" w:lineRule="auto"/>
            </w:pPr>
          </w:p>
        </w:tc>
        <w:tc>
          <w:tcPr>
            <w:tcW w:w="6" w:type="dxa"/>
          </w:tcPr>
          <w:p w14:paraId="24830C46" w14:textId="77777777" w:rsidR="00E16D79" w:rsidRDefault="00E16D79">
            <w:pPr>
              <w:pStyle w:val="EmptyCellLayoutStyle"/>
              <w:spacing w:after="0" w:line="240" w:lineRule="auto"/>
            </w:pPr>
          </w:p>
        </w:tc>
        <w:tc>
          <w:tcPr>
            <w:tcW w:w="6" w:type="dxa"/>
          </w:tcPr>
          <w:p w14:paraId="527A8F9A" w14:textId="77777777" w:rsidR="00E16D79" w:rsidRDefault="00E16D79">
            <w:pPr>
              <w:pStyle w:val="EmptyCellLayoutStyle"/>
              <w:spacing w:after="0" w:line="240" w:lineRule="auto"/>
            </w:pPr>
          </w:p>
        </w:tc>
        <w:tc>
          <w:tcPr>
            <w:tcW w:w="34" w:type="dxa"/>
          </w:tcPr>
          <w:p w14:paraId="42E3ED4C" w14:textId="77777777" w:rsidR="00E16D79" w:rsidRDefault="00E16D79">
            <w:pPr>
              <w:pStyle w:val="EmptyCellLayoutStyle"/>
              <w:spacing w:after="0" w:line="240" w:lineRule="auto"/>
            </w:pPr>
          </w:p>
        </w:tc>
        <w:tc>
          <w:tcPr>
            <w:tcW w:w="6" w:type="dxa"/>
          </w:tcPr>
          <w:p w14:paraId="3D135B18" w14:textId="77777777" w:rsidR="00E16D79" w:rsidRDefault="00E16D79">
            <w:pPr>
              <w:pStyle w:val="EmptyCellLayoutStyle"/>
              <w:spacing w:after="0" w:line="240" w:lineRule="auto"/>
            </w:pPr>
          </w:p>
        </w:tc>
        <w:tc>
          <w:tcPr>
            <w:tcW w:w="44" w:type="dxa"/>
          </w:tcPr>
          <w:p w14:paraId="2A9A836F" w14:textId="77777777" w:rsidR="00E16D79" w:rsidRDefault="00E16D79">
            <w:pPr>
              <w:pStyle w:val="EmptyCellLayoutStyle"/>
              <w:spacing w:after="0" w:line="240" w:lineRule="auto"/>
            </w:pPr>
          </w:p>
        </w:tc>
        <w:tc>
          <w:tcPr>
            <w:tcW w:w="36" w:type="dxa"/>
          </w:tcPr>
          <w:p w14:paraId="04B0F964" w14:textId="77777777" w:rsidR="00E16D79" w:rsidRDefault="00E16D79">
            <w:pPr>
              <w:pStyle w:val="EmptyCellLayoutStyle"/>
              <w:spacing w:after="0" w:line="240" w:lineRule="auto"/>
            </w:pPr>
          </w:p>
        </w:tc>
        <w:tc>
          <w:tcPr>
            <w:tcW w:w="191" w:type="dxa"/>
          </w:tcPr>
          <w:p w14:paraId="145C306C" w14:textId="77777777" w:rsidR="00E16D79" w:rsidRDefault="00E16D79">
            <w:pPr>
              <w:pStyle w:val="EmptyCellLayoutStyle"/>
              <w:spacing w:after="0" w:line="240" w:lineRule="auto"/>
            </w:pPr>
          </w:p>
        </w:tc>
        <w:tc>
          <w:tcPr>
            <w:tcW w:w="334" w:type="dxa"/>
          </w:tcPr>
          <w:p w14:paraId="2FBA5077" w14:textId="77777777" w:rsidR="00E16D79" w:rsidRDefault="00E16D79">
            <w:pPr>
              <w:pStyle w:val="EmptyCellLayoutStyle"/>
              <w:spacing w:after="0" w:line="240" w:lineRule="auto"/>
            </w:pPr>
          </w:p>
        </w:tc>
        <w:tc>
          <w:tcPr>
            <w:tcW w:w="44" w:type="dxa"/>
          </w:tcPr>
          <w:p w14:paraId="19ADA5AC" w14:textId="77777777" w:rsidR="00E16D79" w:rsidRDefault="00E16D79">
            <w:pPr>
              <w:pStyle w:val="EmptyCellLayoutStyle"/>
              <w:spacing w:after="0" w:line="240" w:lineRule="auto"/>
            </w:pPr>
          </w:p>
        </w:tc>
        <w:tc>
          <w:tcPr>
            <w:tcW w:w="51" w:type="dxa"/>
          </w:tcPr>
          <w:p w14:paraId="35B9730E" w14:textId="77777777" w:rsidR="00E16D79" w:rsidRDefault="00E16D79">
            <w:pPr>
              <w:pStyle w:val="EmptyCellLayoutStyle"/>
              <w:spacing w:after="0" w:line="240" w:lineRule="auto"/>
            </w:pPr>
          </w:p>
        </w:tc>
        <w:tc>
          <w:tcPr>
            <w:tcW w:w="22" w:type="dxa"/>
          </w:tcPr>
          <w:p w14:paraId="267FA313" w14:textId="77777777" w:rsidR="00E16D79" w:rsidRDefault="00E16D79">
            <w:pPr>
              <w:pStyle w:val="EmptyCellLayoutStyle"/>
              <w:spacing w:after="0" w:line="240" w:lineRule="auto"/>
            </w:pPr>
          </w:p>
        </w:tc>
        <w:tc>
          <w:tcPr>
            <w:tcW w:w="16" w:type="dxa"/>
          </w:tcPr>
          <w:p w14:paraId="099FD238" w14:textId="77777777" w:rsidR="00E16D79" w:rsidRDefault="00E16D79">
            <w:pPr>
              <w:pStyle w:val="EmptyCellLayoutStyle"/>
              <w:spacing w:after="0" w:line="240" w:lineRule="auto"/>
            </w:pPr>
          </w:p>
        </w:tc>
        <w:tc>
          <w:tcPr>
            <w:tcW w:w="16" w:type="dxa"/>
          </w:tcPr>
          <w:p w14:paraId="5350584E" w14:textId="77777777" w:rsidR="00E16D79" w:rsidRDefault="00E16D79">
            <w:pPr>
              <w:pStyle w:val="EmptyCellLayoutStyle"/>
              <w:spacing w:after="0" w:line="240" w:lineRule="auto"/>
            </w:pPr>
          </w:p>
        </w:tc>
        <w:tc>
          <w:tcPr>
            <w:tcW w:w="16" w:type="dxa"/>
          </w:tcPr>
          <w:p w14:paraId="4C587763" w14:textId="77777777" w:rsidR="00E16D79" w:rsidRDefault="00E16D79">
            <w:pPr>
              <w:pStyle w:val="EmptyCellLayoutStyle"/>
              <w:spacing w:after="0" w:line="240" w:lineRule="auto"/>
            </w:pPr>
          </w:p>
        </w:tc>
        <w:tc>
          <w:tcPr>
            <w:tcW w:w="42" w:type="dxa"/>
          </w:tcPr>
          <w:p w14:paraId="78E8DCA4" w14:textId="77777777" w:rsidR="00E16D79" w:rsidRDefault="00E16D79">
            <w:pPr>
              <w:pStyle w:val="EmptyCellLayoutStyle"/>
              <w:spacing w:after="0" w:line="240" w:lineRule="auto"/>
            </w:pPr>
          </w:p>
        </w:tc>
        <w:tc>
          <w:tcPr>
            <w:tcW w:w="16" w:type="dxa"/>
          </w:tcPr>
          <w:p w14:paraId="18656AF4" w14:textId="77777777" w:rsidR="00E16D79" w:rsidRDefault="00E16D79">
            <w:pPr>
              <w:pStyle w:val="EmptyCellLayoutStyle"/>
              <w:spacing w:after="0" w:line="240" w:lineRule="auto"/>
            </w:pPr>
          </w:p>
        </w:tc>
        <w:tc>
          <w:tcPr>
            <w:tcW w:w="16" w:type="dxa"/>
          </w:tcPr>
          <w:p w14:paraId="05C4D15C" w14:textId="77777777" w:rsidR="00E16D79" w:rsidRDefault="00E16D79">
            <w:pPr>
              <w:pStyle w:val="EmptyCellLayoutStyle"/>
              <w:spacing w:after="0" w:line="240" w:lineRule="auto"/>
            </w:pPr>
          </w:p>
        </w:tc>
        <w:tc>
          <w:tcPr>
            <w:tcW w:w="24" w:type="dxa"/>
          </w:tcPr>
          <w:p w14:paraId="6AA06B2B" w14:textId="77777777" w:rsidR="00E16D79" w:rsidRDefault="00E16D79">
            <w:pPr>
              <w:pStyle w:val="EmptyCellLayoutStyle"/>
              <w:spacing w:after="0" w:line="240" w:lineRule="auto"/>
            </w:pPr>
          </w:p>
        </w:tc>
        <w:tc>
          <w:tcPr>
            <w:tcW w:w="292" w:type="dxa"/>
          </w:tcPr>
          <w:p w14:paraId="273C4C08" w14:textId="77777777" w:rsidR="00E16D79" w:rsidRDefault="00E16D79">
            <w:pPr>
              <w:pStyle w:val="EmptyCellLayoutStyle"/>
              <w:spacing w:after="0" w:line="240" w:lineRule="auto"/>
            </w:pPr>
          </w:p>
        </w:tc>
        <w:tc>
          <w:tcPr>
            <w:tcW w:w="24" w:type="dxa"/>
          </w:tcPr>
          <w:p w14:paraId="4F3D889A" w14:textId="77777777" w:rsidR="00E16D79" w:rsidRDefault="00E16D79">
            <w:pPr>
              <w:pStyle w:val="EmptyCellLayoutStyle"/>
              <w:spacing w:after="0" w:line="240" w:lineRule="auto"/>
            </w:pPr>
          </w:p>
        </w:tc>
        <w:tc>
          <w:tcPr>
            <w:tcW w:w="16" w:type="dxa"/>
          </w:tcPr>
          <w:p w14:paraId="06AE508B" w14:textId="77777777" w:rsidR="00E16D79" w:rsidRDefault="00E16D79">
            <w:pPr>
              <w:pStyle w:val="EmptyCellLayoutStyle"/>
              <w:spacing w:after="0" w:line="240" w:lineRule="auto"/>
            </w:pPr>
          </w:p>
        </w:tc>
        <w:tc>
          <w:tcPr>
            <w:tcW w:w="32" w:type="dxa"/>
          </w:tcPr>
          <w:p w14:paraId="68549ABE" w14:textId="77777777" w:rsidR="00E16D79" w:rsidRDefault="00E16D79">
            <w:pPr>
              <w:pStyle w:val="EmptyCellLayoutStyle"/>
              <w:spacing w:after="0" w:line="240" w:lineRule="auto"/>
            </w:pPr>
          </w:p>
        </w:tc>
        <w:tc>
          <w:tcPr>
            <w:tcW w:w="85" w:type="dxa"/>
          </w:tcPr>
          <w:p w14:paraId="10C15859" w14:textId="77777777" w:rsidR="00E16D79" w:rsidRDefault="00E16D79">
            <w:pPr>
              <w:pStyle w:val="EmptyCellLayoutStyle"/>
              <w:spacing w:after="0" w:line="240" w:lineRule="auto"/>
            </w:pPr>
          </w:p>
        </w:tc>
        <w:tc>
          <w:tcPr>
            <w:tcW w:w="475" w:type="dxa"/>
          </w:tcPr>
          <w:p w14:paraId="64670255" w14:textId="77777777" w:rsidR="00E16D79" w:rsidRDefault="00E16D79">
            <w:pPr>
              <w:pStyle w:val="EmptyCellLayoutStyle"/>
              <w:spacing w:after="0" w:line="240" w:lineRule="auto"/>
            </w:pPr>
          </w:p>
        </w:tc>
        <w:tc>
          <w:tcPr>
            <w:tcW w:w="36" w:type="dxa"/>
          </w:tcPr>
          <w:p w14:paraId="5ED152F7" w14:textId="77777777" w:rsidR="00E16D79" w:rsidRDefault="00E16D79">
            <w:pPr>
              <w:pStyle w:val="EmptyCellLayoutStyle"/>
              <w:spacing w:after="0" w:line="240" w:lineRule="auto"/>
            </w:pPr>
          </w:p>
        </w:tc>
        <w:tc>
          <w:tcPr>
            <w:tcW w:w="129" w:type="dxa"/>
          </w:tcPr>
          <w:p w14:paraId="1F68B0A3" w14:textId="77777777" w:rsidR="00E16D79" w:rsidRDefault="00E16D79">
            <w:pPr>
              <w:pStyle w:val="EmptyCellLayoutStyle"/>
              <w:spacing w:after="0" w:line="240" w:lineRule="auto"/>
            </w:pPr>
          </w:p>
        </w:tc>
        <w:tc>
          <w:tcPr>
            <w:tcW w:w="94" w:type="dxa"/>
          </w:tcPr>
          <w:p w14:paraId="0E4D2E11" w14:textId="77777777" w:rsidR="00E16D79" w:rsidRDefault="00E16D79">
            <w:pPr>
              <w:pStyle w:val="EmptyCellLayoutStyle"/>
              <w:spacing w:after="0" w:line="240" w:lineRule="auto"/>
            </w:pPr>
          </w:p>
        </w:tc>
        <w:tc>
          <w:tcPr>
            <w:tcW w:w="57" w:type="dxa"/>
          </w:tcPr>
          <w:p w14:paraId="41ECF547" w14:textId="77777777" w:rsidR="00E16D79" w:rsidRDefault="00E16D79">
            <w:pPr>
              <w:pStyle w:val="EmptyCellLayoutStyle"/>
              <w:spacing w:after="0" w:line="240" w:lineRule="auto"/>
            </w:pPr>
          </w:p>
        </w:tc>
        <w:tc>
          <w:tcPr>
            <w:tcW w:w="685" w:type="dxa"/>
          </w:tcPr>
          <w:p w14:paraId="3A8A79FD" w14:textId="77777777" w:rsidR="00E16D79" w:rsidRDefault="00E16D79">
            <w:pPr>
              <w:pStyle w:val="EmptyCellLayoutStyle"/>
              <w:spacing w:after="0" w:line="240" w:lineRule="auto"/>
            </w:pPr>
          </w:p>
        </w:tc>
        <w:tc>
          <w:tcPr>
            <w:tcW w:w="1241" w:type="dxa"/>
          </w:tcPr>
          <w:p w14:paraId="6D76A68A" w14:textId="77777777" w:rsidR="00E16D79" w:rsidRDefault="00E16D79">
            <w:pPr>
              <w:pStyle w:val="EmptyCellLayoutStyle"/>
              <w:spacing w:after="0" w:line="240" w:lineRule="auto"/>
            </w:pPr>
          </w:p>
        </w:tc>
        <w:tc>
          <w:tcPr>
            <w:tcW w:w="131" w:type="dxa"/>
          </w:tcPr>
          <w:p w14:paraId="7BDFEED8" w14:textId="77777777" w:rsidR="00E16D79" w:rsidRDefault="00E16D79">
            <w:pPr>
              <w:pStyle w:val="EmptyCellLayoutStyle"/>
              <w:spacing w:after="0" w:line="240" w:lineRule="auto"/>
            </w:pPr>
          </w:p>
        </w:tc>
        <w:tc>
          <w:tcPr>
            <w:tcW w:w="1431" w:type="dxa"/>
          </w:tcPr>
          <w:p w14:paraId="58DAD844" w14:textId="77777777" w:rsidR="00E16D79" w:rsidRDefault="00E16D79">
            <w:pPr>
              <w:pStyle w:val="EmptyCellLayoutStyle"/>
              <w:spacing w:after="0" w:line="240" w:lineRule="auto"/>
            </w:pPr>
          </w:p>
        </w:tc>
        <w:tc>
          <w:tcPr>
            <w:tcW w:w="2311" w:type="dxa"/>
          </w:tcPr>
          <w:p w14:paraId="5EA79606" w14:textId="77777777" w:rsidR="00E16D79" w:rsidRDefault="00E16D79">
            <w:pPr>
              <w:pStyle w:val="EmptyCellLayoutStyle"/>
              <w:spacing w:after="0" w:line="240" w:lineRule="auto"/>
            </w:pPr>
          </w:p>
        </w:tc>
        <w:tc>
          <w:tcPr>
            <w:tcW w:w="1686" w:type="dxa"/>
          </w:tcPr>
          <w:p w14:paraId="5E333E8B" w14:textId="77777777" w:rsidR="00E16D79" w:rsidRDefault="00E16D79">
            <w:pPr>
              <w:pStyle w:val="EmptyCellLayoutStyle"/>
              <w:spacing w:after="0" w:line="240" w:lineRule="auto"/>
            </w:pPr>
          </w:p>
        </w:tc>
        <w:tc>
          <w:tcPr>
            <w:tcW w:w="1353" w:type="dxa"/>
          </w:tcPr>
          <w:p w14:paraId="6EF33695" w14:textId="77777777" w:rsidR="00E16D79" w:rsidRDefault="00E16D79">
            <w:pPr>
              <w:pStyle w:val="EmptyCellLayoutStyle"/>
              <w:spacing w:after="0" w:line="240" w:lineRule="auto"/>
            </w:pPr>
          </w:p>
        </w:tc>
        <w:tc>
          <w:tcPr>
            <w:tcW w:w="16" w:type="dxa"/>
          </w:tcPr>
          <w:p w14:paraId="0381D50A" w14:textId="77777777" w:rsidR="00E16D79" w:rsidRDefault="00E16D79">
            <w:pPr>
              <w:pStyle w:val="EmptyCellLayoutStyle"/>
              <w:spacing w:after="0" w:line="240" w:lineRule="auto"/>
            </w:pPr>
          </w:p>
        </w:tc>
        <w:tc>
          <w:tcPr>
            <w:tcW w:w="21" w:type="dxa"/>
          </w:tcPr>
          <w:p w14:paraId="26D68B1E" w14:textId="77777777" w:rsidR="00E16D79" w:rsidRDefault="00E16D79">
            <w:pPr>
              <w:pStyle w:val="EmptyCellLayoutStyle"/>
              <w:spacing w:after="0" w:line="240" w:lineRule="auto"/>
            </w:pPr>
          </w:p>
        </w:tc>
        <w:tc>
          <w:tcPr>
            <w:tcW w:w="149" w:type="dxa"/>
          </w:tcPr>
          <w:p w14:paraId="0FA3D75E" w14:textId="77777777" w:rsidR="00E16D79" w:rsidRDefault="00E16D79">
            <w:pPr>
              <w:pStyle w:val="EmptyCellLayoutStyle"/>
              <w:spacing w:after="0" w:line="240" w:lineRule="auto"/>
            </w:pPr>
          </w:p>
        </w:tc>
      </w:tr>
      <w:tr w:rsidR="00AD3B06" w14:paraId="146D8719" w14:textId="77777777" w:rsidTr="00DC79E3">
        <w:trPr>
          <w:trHeight w:val="453"/>
        </w:trPr>
        <w:tc>
          <w:tcPr>
            <w:tcW w:w="6" w:type="dxa"/>
          </w:tcPr>
          <w:p w14:paraId="136267D1" w14:textId="77777777" w:rsidR="00E16D79" w:rsidRDefault="00E16D79">
            <w:pPr>
              <w:pStyle w:val="EmptyCellLayoutStyle"/>
              <w:spacing w:after="0" w:line="240" w:lineRule="auto"/>
            </w:pPr>
          </w:p>
        </w:tc>
        <w:tc>
          <w:tcPr>
            <w:tcW w:w="18" w:type="dxa"/>
          </w:tcPr>
          <w:p w14:paraId="41358947" w14:textId="77777777" w:rsidR="00E16D79" w:rsidRDefault="00E16D79">
            <w:pPr>
              <w:pStyle w:val="EmptyCellLayoutStyle"/>
              <w:spacing w:after="0" w:line="240" w:lineRule="auto"/>
            </w:pPr>
          </w:p>
        </w:tc>
        <w:tc>
          <w:tcPr>
            <w:tcW w:w="9" w:type="dxa"/>
          </w:tcPr>
          <w:p w14:paraId="3DE04627" w14:textId="77777777" w:rsidR="00E16D79" w:rsidRDefault="00E16D79">
            <w:pPr>
              <w:pStyle w:val="EmptyCellLayoutStyle"/>
              <w:spacing w:after="0" w:line="240" w:lineRule="auto"/>
            </w:pPr>
          </w:p>
        </w:tc>
        <w:tc>
          <w:tcPr>
            <w:tcW w:w="11" w:type="dxa"/>
          </w:tcPr>
          <w:p w14:paraId="5FF02C72" w14:textId="77777777" w:rsidR="00E16D79" w:rsidRDefault="00E16D79">
            <w:pPr>
              <w:pStyle w:val="EmptyCellLayoutStyle"/>
              <w:spacing w:after="0" w:line="240" w:lineRule="auto"/>
            </w:pPr>
          </w:p>
        </w:tc>
        <w:tc>
          <w:tcPr>
            <w:tcW w:w="6" w:type="dxa"/>
          </w:tcPr>
          <w:p w14:paraId="1BE5E8EF" w14:textId="77777777" w:rsidR="00E16D79" w:rsidRDefault="00E16D79">
            <w:pPr>
              <w:pStyle w:val="EmptyCellLayoutStyle"/>
              <w:spacing w:after="0" w:line="240" w:lineRule="auto"/>
            </w:pPr>
          </w:p>
        </w:tc>
        <w:tc>
          <w:tcPr>
            <w:tcW w:w="6" w:type="dxa"/>
          </w:tcPr>
          <w:p w14:paraId="5E25D24B" w14:textId="77777777" w:rsidR="00E16D79" w:rsidRDefault="00E16D79">
            <w:pPr>
              <w:pStyle w:val="EmptyCellLayoutStyle"/>
              <w:spacing w:after="0" w:line="240" w:lineRule="auto"/>
            </w:pPr>
          </w:p>
        </w:tc>
        <w:tc>
          <w:tcPr>
            <w:tcW w:w="34" w:type="dxa"/>
          </w:tcPr>
          <w:p w14:paraId="6C016D4C" w14:textId="77777777" w:rsidR="00E16D79" w:rsidRDefault="00E16D79">
            <w:pPr>
              <w:pStyle w:val="EmptyCellLayoutStyle"/>
              <w:spacing w:after="0" w:line="240" w:lineRule="auto"/>
            </w:pPr>
          </w:p>
        </w:tc>
        <w:tc>
          <w:tcPr>
            <w:tcW w:w="6" w:type="dxa"/>
          </w:tcPr>
          <w:p w14:paraId="0DCAE596" w14:textId="77777777" w:rsidR="00E16D79" w:rsidRDefault="00E16D79">
            <w:pPr>
              <w:pStyle w:val="EmptyCellLayoutStyle"/>
              <w:spacing w:after="0" w:line="240" w:lineRule="auto"/>
            </w:pPr>
          </w:p>
        </w:tc>
        <w:tc>
          <w:tcPr>
            <w:tcW w:w="44" w:type="dxa"/>
          </w:tcPr>
          <w:p w14:paraId="3BD67167" w14:textId="77777777" w:rsidR="00E16D79" w:rsidRDefault="00E16D79">
            <w:pPr>
              <w:pStyle w:val="EmptyCellLayoutStyle"/>
              <w:spacing w:after="0" w:line="240" w:lineRule="auto"/>
            </w:pPr>
          </w:p>
        </w:tc>
        <w:tc>
          <w:tcPr>
            <w:tcW w:w="36" w:type="dxa"/>
          </w:tcPr>
          <w:p w14:paraId="2CC941F4" w14:textId="77777777" w:rsidR="00E16D79" w:rsidRDefault="00E16D79">
            <w:pPr>
              <w:pStyle w:val="EmptyCellLayoutStyle"/>
              <w:spacing w:after="0" w:line="240" w:lineRule="auto"/>
            </w:pPr>
          </w:p>
        </w:tc>
        <w:tc>
          <w:tcPr>
            <w:tcW w:w="191" w:type="dxa"/>
          </w:tcPr>
          <w:p w14:paraId="3FF3F6B2" w14:textId="77777777" w:rsidR="00E16D79" w:rsidRDefault="00E16D79">
            <w:pPr>
              <w:pStyle w:val="EmptyCellLayoutStyle"/>
              <w:spacing w:after="0" w:line="240" w:lineRule="auto"/>
            </w:pPr>
          </w:p>
        </w:tc>
        <w:tc>
          <w:tcPr>
            <w:tcW w:w="334" w:type="dxa"/>
          </w:tcPr>
          <w:p w14:paraId="0D4BE854" w14:textId="77777777" w:rsidR="00E16D79" w:rsidRDefault="00E16D79">
            <w:pPr>
              <w:pStyle w:val="EmptyCellLayoutStyle"/>
              <w:spacing w:after="0" w:line="240" w:lineRule="auto"/>
            </w:pPr>
          </w:p>
        </w:tc>
        <w:tc>
          <w:tcPr>
            <w:tcW w:w="44" w:type="dxa"/>
          </w:tcPr>
          <w:p w14:paraId="341C93F1" w14:textId="77777777" w:rsidR="00E16D79" w:rsidRDefault="00E16D79">
            <w:pPr>
              <w:pStyle w:val="EmptyCellLayoutStyle"/>
              <w:spacing w:after="0" w:line="240" w:lineRule="auto"/>
            </w:pPr>
          </w:p>
        </w:tc>
        <w:tc>
          <w:tcPr>
            <w:tcW w:w="51" w:type="dxa"/>
          </w:tcPr>
          <w:p w14:paraId="47644B95" w14:textId="77777777" w:rsidR="00E16D79" w:rsidRDefault="00E16D79">
            <w:pPr>
              <w:pStyle w:val="EmptyCellLayoutStyle"/>
              <w:spacing w:after="0" w:line="240" w:lineRule="auto"/>
            </w:pPr>
          </w:p>
        </w:tc>
        <w:tc>
          <w:tcPr>
            <w:tcW w:w="22" w:type="dxa"/>
          </w:tcPr>
          <w:p w14:paraId="6DB47475" w14:textId="77777777" w:rsidR="00E16D79" w:rsidRDefault="00E16D79">
            <w:pPr>
              <w:pStyle w:val="EmptyCellLayoutStyle"/>
              <w:spacing w:after="0" w:line="240" w:lineRule="auto"/>
            </w:pPr>
          </w:p>
        </w:tc>
        <w:tc>
          <w:tcPr>
            <w:tcW w:w="16" w:type="dxa"/>
          </w:tcPr>
          <w:p w14:paraId="3EE4AAD5" w14:textId="77777777" w:rsidR="00E16D79" w:rsidRDefault="00E16D79">
            <w:pPr>
              <w:pStyle w:val="EmptyCellLayoutStyle"/>
              <w:spacing w:after="0" w:line="240" w:lineRule="auto"/>
            </w:pPr>
          </w:p>
        </w:tc>
        <w:tc>
          <w:tcPr>
            <w:tcW w:w="16" w:type="dxa"/>
          </w:tcPr>
          <w:p w14:paraId="657A90CF" w14:textId="77777777" w:rsidR="00E16D79" w:rsidRDefault="00E16D79">
            <w:pPr>
              <w:pStyle w:val="EmptyCellLayoutStyle"/>
              <w:spacing w:after="0" w:line="240" w:lineRule="auto"/>
            </w:pPr>
          </w:p>
        </w:tc>
        <w:tc>
          <w:tcPr>
            <w:tcW w:w="16" w:type="dxa"/>
          </w:tcPr>
          <w:p w14:paraId="2A123077" w14:textId="77777777" w:rsidR="00E16D79" w:rsidRDefault="00E16D79">
            <w:pPr>
              <w:pStyle w:val="EmptyCellLayoutStyle"/>
              <w:spacing w:after="0" w:line="240" w:lineRule="auto"/>
            </w:pPr>
          </w:p>
        </w:tc>
        <w:tc>
          <w:tcPr>
            <w:tcW w:w="42" w:type="dxa"/>
          </w:tcPr>
          <w:p w14:paraId="16DA01DA" w14:textId="77777777" w:rsidR="00E16D79" w:rsidRDefault="00E16D79">
            <w:pPr>
              <w:pStyle w:val="EmptyCellLayoutStyle"/>
              <w:spacing w:after="0" w:line="240" w:lineRule="auto"/>
            </w:pPr>
          </w:p>
        </w:tc>
        <w:tc>
          <w:tcPr>
            <w:tcW w:w="16" w:type="dxa"/>
          </w:tcPr>
          <w:p w14:paraId="4485B9A6" w14:textId="77777777" w:rsidR="00E16D79" w:rsidRDefault="00E16D79">
            <w:pPr>
              <w:pStyle w:val="EmptyCellLayoutStyle"/>
              <w:spacing w:after="0" w:line="240" w:lineRule="auto"/>
            </w:pPr>
          </w:p>
        </w:tc>
        <w:tc>
          <w:tcPr>
            <w:tcW w:w="16" w:type="dxa"/>
          </w:tcPr>
          <w:p w14:paraId="592FEAA6" w14:textId="77777777" w:rsidR="00E16D79" w:rsidRDefault="00E16D79">
            <w:pPr>
              <w:pStyle w:val="EmptyCellLayoutStyle"/>
              <w:spacing w:after="0" w:line="240" w:lineRule="auto"/>
            </w:pPr>
          </w:p>
        </w:tc>
        <w:tc>
          <w:tcPr>
            <w:tcW w:w="24" w:type="dxa"/>
          </w:tcPr>
          <w:p w14:paraId="1E49B7E0" w14:textId="77777777" w:rsidR="00E16D79" w:rsidRDefault="00E16D79">
            <w:pPr>
              <w:pStyle w:val="EmptyCellLayoutStyle"/>
              <w:spacing w:after="0" w:line="240" w:lineRule="auto"/>
            </w:pPr>
          </w:p>
        </w:tc>
        <w:tc>
          <w:tcPr>
            <w:tcW w:w="292" w:type="dxa"/>
          </w:tcPr>
          <w:p w14:paraId="0D1FD07D" w14:textId="77777777" w:rsidR="00E16D79" w:rsidRDefault="00E16D79">
            <w:pPr>
              <w:pStyle w:val="EmptyCellLayoutStyle"/>
              <w:spacing w:after="0" w:line="240" w:lineRule="auto"/>
            </w:pPr>
          </w:p>
        </w:tc>
        <w:tc>
          <w:tcPr>
            <w:tcW w:w="24" w:type="dxa"/>
          </w:tcPr>
          <w:p w14:paraId="188E0329" w14:textId="77777777" w:rsidR="00E16D79" w:rsidRDefault="00E16D79">
            <w:pPr>
              <w:pStyle w:val="EmptyCellLayoutStyle"/>
              <w:spacing w:after="0" w:line="240" w:lineRule="auto"/>
            </w:pPr>
          </w:p>
        </w:tc>
        <w:tc>
          <w:tcPr>
            <w:tcW w:w="16" w:type="dxa"/>
          </w:tcPr>
          <w:p w14:paraId="1B1BF4C5" w14:textId="77777777" w:rsidR="00E16D79" w:rsidRDefault="00E16D79">
            <w:pPr>
              <w:pStyle w:val="EmptyCellLayoutStyle"/>
              <w:spacing w:after="0" w:line="240" w:lineRule="auto"/>
            </w:pPr>
          </w:p>
        </w:tc>
        <w:tc>
          <w:tcPr>
            <w:tcW w:w="32" w:type="dxa"/>
          </w:tcPr>
          <w:p w14:paraId="1A89D7E0" w14:textId="77777777" w:rsidR="00E16D79" w:rsidRDefault="00E16D79">
            <w:pPr>
              <w:pStyle w:val="EmptyCellLayoutStyle"/>
              <w:spacing w:after="0" w:line="240" w:lineRule="auto"/>
            </w:pPr>
          </w:p>
        </w:tc>
        <w:tc>
          <w:tcPr>
            <w:tcW w:w="85" w:type="dxa"/>
          </w:tcPr>
          <w:p w14:paraId="352B6998" w14:textId="77777777" w:rsidR="00E16D79" w:rsidRDefault="00E16D79">
            <w:pPr>
              <w:pStyle w:val="EmptyCellLayoutStyle"/>
              <w:spacing w:after="0" w:line="240" w:lineRule="auto"/>
            </w:pPr>
          </w:p>
        </w:tc>
        <w:tc>
          <w:tcPr>
            <w:tcW w:w="475" w:type="dxa"/>
          </w:tcPr>
          <w:p w14:paraId="5D7EAF0E" w14:textId="77777777" w:rsidR="00E16D79" w:rsidRDefault="00E16D79">
            <w:pPr>
              <w:pStyle w:val="EmptyCellLayoutStyle"/>
              <w:spacing w:after="0" w:line="240" w:lineRule="auto"/>
            </w:pPr>
          </w:p>
        </w:tc>
        <w:tc>
          <w:tcPr>
            <w:tcW w:w="9191" w:type="dxa"/>
            <w:gridSpan w:val="13"/>
          </w:tcPr>
          <w:tbl>
            <w:tblPr>
              <w:tblW w:w="0" w:type="auto"/>
              <w:tblCellMar>
                <w:left w:w="0" w:type="dxa"/>
                <w:right w:w="0" w:type="dxa"/>
              </w:tblCellMar>
              <w:tblLook w:val="04A0" w:firstRow="1" w:lastRow="0" w:firstColumn="1" w:lastColumn="0" w:noHBand="0" w:noVBand="1"/>
            </w:tblPr>
            <w:tblGrid>
              <w:gridCol w:w="9170"/>
            </w:tblGrid>
            <w:tr w:rsidR="00E16D79" w14:paraId="28572538" w14:textId="77777777">
              <w:trPr>
                <w:trHeight w:val="453"/>
              </w:trPr>
              <w:tc>
                <w:tcPr>
                  <w:tcW w:w="9861" w:type="dxa"/>
                  <w:tcBorders>
                    <w:top w:val="nil"/>
                    <w:left w:val="nil"/>
                    <w:bottom w:val="nil"/>
                    <w:right w:val="nil"/>
                  </w:tcBorders>
                  <w:tcMar>
                    <w:top w:w="0" w:type="dxa"/>
                    <w:left w:w="39" w:type="dxa"/>
                    <w:bottom w:w="0" w:type="dxa"/>
                    <w:right w:w="39" w:type="dxa"/>
                  </w:tcMar>
                </w:tcPr>
                <w:p w14:paraId="600E86D3" w14:textId="23E9E776" w:rsidR="00E16D79" w:rsidRDefault="004F4E2D">
                  <w:pPr>
                    <w:spacing w:after="0" w:line="240" w:lineRule="auto"/>
                  </w:pPr>
                  <w:proofErr w:type="spellStart"/>
                  <w:r>
                    <w:rPr>
                      <w:rFonts w:ascii="Segoe UI" w:eastAsia="Segoe UI" w:hAnsi="Segoe UI"/>
                      <w:b/>
                      <w:color w:val="000000"/>
                      <w:sz w:val="16"/>
                    </w:rPr>
                    <w:t>Viii</w:t>
                  </w:r>
                  <w:proofErr w:type="spellEnd"/>
                  <w:r>
                    <w:rPr>
                      <w:rFonts w:ascii="Segoe UI" w:eastAsia="Segoe UI" w:hAnsi="Segoe UI"/>
                      <w:b/>
                      <w:color w:val="000000"/>
                      <w:sz w:val="16"/>
                    </w:rPr>
                    <w:t xml:space="preserve">   </w:t>
                  </w:r>
                  <w:del w:id="190" w:author="Parulekar, Prutha" w:date="2023-07-05T09:40:00Z">
                    <w:r>
                      <w:rPr>
                        <w:rFonts w:ascii="Segoe UI" w:eastAsia="Segoe UI" w:hAnsi="Segoe UI"/>
                        <w:b/>
                        <w:color w:val="000000"/>
                        <w:sz w:val="16"/>
                      </w:rPr>
                      <w:delText>3rd</w:delText>
                    </w:r>
                  </w:del>
                  <w:ins w:id="191" w:author="Parulekar, Prutha" w:date="2023-07-05T09:40:00Z">
                    <w:r w:rsidR="00F13062">
                      <w:rPr>
                        <w:rFonts w:ascii="Segoe UI" w:eastAsia="Segoe UI" w:hAnsi="Segoe UI"/>
                        <w:b/>
                        <w:color w:val="000000"/>
                        <w:sz w:val="16"/>
                      </w:rPr>
                      <w:t>Third</w:t>
                    </w:r>
                  </w:ins>
                  <w:r>
                    <w:rPr>
                      <w:rFonts w:ascii="Segoe UI" w:eastAsia="Segoe UI" w:hAnsi="Segoe UI"/>
                      <w:b/>
                      <w:color w:val="000000"/>
                      <w:sz w:val="16"/>
                    </w:rPr>
                    <w:t xml:space="preserve"> Parties/</w:t>
                  </w:r>
                  <w:r w:rsidR="00F13062">
                    <w:rPr>
                      <w:rFonts w:ascii="Segoe UI" w:eastAsia="Segoe UI" w:hAnsi="Segoe UI"/>
                      <w:b/>
                      <w:color w:val="000000"/>
                      <w:sz w:val="16"/>
                    </w:rPr>
                    <w:t xml:space="preserve"> </w:t>
                  </w:r>
                  <w:del w:id="192" w:author="Parulekar, Prutha" w:date="2023-07-05T09:40:00Z">
                    <w:r>
                      <w:rPr>
                        <w:rFonts w:ascii="Segoe UI" w:eastAsia="Segoe UI" w:hAnsi="Segoe UI"/>
                        <w:b/>
                        <w:color w:val="000000"/>
                        <w:sz w:val="16"/>
                      </w:rPr>
                      <w:delText>Local</w:delText>
                    </w:r>
                  </w:del>
                  <w:ins w:id="193" w:author="Parulekar, Prutha" w:date="2023-07-05T09:40:00Z">
                    <w:r w:rsidR="00F13062">
                      <w:rPr>
                        <w:rFonts w:ascii="Segoe UI" w:eastAsia="Segoe UI" w:hAnsi="Segoe UI"/>
                        <w:b/>
                        <w:color w:val="000000"/>
                        <w:sz w:val="16"/>
                      </w:rPr>
                      <w:t>l</w:t>
                    </w:r>
                    <w:r>
                      <w:rPr>
                        <w:rFonts w:ascii="Segoe UI" w:eastAsia="Segoe UI" w:hAnsi="Segoe UI"/>
                        <w:b/>
                        <w:color w:val="000000"/>
                        <w:sz w:val="16"/>
                      </w:rPr>
                      <w:t>ocal</w:t>
                    </w:r>
                  </w:ins>
                  <w:r>
                    <w:rPr>
                      <w:rFonts w:ascii="Segoe UI" w:eastAsia="Segoe UI" w:hAnsi="Segoe UI"/>
                      <w:b/>
                      <w:color w:val="000000"/>
                      <w:sz w:val="16"/>
                    </w:rPr>
                    <w:t xml:space="preserve"> make close consumables are not authorized to use with the </w:t>
                  </w:r>
                  <w:del w:id="194" w:author="Parulekar, Prutha" w:date="2023-07-05T09:40:00Z">
                    <w:r>
                      <w:rPr>
                        <w:rFonts w:ascii="Segoe UI" w:eastAsia="Segoe UI" w:hAnsi="Segoe UI"/>
                        <w:b/>
                        <w:color w:val="000000"/>
                        <w:sz w:val="16"/>
                      </w:rPr>
                      <w:delText>Devices</w:delText>
                    </w:r>
                  </w:del>
                  <w:ins w:id="195" w:author="Parulekar, Prutha" w:date="2023-07-05T09:40:00Z">
                    <w:r w:rsidR="00F13062">
                      <w:rPr>
                        <w:rFonts w:ascii="Segoe UI" w:eastAsia="Segoe UI" w:hAnsi="Segoe UI"/>
                        <w:b/>
                        <w:color w:val="000000"/>
                        <w:sz w:val="16"/>
                      </w:rPr>
                      <w:t>d</w:t>
                    </w:r>
                    <w:r>
                      <w:rPr>
                        <w:rFonts w:ascii="Segoe UI" w:eastAsia="Segoe UI" w:hAnsi="Segoe UI"/>
                        <w:b/>
                        <w:color w:val="000000"/>
                        <w:sz w:val="16"/>
                      </w:rPr>
                      <w:t>evices</w:t>
                    </w:r>
                  </w:ins>
                  <w:r>
                    <w:rPr>
                      <w:rFonts w:ascii="Segoe UI" w:eastAsia="Segoe UI" w:hAnsi="Segoe UI"/>
                      <w:b/>
                      <w:color w:val="000000"/>
                      <w:sz w:val="16"/>
                    </w:rPr>
                    <w:t xml:space="preserve"> in </w:t>
                  </w:r>
                  <w:ins w:id="196" w:author="Parulekar, Prutha" w:date="2023-07-05T09:40:00Z">
                    <w:r w:rsidR="00F13062">
                      <w:rPr>
                        <w:rFonts w:ascii="Segoe UI" w:eastAsia="Segoe UI" w:hAnsi="Segoe UI"/>
                        <w:b/>
                        <w:color w:val="000000"/>
                        <w:sz w:val="16"/>
                      </w:rPr>
                      <w:t xml:space="preserve">the </w:t>
                    </w:r>
                  </w:ins>
                  <w:r>
                    <w:rPr>
                      <w:rFonts w:ascii="Segoe UI" w:eastAsia="Segoe UI" w:hAnsi="Segoe UI"/>
                      <w:b/>
                      <w:color w:val="000000"/>
                      <w:sz w:val="16"/>
                    </w:rPr>
                    <w:t xml:space="preserve">case of </w:t>
                  </w:r>
                  <w:del w:id="197" w:author="Parulekar, Prutha" w:date="2023-07-05T09:40:00Z">
                    <w:r>
                      <w:rPr>
                        <w:rFonts w:ascii="Segoe UI" w:eastAsia="Segoe UI" w:hAnsi="Segoe UI"/>
                        <w:b/>
                        <w:color w:val="000000"/>
                        <w:sz w:val="16"/>
                      </w:rPr>
                      <w:delText>ComprehensiveMaintenance</w:delText>
                    </w:r>
                  </w:del>
                  <w:ins w:id="198" w:author="Parulekar, Prutha" w:date="2023-07-05T09:40:00Z">
                    <w:r w:rsidR="00F13062">
                      <w:rPr>
                        <w:rFonts w:ascii="Segoe UI" w:eastAsia="Segoe UI" w:hAnsi="Segoe UI"/>
                        <w:b/>
                        <w:color w:val="000000"/>
                        <w:sz w:val="16"/>
                      </w:rPr>
                      <w:t>c</w:t>
                    </w:r>
                    <w:r>
                      <w:rPr>
                        <w:rFonts w:ascii="Segoe UI" w:eastAsia="Segoe UI" w:hAnsi="Segoe UI"/>
                        <w:b/>
                        <w:color w:val="000000"/>
                        <w:sz w:val="16"/>
                      </w:rPr>
                      <w:t>omprehensive</w:t>
                    </w:r>
                    <w:r w:rsidR="00F13062">
                      <w:rPr>
                        <w:rFonts w:ascii="Segoe UI" w:eastAsia="Segoe UI" w:hAnsi="Segoe UI"/>
                        <w:b/>
                        <w:color w:val="000000"/>
                        <w:sz w:val="16"/>
                      </w:rPr>
                      <w:t xml:space="preserve"> m</w:t>
                    </w:r>
                    <w:r>
                      <w:rPr>
                        <w:rFonts w:ascii="Segoe UI" w:eastAsia="Segoe UI" w:hAnsi="Segoe UI"/>
                        <w:b/>
                        <w:color w:val="000000"/>
                        <w:sz w:val="16"/>
                      </w:rPr>
                      <w:t>aintenance</w:t>
                    </w:r>
                  </w:ins>
                  <w:r>
                    <w:rPr>
                      <w:rFonts w:ascii="Segoe UI" w:eastAsia="Segoe UI" w:hAnsi="Segoe UI"/>
                      <w:b/>
                      <w:color w:val="000000"/>
                      <w:sz w:val="16"/>
                    </w:rPr>
                    <w:t xml:space="preserve"> contract.</w:t>
                  </w:r>
                </w:p>
              </w:tc>
            </w:tr>
          </w:tbl>
          <w:p w14:paraId="323BA3A5" w14:textId="77777777" w:rsidR="00E16D79" w:rsidRDefault="00E16D79">
            <w:pPr>
              <w:spacing w:after="0" w:line="240" w:lineRule="auto"/>
            </w:pPr>
          </w:p>
        </w:tc>
        <w:tc>
          <w:tcPr>
            <w:tcW w:w="149" w:type="dxa"/>
          </w:tcPr>
          <w:p w14:paraId="4DE99107" w14:textId="77777777" w:rsidR="00E16D79" w:rsidRDefault="00E16D79">
            <w:pPr>
              <w:pStyle w:val="EmptyCellLayoutStyle"/>
              <w:spacing w:after="0" w:line="240" w:lineRule="auto"/>
            </w:pPr>
          </w:p>
        </w:tc>
      </w:tr>
      <w:tr w:rsidR="00AD3B06" w14:paraId="136D5297" w14:textId="77777777" w:rsidTr="00DC79E3">
        <w:trPr>
          <w:trHeight w:val="44"/>
        </w:trPr>
        <w:tc>
          <w:tcPr>
            <w:tcW w:w="6" w:type="dxa"/>
          </w:tcPr>
          <w:p w14:paraId="48E47D7C" w14:textId="77777777" w:rsidR="00E16D79" w:rsidRDefault="00E16D79">
            <w:pPr>
              <w:pStyle w:val="EmptyCellLayoutStyle"/>
              <w:spacing w:after="0" w:line="240" w:lineRule="auto"/>
            </w:pPr>
          </w:p>
        </w:tc>
        <w:tc>
          <w:tcPr>
            <w:tcW w:w="18" w:type="dxa"/>
          </w:tcPr>
          <w:p w14:paraId="00AEC8C1" w14:textId="77777777" w:rsidR="00E16D79" w:rsidRDefault="00E16D79">
            <w:pPr>
              <w:pStyle w:val="EmptyCellLayoutStyle"/>
              <w:spacing w:after="0" w:line="240" w:lineRule="auto"/>
            </w:pPr>
          </w:p>
        </w:tc>
        <w:tc>
          <w:tcPr>
            <w:tcW w:w="9" w:type="dxa"/>
          </w:tcPr>
          <w:p w14:paraId="4C584B43" w14:textId="77777777" w:rsidR="00E16D79" w:rsidRDefault="00E16D79">
            <w:pPr>
              <w:pStyle w:val="EmptyCellLayoutStyle"/>
              <w:spacing w:after="0" w:line="240" w:lineRule="auto"/>
            </w:pPr>
          </w:p>
        </w:tc>
        <w:tc>
          <w:tcPr>
            <w:tcW w:w="11" w:type="dxa"/>
          </w:tcPr>
          <w:p w14:paraId="724C1730" w14:textId="77777777" w:rsidR="00E16D79" w:rsidRDefault="00E16D79">
            <w:pPr>
              <w:pStyle w:val="EmptyCellLayoutStyle"/>
              <w:spacing w:after="0" w:line="240" w:lineRule="auto"/>
            </w:pPr>
          </w:p>
        </w:tc>
        <w:tc>
          <w:tcPr>
            <w:tcW w:w="6" w:type="dxa"/>
          </w:tcPr>
          <w:p w14:paraId="6C228D89" w14:textId="77777777" w:rsidR="00E16D79" w:rsidRDefault="00E16D79">
            <w:pPr>
              <w:pStyle w:val="EmptyCellLayoutStyle"/>
              <w:spacing w:after="0" w:line="240" w:lineRule="auto"/>
            </w:pPr>
          </w:p>
        </w:tc>
        <w:tc>
          <w:tcPr>
            <w:tcW w:w="6" w:type="dxa"/>
          </w:tcPr>
          <w:p w14:paraId="049CBFC7" w14:textId="77777777" w:rsidR="00E16D79" w:rsidRDefault="00E16D79">
            <w:pPr>
              <w:pStyle w:val="EmptyCellLayoutStyle"/>
              <w:spacing w:after="0" w:line="240" w:lineRule="auto"/>
            </w:pPr>
          </w:p>
        </w:tc>
        <w:tc>
          <w:tcPr>
            <w:tcW w:w="34" w:type="dxa"/>
          </w:tcPr>
          <w:p w14:paraId="0C75E447" w14:textId="77777777" w:rsidR="00E16D79" w:rsidRDefault="00E16D79">
            <w:pPr>
              <w:pStyle w:val="EmptyCellLayoutStyle"/>
              <w:spacing w:after="0" w:line="240" w:lineRule="auto"/>
            </w:pPr>
          </w:p>
        </w:tc>
        <w:tc>
          <w:tcPr>
            <w:tcW w:w="6" w:type="dxa"/>
          </w:tcPr>
          <w:p w14:paraId="21C32700" w14:textId="77777777" w:rsidR="00E16D79" w:rsidRDefault="00E16D79">
            <w:pPr>
              <w:pStyle w:val="EmptyCellLayoutStyle"/>
              <w:spacing w:after="0" w:line="240" w:lineRule="auto"/>
            </w:pPr>
          </w:p>
        </w:tc>
        <w:tc>
          <w:tcPr>
            <w:tcW w:w="44" w:type="dxa"/>
          </w:tcPr>
          <w:p w14:paraId="56BBEF1C" w14:textId="77777777" w:rsidR="00E16D79" w:rsidRDefault="00E16D79">
            <w:pPr>
              <w:pStyle w:val="EmptyCellLayoutStyle"/>
              <w:spacing w:after="0" w:line="240" w:lineRule="auto"/>
            </w:pPr>
          </w:p>
        </w:tc>
        <w:tc>
          <w:tcPr>
            <w:tcW w:w="36" w:type="dxa"/>
          </w:tcPr>
          <w:p w14:paraId="02D0E349" w14:textId="77777777" w:rsidR="00E16D79" w:rsidRDefault="00E16D79">
            <w:pPr>
              <w:pStyle w:val="EmptyCellLayoutStyle"/>
              <w:spacing w:after="0" w:line="240" w:lineRule="auto"/>
            </w:pPr>
          </w:p>
        </w:tc>
        <w:tc>
          <w:tcPr>
            <w:tcW w:w="191" w:type="dxa"/>
          </w:tcPr>
          <w:p w14:paraId="22AC2064" w14:textId="77777777" w:rsidR="00E16D79" w:rsidRDefault="00E16D79">
            <w:pPr>
              <w:pStyle w:val="EmptyCellLayoutStyle"/>
              <w:spacing w:after="0" w:line="240" w:lineRule="auto"/>
            </w:pPr>
          </w:p>
        </w:tc>
        <w:tc>
          <w:tcPr>
            <w:tcW w:w="334" w:type="dxa"/>
          </w:tcPr>
          <w:p w14:paraId="40637100" w14:textId="77777777" w:rsidR="00E16D79" w:rsidRDefault="00E16D79">
            <w:pPr>
              <w:pStyle w:val="EmptyCellLayoutStyle"/>
              <w:spacing w:after="0" w:line="240" w:lineRule="auto"/>
            </w:pPr>
          </w:p>
        </w:tc>
        <w:tc>
          <w:tcPr>
            <w:tcW w:w="44" w:type="dxa"/>
          </w:tcPr>
          <w:p w14:paraId="41F2E138" w14:textId="77777777" w:rsidR="00E16D79" w:rsidRDefault="00E16D79">
            <w:pPr>
              <w:pStyle w:val="EmptyCellLayoutStyle"/>
              <w:spacing w:after="0" w:line="240" w:lineRule="auto"/>
            </w:pPr>
          </w:p>
        </w:tc>
        <w:tc>
          <w:tcPr>
            <w:tcW w:w="51" w:type="dxa"/>
          </w:tcPr>
          <w:p w14:paraId="1DB7017B" w14:textId="77777777" w:rsidR="00E16D79" w:rsidRDefault="00E16D79">
            <w:pPr>
              <w:pStyle w:val="EmptyCellLayoutStyle"/>
              <w:spacing w:after="0" w:line="240" w:lineRule="auto"/>
            </w:pPr>
          </w:p>
        </w:tc>
        <w:tc>
          <w:tcPr>
            <w:tcW w:w="22" w:type="dxa"/>
          </w:tcPr>
          <w:p w14:paraId="10C080E3" w14:textId="77777777" w:rsidR="00E16D79" w:rsidRDefault="00E16D79">
            <w:pPr>
              <w:pStyle w:val="EmptyCellLayoutStyle"/>
              <w:spacing w:after="0" w:line="240" w:lineRule="auto"/>
            </w:pPr>
          </w:p>
        </w:tc>
        <w:tc>
          <w:tcPr>
            <w:tcW w:w="16" w:type="dxa"/>
          </w:tcPr>
          <w:p w14:paraId="441D3698" w14:textId="77777777" w:rsidR="00E16D79" w:rsidRDefault="00E16D79">
            <w:pPr>
              <w:pStyle w:val="EmptyCellLayoutStyle"/>
              <w:spacing w:after="0" w:line="240" w:lineRule="auto"/>
            </w:pPr>
          </w:p>
        </w:tc>
        <w:tc>
          <w:tcPr>
            <w:tcW w:w="16" w:type="dxa"/>
          </w:tcPr>
          <w:p w14:paraId="2FC42C8D" w14:textId="77777777" w:rsidR="00E16D79" w:rsidRDefault="00E16D79">
            <w:pPr>
              <w:pStyle w:val="EmptyCellLayoutStyle"/>
              <w:spacing w:after="0" w:line="240" w:lineRule="auto"/>
            </w:pPr>
          </w:p>
        </w:tc>
        <w:tc>
          <w:tcPr>
            <w:tcW w:w="16" w:type="dxa"/>
          </w:tcPr>
          <w:p w14:paraId="13EDF411" w14:textId="77777777" w:rsidR="00E16D79" w:rsidRDefault="00E16D79">
            <w:pPr>
              <w:pStyle w:val="EmptyCellLayoutStyle"/>
              <w:spacing w:after="0" w:line="240" w:lineRule="auto"/>
            </w:pPr>
          </w:p>
        </w:tc>
        <w:tc>
          <w:tcPr>
            <w:tcW w:w="42" w:type="dxa"/>
          </w:tcPr>
          <w:p w14:paraId="2AB8F7A9" w14:textId="77777777" w:rsidR="00E16D79" w:rsidRDefault="00E16D79">
            <w:pPr>
              <w:pStyle w:val="EmptyCellLayoutStyle"/>
              <w:spacing w:after="0" w:line="240" w:lineRule="auto"/>
            </w:pPr>
          </w:p>
        </w:tc>
        <w:tc>
          <w:tcPr>
            <w:tcW w:w="16" w:type="dxa"/>
          </w:tcPr>
          <w:p w14:paraId="1501CCD0" w14:textId="77777777" w:rsidR="00E16D79" w:rsidRDefault="00E16D79">
            <w:pPr>
              <w:pStyle w:val="EmptyCellLayoutStyle"/>
              <w:spacing w:after="0" w:line="240" w:lineRule="auto"/>
            </w:pPr>
          </w:p>
        </w:tc>
        <w:tc>
          <w:tcPr>
            <w:tcW w:w="16" w:type="dxa"/>
          </w:tcPr>
          <w:p w14:paraId="011B06CE" w14:textId="77777777" w:rsidR="00E16D79" w:rsidRDefault="00E16D79">
            <w:pPr>
              <w:pStyle w:val="EmptyCellLayoutStyle"/>
              <w:spacing w:after="0" w:line="240" w:lineRule="auto"/>
            </w:pPr>
          </w:p>
        </w:tc>
        <w:tc>
          <w:tcPr>
            <w:tcW w:w="24" w:type="dxa"/>
          </w:tcPr>
          <w:p w14:paraId="04E0CC01" w14:textId="77777777" w:rsidR="00E16D79" w:rsidRDefault="00E16D79">
            <w:pPr>
              <w:pStyle w:val="EmptyCellLayoutStyle"/>
              <w:spacing w:after="0" w:line="240" w:lineRule="auto"/>
            </w:pPr>
          </w:p>
        </w:tc>
        <w:tc>
          <w:tcPr>
            <w:tcW w:w="292" w:type="dxa"/>
          </w:tcPr>
          <w:p w14:paraId="3EFEFA90" w14:textId="77777777" w:rsidR="00E16D79" w:rsidRDefault="00E16D79">
            <w:pPr>
              <w:pStyle w:val="EmptyCellLayoutStyle"/>
              <w:spacing w:after="0" w:line="240" w:lineRule="auto"/>
            </w:pPr>
          </w:p>
        </w:tc>
        <w:tc>
          <w:tcPr>
            <w:tcW w:w="24" w:type="dxa"/>
          </w:tcPr>
          <w:p w14:paraId="56DF2E20" w14:textId="77777777" w:rsidR="00E16D79" w:rsidRDefault="00E16D79">
            <w:pPr>
              <w:pStyle w:val="EmptyCellLayoutStyle"/>
              <w:spacing w:after="0" w:line="240" w:lineRule="auto"/>
            </w:pPr>
          </w:p>
        </w:tc>
        <w:tc>
          <w:tcPr>
            <w:tcW w:w="16" w:type="dxa"/>
          </w:tcPr>
          <w:p w14:paraId="4AF96AF9" w14:textId="77777777" w:rsidR="00E16D79" w:rsidRDefault="00E16D79">
            <w:pPr>
              <w:pStyle w:val="EmptyCellLayoutStyle"/>
              <w:spacing w:after="0" w:line="240" w:lineRule="auto"/>
            </w:pPr>
          </w:p>
        </w:tc>
        <w:tc>
          <w:tcPr>
            <w:tcW w:w="32" w:type="dxa"/>
          </w:tcPr>
          <w:p w14:paraId="5D89BB21" w14:textId="77777777" w:rsidR="00E16D79" w:rsidRDefault="00E16D79">
            <w:pPr>
              <w:pStyle w:val="EmptyCellLayoutStyle"/>
              <w:spacing w:after="0" w:line="240" w:lineRule="auto"/>
            </w:pPr>
          </w:p>
        </w:tc>
        <w:tc>
          <w:tcPr>
            <w:tcW w:w="85" w:type="dxa"/>
          </w:tcPr>
          <w:p w14:paraId="07DCD7AE" w14:textId="77777777" w:rsidR="00E16D79" w:rsidRDefault="00E16D79">
            <w:pPr>
              <w:pStyle w:val="EmptyCellLayoutStyle"/>
              <w:spacing w:after="0" w:line="240" w:lineRule="auto"/>
            </w:pPr>
          </w:p>
        </w:tc>
        <w:tc>
          <w:tcPr>
            <w:tcW w:w="475" w:type="dxa"/>
          </w:tcPr>
          <w:p w14:paraId="3E4AD6E6" w14:textId="77777777" w:rsidR="00E16D79" w:rsidRDefault="00E16D79">
            <w:pPr>
              <w:pStyle w:val="EmptyCellLayoutStyle"/>
              <w:spacing w:after="0" w:line="240" w:lineRule="auto"/>
            </w:pPr>
          </w:p>
        </w:tc>
        <w:tc>
          <w:tcPr>
            <w:tcW w:w="36" w:type="dxa"/>
          </w:tcPr>
          <w:p w14:paraId="5823013B" w14:textId="77777777" w:rsidR="00E16D79" w:rsidRDefault="00E16D79">
            <w:pPr>
              <w:pStyle w:val="EmptyCellLayoutStyle"/>
              <w:spacing w:after="0" w:line="240" w:lineRule="auto"/>
            </w:pPr>
          </w:p>
        </w:tc>
        <w:tc>
          <w:tcPr>
            <w:tcW w:w="129" w:type="dxa"/>
          </w:tcPr>
          <w:p w14:paraId="51F31FCE" w14:textId="77777777" w:rsidR="00E16D79" w:rsidRDefault="00E16D79">
            <w:pPr>
              <w:pStyle w:val="EmptyCellLayoutStyle"/>
              <w:spacing w:after="0" w:line="240" w:lineRule="auto"/>
            </w:pPr>
          </w:p>
        </w:tc>
        <w:tc>
          <w:tcPr>
            <w:tcW w:w="94" w:type="dxa"/>
          </w:tcPr>
          <w:p w14:paraId="771806D6" w14:textId="77777777" w:rsidR="00E16D79" w:rsidRDefault="00E16D79">
            <w:pPr>
              <w:pStyle w:val="EmptyCellLayoutStyle"/>
              <w:spacing w:after="0" w:line="240" w:lineRule="auto"/>
            </w:pPr>
          </w:p>
        </w:tc>
        <w:tc>
          <w:tcPr>
            <w:tcW w:w="57" w:type="dxa"/>
          </w:tcPr>
          <w:p w14:paraId="6FCB3A3F" w14:textId="77777777" w:rsidR="00E16D79" w:rsidRDefault="00E16D79">
            <w:pPr>
              <w:pStyle w:val="EmptyCellLayoutStyle"/>
              <w:spacing w:after="0" w:line="240" w:lineRule="auto"/>
            </w:pPr>
          </w:p>
        </w:tc>
        <w:tc>
          <w:tcPr>
            <w:tcW w:w="685" w:type="dxa"/>
          </w:tcPr>
          <w:p w14:paraId="6286827D" w14:textId="77777777" w:rsidR="00E16D79" w:rsidRDefault="00E16D79">
            <w:pPr>
              <w:pStyle w:val="EmptyCellLayoutStyle"/>
              <w:spacing w:after="0" w:line="240" w:lineRule="auto"/>
            </w:pPr>
          </w:p>
        </w:tc>
        <w:tc>
          <w:tcPr>
            <w:tcW w:w="1241" w:type="dxa"/>
          </w:tcPr>
          <w:p w14:paraId="5D48DC23" w14:textId="77777777" w:rsidR="00E16D79" w:rsidRDefault="00E16D79">
            <w:pPr>
              <w:pStyle w:val="EmptyCellLayoutStyle"/>
              <w:spacing w:after="0" w:line="240" w:lineRule="auto"/>
            </w:pPr>
          </w:p>
        </w:tc>
        <w:tc>
          <w:tcPr>
            <w:tcW w:w="131" w:type="dxa"/>
          </w:tcPr>
          <w:p w14:paraId="4F3205AD" w14:textId="77777777" w:rsidR="00E16D79" w:rsidRDefault="00E16D79">
            <w:pPr>
              <w:pStyle w:val="EmptyCellLayoutStyle"/>
              <w:spacing w:after="0" w:line="240" w:lineRule="auto"/>
            </w:pPr>
          </w:p>
        </w:tc>
        <w:tc>
          <w:tcPr>
            <w:tcW w:w="1431" w:type="dxa"/>
          </w:tcPr>
          <w:p w14:paraId="4D10AB51" w14:textId="77777777" w:rsidR="00E16D79" w:rsidRDefault="00E16D79">
            <w:pPr>
              <w:pStyle w:val="EmptyCellLayoutStyle"/>
              <w:spacing w:after="0" w:line="240" w:lineRule="auto"/>
            </w:pPr>
          </w:p>
        </w:tc>
        <w:tc>
          <w:tcPr>
            <w:tcW w:w="2311" w:type="dxa"/>
          </w:tcPr>
          <w:p w14:paraId="13892ABB" w14:textId="77777777" w:rsidR="00E16D79" w:rsidRDefault="00E16D79">
            <w:pPr>
              <w:pStyle w:val="EmptyCellLayoutStyle"/>
              <w:spacing w:after="0" w:line="240" w:lineRule="auto"/>
            </w:pPr>
          </w:p>
        </w:tc>
        <w:tc>
          <w:tcPr>
            <w:tcW w:w="1686" w:type="dxa"/>
          </w:tcPr>
          <w:p w14:paraId="1038F56B" w14:textId="77777777" w:rsidR="00E16D79" w:rsidRDefault="00E16D79">
            <w:pPr>
              <w:pStyle w:val="EmptyCellLayoutStyle"/>
              <w:spacing w:after="0" w:line="240" w:lineRule="auto"/>
            </w:pPr>
          </w:p>
        </w:tc>
        <w:tc>
          <w:tcPr>
            <w:tcW w:w="1353" w:type="dxa"/>
          </w:tcPr>
          <w:p w14:paraId="742BC729" w14:textId="77777777" w:rsidR="00E16D79" w:rsidRDefault="00E16D79">
            <w:pPr>
              <w:pStyle w:val="EmptyCellLayoutStyle"/>
              <w:spacing w:after="0" w:line="240" w:lineRule="auto"/>
            </w:pPr>
          </w:p>
        </w:tc>
        <w:tc>
          <w:tcPr>
            <w:tcW w:w="16" w:type="dxa"/>
          </w:tcPr>
          <w:p w14:paraId="4E846010" w14:textId="77777777" w:rsidR="00E16D79" w:rsidRDefault="00E16D79">
            <w:pPr>
              <w:pStyle w:val="EmptyCellLayoutStyle"/>
              <w:spacing w:after="0" w:line="240" w:lineRule="auto"/>
            </w:pPr>
          </w:p>
        </w:tc>
        <w:tc>
          <w:tcPr>
            <w:tcW w:w="21" w:type="dxa"/>
          </w:tcPr>
          <w:p w14:paraId="47661C81" w14:textId="77777777" w:rsidR="00E16D79" w:rsidRDefault="00E16D79">
            <w:pPr>
              <w:pStyle w:val="EmptyCellLayoutStyle"/>
              <w:spacing w:after="0" w:line="240" w:lineRule="auto"/>
            </w:pPr>
          </w:p>
        </w:tc>
        <w:tc>
          <w:tcPr>
            <w:tcW w:w="149" w:type="dxa"/>
          </w:tcPr>
          <w:p w14:paraId="336060C6" w14:textId="77777777" w:rsidR="00E16D79" w:rsidRDefault="00E16D79">
            <w:pPr>
              <w:pStyle w:val="EmptyCellLayoutStyle"/>
              <w:spacing w:after="0" w:line="240" w:lineRule="auto"/>
            </w:pPr>
          </w:p>
        </w:tc>
      </w:tr>
      <w:tr w:rsidR="00AD3B06" w14:paraId="32B01F86" w14:textId="77777777" w:rsidTr="00DC79E3">
        <w:trPr>
          <w:trHeight w:val="438"/>
        </w:trPr>
        <w:tc>
          <w:tcPr>
            <w:tcW w:w="6" w:type="dxa"/>
          </w:tcPr>
          <w:p w14:paraId="64062958" w14:textId="77777777" w:rsidR="00E16D79" w:rsidRDefault="00E16D79">
            <w:pPr>
              <w:pStyle w:val="EmptyCellLayoutStyle"/>
              <w:spacing w:after="0" w:line="240" w:lineRule="auto"/>
            </w:pPr>
          </w:p>
        </w:tc>
        <w:tc>
          <w:tcPr>
            <w:tcW w:w="18" w:type="dxa"/>
          </w:tcPr>
          <w:p w14:paraId="5B6D018A" w14:textId="77777777" w:rsidR="00E16D79" w:rsidRDefault="00E16D79">
            <w:pPr>
              <w:pStyle w:val="EmptyCellLayoutStyle"/>
              <w:spacing w:after="0" w:line="240" w:lineRule="auto"/>
            </w:pPr>
          </w:p>
        </w:tc>
        <w:tc>
          <w:tcPr>
            <w:tcW w:w="9" w:type="dxa"/>
          </w:tcPr>
          <w:p w14:paraId="7FE0EC89" w14:textId="77777777" w:rsidR="00E16D79" w:rsidRDefault="00E16D79">
            <w:pPr>
              <w:pStyle w:val="EmptyCellLayoutStyle"/>
              <w:spacing w:after="0" w:line="240" w:lineRule="auto"/>
            </w:pPr>
          </w:p>
        </w:tc>
        <w:tc>
          <w:tcPr>
            <w:tcW w:w="11" w:type="dxa"/>
          </w:tcPr>
          <w:p w14:paraId="72DF4910" w14:textId="77777777" w:rsidR="00E16D79" w:rsidRDefault="00E16D79">
            <w:pPr>
              <w:pStyle w:val="EmptyCellLayoutStyle"/>
              <w:spacing w:after="0" w:line="240" w:lineRule="auto"/>
            </w:pPr>
          </w:p>
        </w:tc>
        <w:tc>
          <w:tcPr>
            <w:tcW w:w="6" w:type="dxa"/>
          </w:tcPr>
          <w:p w14:paraId="7B02F068" w14:textId="77777777" w:rsidR="00E16D79" w:rsidRDefault="00E16D79">
            <w:pPr>
              <w:pStyle w:val="EmptyCellLayoutStyle"/>
              <w:spacing w:after="0" w:line="240" w:lineRule="auto"/>
            </w:pPr>
          </w:p>
        </w:tc>
        <w:tc>
          <w:tcPr>
            <w:tcW w:w="6" w:type="dxa"/>
          </w:tcPr>
          <w:p w14:paraId="3ACDC0E4" w14:textId="77777777" w:rsidR="00E16D79" w:rsidRDefault="00E16D79">
            <w:pPr>
              <w:pStyle w:val="EmptyCellLayoutStyle"/>
              <w:spacing w:after="0" w:line="240" w:lineRule="auto"/>
            </w:pPr>
          </w:p>
        </w:tc>
        <w:tc>
          <w:tcPr>
            <w:tcW w:w="34" w:type="dxa"/>
          </w:tcPr>
          <w:p w14:paraId="026DAF18" w14:textId="77777777" w:rsidR="00E16D79" w:rsidRDefault="00E16D79">
            <w:pPr>
              <w:pStyle w:val="EmptyCellLayoutStyle"/>
              <w:spacing w:after="0" w:line="240" w:lineRule="auto"/>
            </w:pPr>
          </w:p>
        </w:tc>
        <w:tc>
          <w:tcPr>
            <w:tcW w:w="6" w:type="dxa"/>
          </w:tcPr>
          <w:p w14:paraId="44E2CB0A" w14:textId="77777777" w:rsidR="00E16D79" w:rsidRDefault="00E16D79">
            <w:pPr>
              <w:pStyle w:val="EmptyCellLayoutStyle"/>
              <w:spacing w:after="0" w:line="240" w:lineRule="auto"/>
            </w:pPr>
          </w:p>
        </w:tc>
        <w:tc>
          <w:tcPr>
            <w:tcW w:w="44" w:type="dxa"/>
          </w:tcPr>
          <w:p w14:paraId="4B9415A0" w14:textId="77777777" w:rsidR="00E16D79" w:rsidRDefault="00E16D79">
            <w:pPr>
              <w:pStyle w:val="EmptyCellLayoutStyle"/>
              <w:spacing w:after="0" w:line="240" w:lineRule="auto"/>
            </w:pPr>
          </w:p>
        </w:tc>
        <w:tc>
          <w:tcPr>
            <w:tcW w:w="36" w:type="dxa"/>
          </w:tcPr>
          <w:p w14:paraId="0B0E878D" w14:textId="77777777" w:rsidR="00E16D79" w:rsidRDefault="00E16D79">
            <w:pPr>
              <w:pStyle w:val="EmptyCellLayoutStyle"/>
              <w:spacing w:after="0" w:line="240" w:lineRule="auto"/>
            </w:pPr>
          </w:p>
        </w:tc>
        <w:tc>
          <w:tcPr>
            <w:tcW w:w="191" w:type="dxa"/>
          </w:tcPr>
          <w:p w14:paraId="4772D954" w14:textId="77777777" w:rsidR="00E16D79" w:rsidRDefault="00E16D79">
            <w:pPr>
              <w:pStyle w:val="EmptyCellLayoutStyle"/>
              <w:spacing w:after="0" w:line="240" w:lineRule="auto"/>
            </w:pPr>
          </w:p>
        </w:tc>
        <w:tc>
          <w:tcPr>
            <w:tcW w:w="334" w:type="dxa"/>
          </w:tcPr>
          <w:p w14:paraId="1C0852B2" w14:textId="77777777" w:rsidR="00E16D79" w:rsidRDefault="00E16D79">
            <w:pPr>
              <w:pStyle w:val="EmptyCellLayoutStyle"/>
              <w:spacing w:after="0" w:line="240" w:lineRule="auto"/>
            </w:pPr>
          </w:p>
        </w:tc>
        <w:tc>
          <w:tcPr>
            <w:tcW w:w="44" w:type="dxa"/>
          </w:tcPr>
          <w:p w14:paraId="06592EB7" w14:textId="77777777" w:rsidR="00E16D79" w:rsidRDefault="00E16D79">
            <w:pPr>
              <w:pStyle w:val="EmptyCellLayoutStyle"/>
              <w:spacing w:after="0" w:line="240" w:lineRule="auto"/>
            </w:pPr>
          </w:p>
        </w:tc>
        <w:tc>
          <w:tcPr>
            <w:tcW w:w="51" w:type="dxa"/>
          </w:tcPr>
          <w:p w14:paraId="2661D0DD" w14:textId="77777777" w:rsidR="00E16D79" w:rsidRDefault="00E16D79">
            <w:pPr>
              <w:pStyle w:val="EmptyCellLayoutStyle"/>
              <w:spacing w:after="0" w:line="240" w:lineRule="auto"/>
            </w:pPr>
          </w:p>
        </w:tc>
        <w:tc>
          <w:tcPr>
            <w:tcW w:w="22" w:type="dxa"/>
          </w:tcPr>
          <w:p w14:paraId="11967279" w14:textId="77777777" w:rsidR="00E16D79" w:rsidRDefault="00E16D79">
            <w:pPr>
              <w:pStyle w:val="EmptyCellLayoutStyle"/>
              <w:spacing w:after="0" w:line="240" w:lineRule="auto"/>
            </w:pPr>
          </w:p>
        </w:tc>
        <w:tc>
          <w:tcPr>
            <w:tcW w:w="16" w:type="dxa"/>
          </w:tcPr>
          <w:p w14:paraId="53B24AAC" w14:textId="77777777" w:rsidR="00E16D79" w:rsidRDefault="00E16D79">
            <w:pPr>
              <w:pStyle w:val="EmptyCellLayoutStyle"/>
              <w:spacing w:after="0" w:line="240" w:lineRule="auto"/>
            </w:pPr>
          </w:p>
        </w:tc>
        <w:tc>
          <w:tcPr>
            <w:tcW w:w="16" w:type="dxa"/>
          </w:tcPr>
          <w:p w14:paraId="79E78398" w14:textId="77777777" w:rsidR="00E16D79" w:rsidRDefault="00E16D79">
            <w:pPr>
              <w:pStyle w:val="EmptyCellLayoutStyle"/>
              <w:spacing w:after="0" w:line="240" w:lineRule="auto"/>
            </w:pPr>
          </w:p>
        </w:tc>
        <w:tc>
          <w:tcPr>
            <w:tcW w:w="16" w:type="dxa"/>
          </w:tcPr>
          <w:p w14:paraId="41B059A0" w14:textId="77777777" w:rsidR="00E16D79" w:rsidRDefault="00E16D79">
            <w:pPr>
              <w:pStyle w:val="EmptyCellLayoutStyle"/>
              <w:spacing w:after="0" w:line="240" w:lineRule="auto"/>
            </w:pPr>
          </w:p>
        </w:tc>
        <w:tc>
          <w:tcPr>
            <w:tcW w:w="42" w:type="dxa"/>
          </w:tcPr>
          <w:p w14:paraId="256B2F43" w14:textId="77777777" w:rsidR="00E16D79" w:rsidRDefault="00E16D79">
            <w:pPr>
              <w:pStyle w:val="EmptyCellLayoutStyle"/>
              <w:spacing w:after="0" w:line="240" w:lineRule="auto"/>
            </w:pPr>
          </w:p>
        </w:tc>
        <w:tc>
          <w:tcPr>
            <w:tcW w:w="16" w:type="dxa"/>
          </w:tcPr>
          <w:p w14:paraId="1C00D28B" w14:textId="77777777" w:rsidR="00E16D79" w:rsidRDefault="00E16D79">
            <w:pPr>
              <w:pStyle w:val="EmptyCellLayoutStyle"/>
              <w:spacing w:after="0" w:line="240" w:lineRule="auto"/>
            </w:pPr>
          </w:p>
        </w:tc>
        <w:tc>
          <w:tcPr>
            <w:tcW w:w="16" w:type="dxa"/>
          </w:tcPr>
          <w:p w14:paraId="6699D09F" w14:textId="77777777" w:rsidR="00E16D79" w:rsidRDefault="00E16D79">
            <w:pPr>
              <w:pStyle w:val="EmptyCellLayoutStyle"/>
              <w:spacing w:after="0" w:line="240" w:lineRule="auto"/>
            </w:pPr>
          </w:p>
        </w:tc>
        <w:tc>
          <w:tcPr>
            <w:tcW w:w="24" w:type="dxa"/>
          </w:tcPr>
          <w:p w14:paraId="35E55175" w14:textId="77777777" w:rsidR="00E16D79" w:rsidRDefault="00E16D79">
            <w:pPr>
              <w:pStyle w:val="EmptyCellLayoutStyle"/>
              <w:spacing w:after="0" w:line="240" w:lineRule="auto"/>
            </w:pPr>
          </w:p>
        </w:tc>
        <w:tc>
          <w:tcPr>
            <w:tcW w:w="292" w:type="dxa"/>
          </w:tcPr>
          <w:p w14:paraId="3972CC59" w14:textId="77777777" w:rsidR="00E16D79" w:rsidRDefault="00E16D79">
            <w:pPr>
              <w:pStyle w:val="EmptyCellLayoutStyle"/>
              <w:spacing w:after="0" w:line="240" w:lineRule="auto"/>
            </w:pPr>
          </w:p>
        </w:tc>
        <w:tc>
          <w:tcPr>
            <w:tcW w:w="24" w:type="dxa"/>
          </w:tcPr>
          <w:p w14:paraId="041639D1" w14:textId="77777777" w:rsidR="00E16D79" w:rsidRDefault="00E16D79">
            <w:pPr>
              <w:pStyle w:val="EmptyCellLayoutStyle"/>
              <w:spacing w:after="0" w:line="240" w:lineRule="auto"/>
            </w:pPr>
          </w:p>
        </w:tc>
        <w:tc>
          <w:tcPr>
            <w:tcW w:w="16" w:type="dxa"/>
          </w:tcPr>
          <w:p w14:paraId="63B4C557" w14:textId="77777777" w:rsidR="00E16D79" w:rsidRDefault="00E16D79">
            <w:pPr>
              <w:pStyle w:val="EmptyCellLayoutStyle"/>
              <w:spacing w:after="0" w:line="240" w:lineRule="auto"/>
            </w:pPr>
          </w:p>
        </w:tc>
        <w:tc>
          <w:tcPr>
            <w:tcW w:w="32" w:type="dxa"/>
          </w:tcPr>
          <w:p w14:paraId="29038036" w14:textId="77777777" w:rsidR="00E16D79" w:rsidRDefault="00E16D79">
            <w:pPr>
              <w:pStyle w:val="EmptyCellLayoutStyle"/>
              <w:spacing w:after="0" w:line="240" w:lineRule="auto"/>
            </w:pPr>
          </w:p>
        </w:tc>
        <w:tc>
          <w:tcPr>
            <w:tcW w:w="85" w:type="dxa"/>
          </w:tcPr>
          <w:p w14:paraId="065A56C9" w14:textId="77777777" w:rsidR="00E16D79" w:rsidRDefault="00E16D79">
            <w:pPr>
              <w:pStyle w:val="EmptyCellLayoutStyle"/>
              <w:spacing w:after="0" w:line="240" w:lineRule="auto"/>
            </w:pPr>
          </w:p>
        </w:tc>
        <w:tc>
          <w:tcPr>
            <w:tcW w:w="475" w:type="dxa"/>
          </w:tcPr>
          <w:p w14:paraId="52C01537" w14:textId="77777777" w:rsidR="00E16D79" w:rsidRDefault="00E16D79">
            <w:pPr>
              <w:pStyle w:val="EmptyCellLayoutStyle"/>
              <w:spacing w:after="0" w:line="240" w:lineRule="auto"/>
            </w:pPr>
          </w:p>
        </w:tc>
        <w:tc>
          <w:tcPr>
            <w:tcW w:w="9191" w:type="dxa"/>
            <w:gridSpan w:val="13"/>
          </w:tcPr>
          <w:tbl>
            <w:tblPr>
              <w:tblW w:w="0" w:type="auto"/>
              <w:tblCellMar>
                <w:left w:w="0" w:type="dxa"/>
                <w:right w:w="0" w:type="dxa"/>
              </w:tblCellMar>
              <w:tblLook w:val="04A0" w:firstRow="1" w:lastRow="0" w:firstColumn="1" w:lastColumn="0" w:noHBand="0" w:noVBand="1"/>
            </w:tblPr>
            <w:tblGrid>
              <w:gridCol w:w="9170"/>
            </w:tblGrid>
            <w:tr w:rsidR="00E16D79" w14:paraId="5D4582DA" w14:textId="77777777">
              <w:trPr>
                <w:trHeight w:val="438"/>
              </w:trPr>
              <w:tc>
                <w:tcPr>
                  <w:tcW w:w="9871" w:type="dxa"/>
                  <w:tcBorders>
                    <w:top w:val="nil"/>
                    <w:left w:val="nil"/>
                    <w:bottom w:val="nil"/>
                    <w:right w:val="nil"/>
                  </w:tcBorders>
                  <w:tcMar>
                    <w:top w:w="0" w:type="dxa"/>
                    <w:left w:w="39" w:type="dxa"/>
                    <w:bottom w:w="0" w:type="dxa"/>
                    <w:right w:w="39" w:type="dxa"/>
                  </w:tcMar>
                </w:tcPr>
                <w:p w14:paraId="36BAEE48" w14:textId="77777777" w:rsidR="00E16D79" w:rsidRDefault="004F4E2D">
                  <w:pPr>
                    <w:spacing w:after="0" w:line="240" w:lineRule="auto"/>
                    <w:rPr>
                      <w:del w:id="199" w:author="Parulekar, Prutha" w:date="2023-07-05T09:40:00Z"/>
                    </w:rPr>
                  </w:pPr>
                  <w:r>
                    <w:rPr>
                      <w:rFonts w:ascii="Segoe UI" w:eastAsia="Segoe UI" w:hAnsi="Segoe UI"/>
                      <w:b/>
                      <w:color w:val="000000"/>
                      <w:sz w:val="16"/>
                    </w:rPr>
                    <w:t xml:space="preserve">ix    Failure related to mishandling or poor manhandling or non-replacement of required consumables as per </w:t>
                  </w:r>
                  <w:del w:id="200" w:author="Parulekar, Prutha" w:date="2023-07-05T09:40:00Z">
                    <w:r>
                      <w:rPr>
                        <w:rFonts w:ascii="Segoe UI" w:eastAsia="Segoe UI" w:hAnsi="Segoe UI"/>
                        <w:b/>
                        <w:color w:val="000000"/>
                        <w:sz w:val="16"/>
                      </w:rPr>
                      <w:delText>guidelinesnot</w:delText>
                    </w:r>
                  </w:del>
                  <w:ins w:id="201" w:author="Parulekar, Prutha" w:date="2023-07-05T09:40:00Z">
                    <w:r>
                      <w:rPr>
                        <w:rFonts w:ascii="Segoe UI" w:eastAsia="Segoe UI" w:hAnsi="Segoe UI"/>
                        <w:b/>
                        <w:color w:val="000000"/>
                        <w:sz w:val="16"/>
                      </w:rPr>
                      <w:t>guidelines</w:t>
                    </w:r>
                    <w:r w:rsidR="00F13062">
                      <w:rPr>
                        <w:rFonts w:ascii="Segoe UI" w:eastAsia="Segoe UI" w:hAnsi="Segoe UI"/>
                        <w:b/>
                        <w:color w:val="000000"/>
                        <w:sz w:val="16"/>
                      </w:rPr>
                      <w:t xml:space="preserve"> </w:t>
                    </w:r>
                    <w:r>
                      <w:rPr>
                        <w:rFonts w:ascii="Segoe UI" w:eastAsia="Segoe UI" w:hAnsi="Segoe UI"/>
                        <w:b/>
                        <w:color w:val="000000"/>
                        <w:sz w:val="16"/>
                      </w:rPr>
                      <w:t xml:space="preserve">not </w:t>
                    </w:r>
                    <w:r w:rsidR="00F13062">
                      <w:rPr>
                        <w:rFonts w:ascii="Segoe UI" w:eastAsia="Segoe UI" w:hAnsi="Segoe UI"/>
                        <w:b/>
                        <w:color w:val="000000"/>
                        <w:sz w:val="16"/>
                      </w:rPr>
                      <w:t>to</w:t>
                    </w:r>
                  </w:ins>
                  <w:r w:rsidR="00F13062">
                    <w:rPr>
                      <w:rFonts w:ascii="Segoe UI" w:eastAsia="Segoe UI" w:hAnsi="Segoe UI"/>
                      <w:b/>
                      <w:color w:val="000000"/>
                      <w:sz w:val="16"/>
                    </w:rPr>
                    <w:t xml:space="preserve"> </w:t>
                  </w:r>
                  <w:r>
                    <w:rPr>
                      <w:rFonts w:ascii="Segoe UI" w:eastAsia="Segoe UI" w:hAnsi="Segoe UI"/>
                      <w:b/>
                      <w:color w:val="000000"/>
                      <w:sz w:val="16"/>
                    </w:rPr>
                    <w:t xml:space="preserve">be covered. </w:t>
                  </w:r>
                </w:p>
                <w:p w14:paraId="07E452B4" w14:textId="3C541F77" w:rsidR="00E16D79" w:rsidRDefault="00E16D79">
                  <w:pPr>
                    <w:spacing w:after="0" w:line="240" w:lineRule="auto"/>
                  </w:pPr>
                </w:p>
              </w:tc>
            </w:tr>
          </w:tbl>
          <w:p w14:paraId="4EB9DFA1" w14:textId="77777777" w:rsidR="00E16D79" w:rsidRDefault="00E16D79">
            <w:pPr>
              <w:spacing w:after="0" w:line="240" w:lineRule="auto"/>
            </w:pPr>
          </w:p>
        </w:tc>
        <w:tc>
          <w:tcPr>
            <w:tcW w:w="149" w:type="dxa"/>
          </w:tcPr>
          <w:p w14:paraId="2BDF5AEE" w14:textId="77777777" w:rsidR="00E16D79" w:rsidRDefault="00E16D79">
            <w:pPr>
              <w:pStyle w:val="EmptyCellLayoutStyle"/>
              <w:spacing w:after="0" w:line="240" w:lineRule="auto"/>
            </w:pPr>
          </w:p>
        </w:tc>
      </w:tr>
      <w:tr w:rsidR="00AD3B06" w14:paraId="357CF567" w14:textId="77777777" w:rsidTr="00DC79E3">
        <w:trPr>
          <w:trHeight w:val="59"/>
        </w:trPr>
        <w:tc>
          <w:tcPr>
            <w:tcW w:w="6" w:type="dxa"/>
          </w:tcPr>
          <w:p w14:paraId="29B620F6" w14:textId="77777777" w:rsidR="00E16D79" w:rsidRDefault="00E16D79">
            <w:pPr>
              <w:pStyle w:val="EmptyCellLayoutStyle"/>
              <w:spacing w:after="0" w:line="240" w:lineRule="auto"/>
            </w:pPr>
          </w:p>
        </w:tc>
        <w:tc>
          <w:tcPr>
            <w:tcW w:w="18" w:type="dxa"/>
          </w:tcPr>
          <w:p w14:paraId="4B1B4992" w14:textId="77777777" w:rsidR="00E16D79" w:rsidRDefault="00E16D79">
            <w:pPr>
              <w:pStyle w:val="EmptyCellLayoutStyle"/>
              <w:spacing w:after="0" w:line="240" w:lineRule="auto"/>
            </w:pPr>
          </w:p>
        </w:tc>
        <w:tc>
          <w:tcPr>
            <w:tcW w:w="9" w:type="dxa"/>
          </w:tcPr>
          <w:p w14:paraId="70E23576" w14:textId="77777777" w:rsidR="00E16D79" w:rsidRDefault="00E16D79">
            <w:pPr>
              <w:pStyle w:val="EmptyCellLayoutStyle"/>
              <w:spacing w:after="0" w:line="240" w:lineRule="auto"/>
            </w:pPr>
          </w:p>
        </w:tc>
        <w:tc>
          <w:tcPr>
            <w:tcW w:w="11" w:type="dxa"/>
          </w:tcPr>
          <w:p w14:paraId="3129DE63" w14:textId="77777777" w:rsidR="00E16D79" w:rsidRDefault="00E16D79">
            <w:pPr>
              <w:pStyle w:val="EmptyCellLayoutStyle"/>
              <w:spacing w:after="0" w:line="240" w:lineRule="auto"/>
            </w:pPr>
          </w:p>
        </w:tc>
        <w:tc>
          <w:tcPr>
            <w:tcW w:w="6" w:type="dxa"/>
          </w:tcPr>
          <w:p w14:paraId="2E4552CF" w14:textId="77777777" w:rsidR="00E16D79" w:rsidRDefault="00E16D79">
            <w:pPr>
              <w:pStyle w:val="EmptyCellLayoutStyle"/>
              <w:spacing w:after="0" w:line="240" w:lineRule="auto"/>
            </w:pPr>
          </w:p>
        </w:tc>
        <w:tc>
          <w:tcPr>
            <w:tcW w:w="6" w:type="dxa"/>
          </w:tcPr>
          <w:p w14:paraId="348696AF" w14:textId="77777777" w:rsidR="00E16D79" w:rsidRDefault="00E16D79">
            <w:pPr>
              <w:pStyle w:val="EmptyCellLayoutStyle"/>
              <w:spacing w:after="0" w:line="240" w:lineRule="auto"/>
            </w:pPr>
          </w:p>
        </w:tc>
        <w:tc>
          <w:tcPr>
            <w:tcW w:w="34" w:type="dxa"/>
          </w:tcPr>
          <w:p w14:paraId="2A4F75FE" w14:textId="77777777" w:rsidR="00E16D79" w:rsidRDefault="00E16D79">
            <w:pPr>
              <w:pStyle w:val="EmptyCellLayoutStyle"/>
              <w:spacing w:after="0" w:line="240" w:lineRule="auto"/>
            </w:pPr>
          </w:p>
        </w:tc>
        <w:tc>
          <w:tcPr>
            <w:tcW w:w="6" w:type="dxa"/>
          </w:tcPr>
          <w:p w14:paraId="456E5083" w14:textId="77777777" w:rsidR="00E16D79" w:rsidRDefault="00E16D79">
            <w:pPr>
              <w:pStyle w:val="EmptyCellLayoutStyle"/>
              <w:spacing w:after="0" w:line="240" w:lineRule="auto"/>
            </w:pPr>
          </w:p>
        </w:tc>
        <w:tc>
          <w:tcPr>
            <w:tcW w:w="44" w:type="dxa"/>
          </w:tcPr>
          <w:p w14:paraId="3413971E" w14:textId="77777777" w:rsidR="00E16D79" w:rsidRDefault="00E16D79">
            <w:pPr>
              <w:pStyle w:val="EmptyCellLayoutStyle"/>
              <w:spacing w:after="0" w:line="240" w:lineRule="auto"/>
            </w:pPr>
          </w:p>
        </w:tc>
        <w:tc>
          <w:tcPr>
            <w:tcW w:w="36" w:type="dxa"/>
          </w:tcPr>
          <w:p w14:paraId="6E993875" w14:textId="77777777" w:rsidR="00E16D79" w:rsidRDefault="00E16D79">
            <w:pPr>
              <w:pStyle w:val="EmptyCellLayoutStyle"/>
              <w:spacing w:after="0" w:line="240" w:lineRule="auto"/>
            </w:pPr>
          </w:p>
        </w:tc>
        <w:tc>
          <w:tcPr>
            <w:tcW w:w="191" w:type="dxa"/>
          </w:tcPr>
          <w:p w14:paraId="0717C330" w14:textId="77777777" w:rsidR="00E16D79" w:rsidRDefault="00E16D79">
            <w:pPr>
              <w:pStyle w:val="EmptyCellLayoutStyle"/>
              <w:spacing w:after="0" w:line="240" w:lineRule="auto"/>
            </w:pPr>
          </w:p>
        </w:tc>
        <w:tc>
          <w:tcPr>
            <w:tcW w:w="334" w:type="dxa"/>
          </w:tcPr>
          <w:p w14:paraId="35A7C475" w14:textId="77777777" w:rsidR="00E16D79" w:rsidRDefault="00E16D79">
            <w:pPr>
              <w:pStyle w:val="EmptyCellLayoutStyle"/>
              <w:spacing w:after="0" w:line="240" w:lineRule="auto"/>
            </w:pPr>
          </w:p>
        </w:tc>
        <w:tc>
          <w:tcPr>
            <w:tcW w:w="44" w:type="dxa"/>
          </w:tcPr>
          <w:p w14:paraId="002882F1" w14:textId="77777777" w:rsidR="00E16D79" w:rsidRDefault="00E16D79">
            <w:pPr>
              <w:pStyle w:val="EmptyCellLayoutStyle"/>
              <w:spacing w:after="0" w:line="240" w:lineRule="auto"/>
            </w:pPr>
          </w:p>
        </w:tc>
        <w:tc>
          <w:tcPr>
            <w:tcW w:w="51" w:type="dxa"/>
          </w:tcPr>
          <w:p w14:paraId="2D340123" w14:textId="77777777" w:rsidR="00E16D79" w:rsidRDefault="00E16D79">
            <w:pPr>
              <w:pStyle w:val="EmptyCellLayoutStyle"/>
              <w:spacing w:after="0" w:line="240" w:lineRule="auto"/>
            </w:pPr>
          </w:p>
        </w:tc>
        <w:tc>
          <w:tcPr>
            <w:tcW w:w="22" w:type="dxa"/>
          </w:tcPr>
          <w:p w14:paraId="3F1C6E4A" w14:textId="77777777" w:rsidR="00E16D79" w:rsidRDefault="00E16D79">
            <w:pPr>
              <w:pStyle w:val="EmptyCellLayoutStyle"/>
              <w:spacing w:after="0" w:line="240" w:lineRule="auto"/>
            </w:pPr>
          </w:p>
        </w:tc>
        <w:tc>
          <w:tcPr>
            <w:tcW w:w="16" w:type="dxa"/>
          </w:tcPr>
          <w:p w14:paraId="40BFD530" w14:textId="77777777" w:rsidR="00E16D79" w:rsidRDefault="00E16D79">
            <w:pPr>
              <w:pStyle w:val="EmptyCellLayoutStyle"/>
              <w:spacing w:after="0" w:line="240" w:lineRule="auto"/>
            </w:pPr>
          </w:p>
        </w:tc>
        <w:tc>
          <w:tcPr>
            <w:tcW w:w="16" w:type="dxa"/>
          </w:tcPr>
          <w:p w14:paraId="1A627725" w14:textId="77777777" w:rsidR="00E16D79" w:rsidRDefault="00E16D79">
            <w:pPr>
              <w:pStyle w:val="EmptyCellLayoutStyle"/>
              <w:spacing w:after="0" w:line="240" w:lineRule="auto"/>
            </w:pPr>
          </w:p>
        </w:tc>
        <w:tc>
          <w:tcPr>
            <w:tcW w:w="16" w:type="dxa"/>
          </w:tcPr>
          <w:p w14:paraId="4E817EB6" w14:textId="77777777" w:rsidR="00E16D79" w:rsidRDefault="00E16D79">
            <w:pPr>
              <w:pStyle w:val="EmptyCellLayoutStyle"/>
              <w:spacing w:after="0" w:line="240" w:lineRule="auto"/>
            </w:pPr>
          </w:p>
        </w:tc>
        <w:tc>
          <w:tcPr>
            <w:tcW w:w="42" w:type="dxa"/>
          </w:tcPr>
          <w:p w14:paraId="58E6F5C4" w14:textId="77777777" w:rsidR="00E16D79" w:rsidRDefault="00E16D79">
            <w:pPr>
              <w:pStyle w:val="EmptyCellLayoutStyle"/>
              <w:spacing w:after="0" w:line="240" w:lineRule="auto"/>
            </w:pPr>
          </w:p>
        </w:tc>
        <w:tc>
          <w:tcPr>
            <w:tcW w:w="16" w:type="dxa"/>
          </w:tcPr>
          <w:p w14:paraId="2F6F3E64" w14:textId="77777777" w:rsidR="00E16D79" w:rsidRDefault="00E16D79">
            <w:pPr>
              <w:pStyle w:val="EmptyCellLayoutStyle"/>
              <w:spacing w:after="0" w:line="240" w:lineRule="auto"/>
            </w:pPr>
          </w:p>
        </w:tc>
        <w:tc>
          <w:tcPr>
            <w:tcW w:w="16" w:type="dxa"/>
          </w:tcPr>
          <w:p w14:paraId="59B9422A" w14:textId="77777777" w:rsidR="00E16D79" w:rsidRDefault="00E16D79">
            <w:pPr>
              <w:pStyle w:val="EmptyCellLayoutStyle"/>
              <w:spacing w:after="0" w:line="240" w:lineRule="auto"/>
            </w:pPr>
          </w:p>
        </w:tc>
        <w:tc>
          <w:tcPr>
            <w:tcW w:w="24" w:type="dxa"/>
          </w:tcPr>
          <w:p w14:paraId="332C3C2C" w14:textId="77777777" w:rsidR="00E16D79" w:rsidRDefault="00E16D79">
            <w:pPr>
              <w:pStyle w:val="EmptyCellLayoutStyle"/>
              <w:spacing w:after="0" w:line="240" w:lineRule="auto"/>
            </w:pPr>
          </w:p>
        </w:tc>
        <w:tc>
          <w:tcPr>
            <w:tcW w:w="292" w:type="dxa"/>
          </w:tcPr>
          <w:p w14:paraId="430D2193" w14:textId="77777777" w:rsidR="00E16D79" w:rsidRDefault="00E16D79">
            <w:pPr>
              <w:pStyle w:val="EmptyCellLayoutStyle"/>
              <w:spacing w:after="0" w:line="240" w:lineRule="auto"/>
            </w:pPr>
          </w:p>
        </w:tc>
        <w:tc>
          <w:tcPr>
            <w:tcW w:w="24" w:type="dxa"/>
          </w:tcPr>
          <w:p w14:paraId="69CDEA14" w14:textId="77777777" w:rsidR="00E16D79" w:rsidRDefault="00E16D79">
            <w:pPr>
              <w:pStyle w:val="EmptyCellLayoutStyle"/>
              <w:spacing w:after="0" w:line="240" w:lineRule="auto"/>
            </w:pPr>
          </w:p>
        </w:tc>
        <w:tc>
          <w:tcPr>
            <w:tcW w:w="16" w:type="dxa"/>
          </w:tcPr>
          <w:p w14:paraId="1B99EDC4" w14:textId="77777777" w:rsidR="00E16D79" w:rsidRDefault="00E16D79">
            <w:pPr>
              <w:pStyle w:val="EmptyCellLayoutStyle"/>
              <w:spacing w:after="0" w:line="240" w:lineRule="auto"/>
            </w:pPr>
          </w:p>
        </w:tc>
        <w:tc>
          <w:tcPr>
            <w:tcW w:w="32" w:type="dxa"/>
          </w:tcPr>
          <w:p w14:paraId="7B432C46" w14:textId="77777777" w:rsidR="00E16D79" w:rsidRDefault="00E16D79">
            <w:pPr>
              <w:pStyle w:val="EmptyCellLayoutStyle"/>
              <w:spacing w:after="0" w:line="240" w:lineRule="auto"/>
            </w:pPr>
          </w:p>
        </w:tc>
        <w:tc>
          <w:tcPr>
            <w:tcW w:w="85" w:type="dxa"/>
          </w:tcPr>
          <w:p w14:paraId="5B0682D9" w14:textId="77777777" w:rsidR="00E16D79" w:rsidRDefault="00E16D79">
            <w:pPr>
              <w:pStyle w:val="EmptyCellLayoutStyle"/>
              <w:spacing w:after="0" w:line="240" w:lineRule="auto"/>
            </w:pPr>
          </w:p>
        </w:tc>
        <w:tc>
          <w:tcPr>
            <w:tcW w:w="475" w:type="dxa"/>
          </w:tcPr>
          <w:p w14:paraId="23D69DC5" w14:textId="77777777" w:rsidR="00E16D79" w:rsidRDefault="00E16D79">
            <w:pPr>
              <w:pStyle w:val="EmptyCellLayoutStyle"/>
              <w:spacing w:after="0" w:line="240" w:lineRule="auto"/>
            </w:pPr>
          </w:p>
        </w:tc>
        <w:tc>
          <w:tcPr>
            <w:tcW w:w="36" w:type="dxa"/>
          </w:tcPr>
          <w:p w14:paraId="7B6F475C" w14:textId="77777777" w:rsidR="00E16D79" w:rsidRDefault="00E16D79">
            <w:pPr>
              <w:pStyle w:val="EmptyCellLayoutStyle"/>
              <w:spacing w:after="0" w:line="240" w:lineRule="auto"/>
            </w:pPr>
          </w:p>
        </w:tc>
        <w:tc>
          <w:tcPr>
            <w:tcW w:w="129" w:type="dxa"/>
          </w:tcPr>
          <w:p w14:paraId="7711887C" w14:textId="77777777" w:rsidR="00E16D79" w:rsidRDefault="00E16D79">
            <w:pPr>
              <w:pStyle w:val="EmptyCellLayoutStyle"/>
              <w:spacing w:after="0" w:line="240" w:lineRule="auto"/>
            </w:pPr>
          </w:p>
        </w:tc>
        <w:tc>
          <w:tcPr>
            <w:tcW w:w="94" w:type="dxa"/>
          </w:tcPr>
          <w:p w14:paraId="76ADE4D2" w14:textId="77777777" w:rsidR="00E16D79" w:rsidRDefault="00E16D79">
            <w:pPr>
              <w:pStyle w:val="EmptyCellLayoutStyle"/>
              <w:spacing w:after="0" w:line="240" w:lineRule="auto"/>
            </w:pPr>
          </w:p>
        </w:tc>
        <w:tc>
          <w:tcPr>
            <w:tcW w:w="57" w:type="dxa"/>
          </w:tcPr>
          <w:p w14:paraId="08303C29" w14:textId="77777777" w:rsidR="00E16D79" w:rsidRDefault="00E16D79">
            <w:pPr>
              <w:pStyle w:val="EmptyCellLayoutStyle"/>
              <w:spacing w:after="0" w:line="240" w:lineRule="auto"/>
            </w:pPr>
          </w:p>
        </w:tc>
        <w:tc>
          <w:tcPr>
            <w:tcW w:w="685" w:type="dxa"/>
          </w:tcPr>
          <w:p w14:paraId="3D80ABB7" w14:textId="77777777" w:rsidR="00E16D79" w:rsidRDefault="00E16D79">
            <w:pPr>
              <w:pStyle w:val="EmptyCellLayoutStyle"/>
              <w:spacing w:after="0" w:line="240" w:lineRule="auto"/>
            </w:pPr>
          </w:p>
        </w:tc>
        <w:tc>
          <w:tcPr>
            <w:tcW w:w="1241" w:type="dxa"/>
          </w:tcPr>
          <w:p w14:paraId="0C485583" w14:textId="77777777" w:rsidR="00E16D79" w:rsidRDefault="00E16D79">
            <w:pPr>
              <w:pStyle w:val="EmptyCellLayoutStyle"/>
              <w:spacing w:after="0" w:line="240" w:lineRule="auto"/>
            </w:pPr>
          </w:p>
        </w:tc>
        <w:tc>
          <w:tcPr>
            <w:tcW w:w="131" w:type="dxa"/>
          </w:tcPr>
          <w:p w14:paraId="4E0547C0" w14:textId="77777777" w:rsidR="00E16D79" w:rsidRDefault="00E16D79">
            <w:pPr>
              <w:pStyle w:val="EmptyCellLayoutStyle"/>
              <w:spacing w:after="0" w:line="240" w:lineRule="auto"/>
            </w:pPr>
          </w:p>
        </w:tc>
        <w:tc>
          <w:tcPr>
            <w:tcW w:w="1431" w:type="dxa"/>
          </w:tcPr>
          <w:p w14:paraId="3B9E5D54" w14:textId="77777777" w:rsidR="00E16D79" w:rsidRDefault="00E16D79">
            <w:pPr>
              <w:pStyle w:val="EmptyCellLayoutStyle"/>
              <w:spacing w:after="0" w:line="240" w:lineRule="auto"/>
            </w:pPr>
          </w:p>
        </w:tc>
        <w:tc>
          <w:tcPr>
            <w:tcW w:w="2311" w:type="dxa"/>
          </w:tcPr>
          <w:p w14:paraId="456F2B6B" w14:textId="77777777" w:rsidR="00E16D79" w:rsidRDefault="00E16D79">
            <w:pPr>
              <w:pStyle w:val="EmptyCellLayoutStyle"/>
              <w:spacing w:after="0" w:line="240" w:lineRule="auto"/>
            </w:pPr>
          </w:p>
        </w:tc>
        <w:tc>
          <w:tcPr>
            <w:tcW w:w="1686" w:type="dxa"/>
          </w:tcPr>
          <w:p w14:paraId="54E181C9" w14:textId="77777777" w:rsidR="00E16D79" w:rsidRDefault="00E16D79">
            <w:pPr>
              <w:pStyle w:val="EmptyCellLayoutStyle"/>
              <w:spacing w:after="0" w:line="240" w:lineRule="auto"/>
            </w:pPr>
          </w:p>
        </w:tc>
        <w:tc>
          <w:tcPr>
            <w:tcW w:w="1353" w:type="dxa"/>
          </w:tcPr>
          <w:p w14:paraId="6A3CD4A8" w14:textId="77777777" w:rsidR="00E16D79" w:rsidRDefault="00E16D79">
            <w:pPr>
              <w:pStyle w:val="EmptyCellLayoutStyle"/>
              <w:spacing w:after="0" w:line="240" w:lineRule="auto"/>
            </w:pPr>
          </w:p>
        </w:tc>
        <w:tc>
          <w:tcPr>
            <w:tcW w:w="16" w:type="dxa"/>
          </w:tcPr>
          <w:p w14:paraId="3AB72CAA" w14:textId="77777777" w:rsidR="00E16D79" w:rsidRDefault="00E16D79">
            <w:pPr>
              <w:pStyle w:val="EmptyCellLayoutStyle"/>
              <w:spacing w:after="0" w:line="240" w:lineRule="auto"/>
            </w:pPr>
          </w:p>
        </w:tc>
        <w:tc>
          <w:tcPr>
            <w:tcW w:w="21" w:type="dxa"/>
          </w:tcPr>
          <w:p w14:paraId="2039445C" w14:textId="77777777" w:rsidR="00E16D79" w:rsidRDefault="00E16D79">
            <w:pPr>
              <w:pStyle w:val="EmptyCellLayoutStyle"/>
              <w:spacing w:after="0" w:line="240" w:lineRule="auto"/>
            </w:pPr>
          </w:p>
        </w:tc>
        <w:tc>
          <w:tcPr>
            <w:tcW w:w="149" w:type="dxa"/>
          </w:tcPr>
          <w:p w14:paraId="500045A7" w14:textId="77777777" w:rsidR="00E16D79" w:rsidRDefault="00E16D79">
            <w:pPr>
              <w:pStyle w:val="EmptyCellLayoutStyle"/>
              <w:spacing w:after="0" w:line="240" w:lineRule="auto"/>
            </w:pPr>
          </w:p>
        </w:tc>
      </w:tr>
      <w:tr w:rsidR="00AD3B06" w14:paraId="2B51C78E" w14:textId="77777777" w:rsidTr="00DC79E3">
        <w:trPr>
          <w:trHeight w:val="463"/>
        </w:trPr>
        <w:tc>
          <w:tcPr>
            <w:tcW w:w="6" w:type="dxa"/>
          </w:tcPr>
          <w:p w14:paraId="15DF532D" w14:textId="77777777" w:rsidR="00E16D79" w:rsidRDefault="00E16D79">
            <w:pPr>
              <w:pStyle w:val="EmptyCellLayoutStyle"/>
              <w:spacing w:after="0" w:line="240" w:lineRule="auto"/>
            </w:pPr>
          </w:p>
        </w:tc>
        <w:tc>
          <w:tcPr>
            <w:tcW w:w="18" w:type="dxa"/>
          </w:tcPr>
          <w:p w14:paraId="3386A842" w14:textId="77777777" w:rsidR="00E16D79" w:rsidRDefault="00E16D79">
            <w:pPr>
              <w:pStyle w:val="EmptyCellLayoutStyle"/>
              <w:spacing w:after="0" w:line="240" w:lineRule="auto"/>
            </w:pPr>
          </w:p>
        </w:tc>
        <w:tc>
          <w:tcPr>
            <w:tcW w:w="9" w:type="dxa"/>
          </w:tcPr>
          <w:p w14:paraId="4FF1CDAF" w14:textId="77777777" w:rsidR="00E16D79" w:rsidRDefault="00E16D79">
            <w:pPr>
              <w:pStyle w:val="EmptyCellLayoutStyle"/>
              <w:spacing w:after="0" w:line="240" w:lineRule="auto"/>
            </w:pPr>
          </w:p>
        </w:tc>
        <w:tc>
          <w:tcPr>
            <w:tcW w:w="11" w:type="dxa"/>
          </w:tcPr>
          <w:p w14:paraId="0A6C8706" w14:textId="77777777" w:rsidR="00E16D79" w:rsidRDefault="00E16D79">
            <w:pPr>
              <w:pStyle w:val="EmptyCellLayoutStyle"/>
              <w:spacing w:after="0" w:line="240" w:lineRule="auto"/>
            </w:pPr>
          </w:p>
        </w:tc>
        <w:tc>
          <w:tcPr>
            <w:tcW w:w="6" w:type="dxa"/>
          </w:tcPr>
          <w:p w14:paraId="0084997F" w14:textId="77777777" w:rsidR="00E16D79" w:rsidRDefault="00E16D79">
            <w:pPr>
              <w:pStyle w:val="EmptyCellLayoutStyle"/>
              <w:spacing w:after="0" w:line="240" w:lineRule="auto"/>
            </w:pPr>
          </w:p>
        </w:tc>
        <w:tc>
          <w:tcPr>
            <w:tcW w:w="6" w:type="dxa"/>
          </w:tcPr>
          <w:p w14:paraId="7A0145F8" w14:textId="77777777" w:rsidR="00E16D79" w:rsidRDefault="00E16D79">
            <w:pPr>
              <w:pStyle w:val="EmptyCellLayoutStyle"/>
              <w:spacing w:after="0" w:line="240" w:lineRule="auto"/>
            </w:pPr>
          </w:p>
        </w:tc>
        <w:tc>
          <w:tcPr>
            <w:tcW w:w="34" w:type="dxa"/>
          </w:tcPr>
          <w:p w14:paraId="1DE63B13" w14:textId="77777777" w:rsidR="00E16D79" w:rsidRDefault="00E16D79">
            <w:pPr>
              <w:pStyle w:val="EmptyCellLayoutStyle"/>
              <w:spacing w:after="0" w:line="240" w:lineRule="auto"/>
            </w:pPr>
          </w:p>
        </w:tc>
        <w:tc>
          <w:tcPr>
            <w:tcW w:w="6" w:type="dxa"/>
          </w:tcPr>
          <w:p w14:paraId="24751036" w14:textId="77777777" w:rsidR="00E16D79" w:rsidRDefault="00E16D79">
            <w:pPr>
              <w:pStyle w:val="EmptyCellLayoutStyle"/>
              <w:spacing w:after="0" w:line="240" w:lineRule="auto"/>
            </w:pPr>
          </w:p>
        </w:tc>
        <w:tc>
          <w:tcPr>
            <w:tcW w:w="44" w:type="dxa"/>
          </w:tcPr>
          <w:p w14:paraId="39FBA5F5" w14:textId="77777777" w:rsidR="00E16D79" w:rsidRDefault="00E16D79">
            <w:pPr>
              <w:pStyle w:val="EmptyCellLayoutStyle"/>
              <w:spacing w:after="0" w:line="240" w:lineRule="auto"/>
            </w:pPr>
          </w:p>
        </w:tc>
        <w:tc>
          <w:tcPr>
            <w:tcW w:w="36" w:type="dxa"/>
          </w:tcPr>
          <w:p w14:paraId="061A86A4" w14:textId="77777777" w:rsidR="00E16D79" w:rsidRDefault="00E16D79">
            <w:pPr>
              <w:pStyle w:val="EmptyCellLayoutStyle"/>
              <w:spacing w:after="0" w:line="240" w:lineRule="auto"/>
            </w:pPr>
          </w:p>
        </w:tc>
        <w:tc>
          <w:tcPr>
            <w:tcW w:w="191" w:type="dxa"/>
          </w:tcPr>
          <w:p w14:paraId="42AC04DD" w14:textId="77777777" w:rsidR="00E16D79" w:rsidRDefault="00E16D79">
            <w:pPr>
              <w:pStyle w:val="EmptyCellLayoutStyle"/>
              <w:spacing w:after="0" w:line="240" w:lineRule="auto"/>
            </w:pPr>
          </w:p>
        </w:tc>
        <w:tc>
          <w:tcPr>
            <w:tcW w:w="334" w:type="dxa"/>
          </w:tcPr>
          <w:p w14:paraId="5C437078" w14:textId="77777777" w:rsidR="00E16D79" w:rsidRDefault="00E16D79">
            <w:pPr>
              <w:pStyle w:val="EmptyCellLayoutStyle"/>
              <w:spacing w:after="0" w:line="240" w:lineRule="auto"/>
            </w:pPr>
          </w:p>
        </w:tc>
        <w:tc>
          <w:tcPr>
            <w:tcW w:w="44" w:type="dxa"/>
          </w:tcPr>
          <w:p w14:paraId="223E91CC" w14:textId="77777777" w:rsidR="00E16D79" w:rsidRDefault="00E16D79">
            <w:pPr>
              <w:pStyle w:val="EmptyCellLayoutStyle"/>
              <w:spacing w:after="0" w:line="240" w:lineRule="auto"/>
            </w:pPr>
          </w:p>
        </w:tc>
        <w:tc>
          <w:tcPr>
            <w:tcW w:w="51" w:type="dxa"/>
          </w:tcPr>
          <w:p w14:paraId="556C0FA8" w14:textId="77777777" w:rsidR="00E16D79" w:rsidRDefault="00E16D79">
            <w:pPr>
              <w:pStyle w:val="EmptyCellLayoutStyle"/>
              <w:spacing w:after="0" w:line="240" w:lineRule="auto"/>
            </w:pPr>
          </w:p>
        </w:tc>
        <w:tc>
          <w:tcPr>
            <w:tcW w:w="22" w:type="dxa"/>
          </w:tcPr>
          <w:p w14:paraId="2DA183FD" w14:textId="77777777" w:rsidR="00E16D79" w:rsidRDefault="00E16D79">
            <w:pPr>
              <w:pStyle w:val="EmptyCellLayoutStyle"/>
              <w:spacing w:after="0" w:line="240" w:lineRule="auto"/>
            </w:pPr>
          </w:p>
        </w:tc>
        <w:tc>
          <w:tcPr>
            <w:tcW w:w="16" w:type="dxa"/>
          </w:tcPr>
          <w:p w14:paraId="2851403A" w14:textId="77777777" w:rsidR="00E16D79" w:rsidRDefault="00E16D79">
            <w:pPr>
              <w:pStyle w:val="EmptyCellLayoutStyle"/>
              <w:spacing w:after="0" w:line="240" w:lineRule="auto"/>
            </w:pPr>
          </w:p>
        </w:tc>
        <w:tc>
          <w:tcPr>
            <w:tcW w:w="16" w:type="dxa"/>
          </w:tcPr>
          <w:p w14:paraId="5019B734" w14:textId="77777777" w:rsidR="00E16D79" w:rsidRDefault="00E16D79">
            <w:pPr>
              <w:pStyle w:val="EmptyCellLayoutStyle"/>
              <w:spacing w:after="0" w:line="240" w:lineRule="auto"/>
            </w:pPr>
          </w:p>
        </w:tc>
        <w:tc>
          <w:tcPr>
            <w:tcW w:w="16" w:type="dxa"/>
          </w:tcPr>
          <w:p w14:paraId="05962055" w14:textId="77777777" w:rsidR="00E16D79" w:rsidRDefault="00E16D79">
            <w:pPr>
              <w:pStyle w:val="EmptyCellLayoutStyle"/>
              <w:spacing w:after="0" w:line="240" w:lineRule="auto"/>
            </w:pPr>
          </w:p>
        </w:tc>
        <w:tc>
          <w:tcPr>
            <w:tcW w:w="42" w:type="dxa"/>
          </w:tcPr>
          <w:p w14:paraId="6B631992" w14:textId="77777777" w:rsidR="00E16D79" w:rsidRDefault="00E16D79">
            <w:pPr>
              <w:pStyle w:val="EmptyCellLayoutStyle"/>
              <w:spacing w:after="0" w:line="240" w:lineRule="auto"/>
            </w:pPr>
          </w:p>
        </w:tc>
        <w:tc>
          <w:tcPr>
            <w:tcW w:w="16" w:type="dxa"/>
          </w:tcPr>
          <w:p w14:paraId="53D8D4D3" w14:textId="77777777" w:rsidR="00E16D79" w:rsidRDefault="00E16D79">
            <w:pPr>
              <w:pStyle w:val="EmptyCellLayoutStyle"/>
              <w:spacing w:after="0" w:line="240" w:lineRule="auto"/>
            </w:pPr>
          </w:p>
        </w:tc>
        <w:tc>
          <w:tcPr>
            <w:tcW w:w="16" w:type="dxa"/>
          </w:tcPr>
          <w:p w14:paraId="406973F3" w14:textId="77777777" w:rsidR="00E16D79" w:rsidRDefault="00E16D79">
            <w:pPr>
              <w:pStyle w:val="EmptyCellLayoutStyle"/>
              <w:spacing w:after="0" w:line="240" w:lineRule="auto"/>
            </w:pPr>
          </w:p>
        </w:tc>
        <w:tc>
          <w:tcPr>
            <w:tcW w:w="24" w:type="dxa"/>
          </w:tcPr>
          <w:p w14:paraId="28920E31" w14:textId="77777777" w:rsidR="00E16D79" w:rsidRDefault="00E16D79">
            <w:pPr>
              <w:pStyle w:val="EmptyCellLayoutStyle"/>
              <w:spacing w:after="0" w:line="240" w:lineRule="auto"/>
            </w:pPr>
          </w:p>
        </w:tc>
        <w:tc>
          <w:tcPr>
            <w:tcW w:w="292" w:type="dxa"/>
          </w:tcPr>
          <w:p w14:paraId="06372A46" w14:textId="77777777" w:rsidR="00E16D79" w:rsidRDefault="00E16D79">
            <w:pPr>
              <w:pStyle w:val="EmptyCellLayoutStyle"/>
              <w:spacing w:after="0" w:line="240" w:lineRule="auto"/>
            </w:pPr>
          </w:p>
        </w:tc>
        <w:tc>
          <w:tcPr>
            <w:tcW w:w="24" w:type="dxa"/>
          </w:tcPr>
          <w:p w14:paraId="0D5D62F3" w14:textId="77777777" w:rsidR="00E16D79" w:rsidRDefault="00E16D79">
            <w:pPr>
              <w:pStyle w:val="EmptyCellLayoutStyle"/>
              <w:spacing w:after="0" w:line="240" w:lineRule="auto"/>
            </w:pPr>
          </w:p>
        </w:tc>
        <w:tc>
          <w:tcPr>
            <w:tcW w:w="16" w:type="dxa"/>
          </w:tcPr>
          <w:p w14:paraId="52A9BB80" w14:textId="77777777" w:rsidR="00E16D79" w:rsidRDefault="00E16D79">
            <w:pPr>
              <w:pStyle w:val="EmptyCellLayoutStyle"/>
              <w:spacing w:after="0" w:line="240" w:lineRule="auto"/>
            </w:pPr>
          </w:p>
        </w:tc>
        <w:tc>
          <w:tcPr>
            <w:tcW w:w="32" w:type="dxa"/>
          </w:tcPr>
          <w:p w14:paraId="548AF251" w14:textId="77777777" w:rsidR="00E16D79" w:rsidRDefault="00E16D79">
            <w:pPr>
              <w:pStyle w:val="EmptyCellLayoutStyle"/>
              <w:spacing w:after="0" w:line="240" w:lineRule="auto"/>
            </w:pPr>
          </w:p>
        </w:tc>
        <w:tc>
          <w:tcPr>
            <w:tcW w:w="85" w:type="dxa"/>
          </w:tcPr>
          <w:p w14:paraId="717EFEF0" w14:textId="77777777" w:rsidR="00E16D79" w:rsidRDefault="00E16D79">
            <w:pPr>
              <w:pStyle w:val="EmptyCellLayoutStyle"/>
              <w:spacing w:after="0" w:line="240" w:lineRule="auto"/>
            </w:pPr>
          </w:p>
        </w:tc>
        <w:tc>
          <w:tcPr>
            <w:tcW w:w="475" w:type="dxa"/>
          </w:tcPr>
          <w:p w14:paraId="30074482" w14:textId="77777777" w:rsidR="00E16D79" w:rsidRDefault="00E16D79">
            <w:pPr>
              <w:pStyle w:val="EmptyCellLayoutStyle"/>
              <w:spacing w:after="0" w:line="240" w:lineRule="auto"/>
            </w:pPr>
          </w:p>
        </w:tc>
        <w:tc>
          <w:tcPr>
            <w:tcW w:w="9191" w:type="dxa"/>
            <w:gridSpan w:val="13"/>
          </w:tcPr>
          <w:tbl>
            <w:tblPr>
              <w:tblW w:w="0" w:type="auto"/>
              <w:tblCellMar>
                <w:left w:w="0" w:type="dxa"/>
                <w:right w:w="0" w:type="dxa"/>
              </w:tblCellMar>
              <w:tblLook w:val="04A0" w:firstRow="1" w:lastRow="0" w:firstColumn="1" w:lastColumn="0" w:noHBand="0" w:noVBand="1"/>
            </w:tblPr>
            <w:tblGrid>
              <w:gridCol w:w="9170"/>
            </w:tblGrid>
            <w:tr w:rsidR="00E16D79" w14:paraId="11999FBF" w14:textId="77777777">
              <w:trPr>
                <w:trHeight w:val="463"/>
              </w:trPr>
              <w:tc>
                <w:tcPr>
                  <w:tcW w:w="9861" w:type="dxa"/>
                  <w:tcBorders>
                    <w:top w:val="nil"/>
                    <w:left w:val="nil"/>
                    <w:bottom w:val="nil"/>
                    <w:right w:val="nil"/>
                  </w:tcBorders>
                  <w:tcMar>
                    <w:top w:w="0" w:type="dxa"/>
                    <w:left w:w="39" w:type="dxa"/>
                    <w:bottom w:w="0" w:type="dxa"/>
                    <w:right w:w="39" w:type="dxa"/>
                  </w:tcMar>
                </w:tcPr>
                <w:p w14:paraId="21DC0ADE" w14:textId="0A10D463" w:rsidR="00E16D79" w:rsidRDefault="004F4E2D">
                  <w:pPr>
                    <w:spacing w:after="0" w:line="240" w:lineRule="auto"/>
                  </w:pPr>
                  <w:r>
                    <w:rPr>
                      <w:rFonts w:ascii="Segoe UI" w:eastAsia="Segoe UI" w:hAnsi="Segoe UI"/>
                      <w:b/>
                      <w:color w:val="000000"/>
                      <w:sz w:val="16"/>
                    </w:rPr>
                    <w:t xml:space="preserve">X    </w:t>
                  </w:r>
                  <w:del w:id="202" w:author="Parulekar, Prutha" w:date="2023-07-05T09:40:00Z">
                    <w:r>
                      <w:rPr>
                        <w:rFonts w:ascii="Segoe UI" w:eastAsia="Segoe UI" w:hAnsi="Segoe UI"/>
                        <w:b/>
                        <w:color w:val="000000"/>
                        <w:sz w:val="16"/>
                      </w:rPr>
                      <w:delText>Continuity of confirmation</w:delText>
                    </w:r>
                  </w:del>
                  <w:ins w:id="203" w:author="Parulekar, Prutha" w:date="2023-07-05T09:40:00Z">
                    <w:r w:rsidR="00F13062">
                      <w:rPr>
                        <w:rFonts w:ascii="Segoe UI" w:eastAsia="Segoe UI" w:hAnsi="Segoe UI"/>
                        <w:b/>
                        <w:color w:val="000000"/>
                        <w:sz w:val="16"/>
                      </w:rPr>
                      <w:t>C</w:t>
                    </w:r>
                    <w:r>
                      <w:rPr>
                        <w:rFonts w:ascii="Segoe UI" w:eastAsia="Segoe UI" w:hAnsi="Segoe UI"/>
                        <w:b/>
                        <w:color w:val="000000"/>
                        <w:sz w:val="16"/>
                      </w:rPr>
                      <w:t>onfirmation</w:t>
                    </w:r>
                  </w:ins>
                  <w:r>
                    <w:rPr>
                      <w:rFonts w:ascii="Segoe UI" w:eastAsia="Segoe UI" w:hAnsi="Segoe UI"/>
                      <w:b/>
                      <w:color w:val="000000"/>
                      <w:sz w:val="16"/>
                    </w:rPr>
                    <w:t xml:space="preserve"> for contract renewal is necessary to </w:t>
                  </w:r>
                  <w:del w:id="204" w:author="Parulekar, Prutha" w:date="2023-07-05T09:40:00Z">
                    <w:r>
                      <w:rPr>
                        <w:rFonts w:ascii="Segoe UI" w:eastAsia="Segoe UI" w:hAnsi="Segoe UI"/>
                        <w:b/>
                        <w:color w:val="000000"/>
                        <w:sz w:val="16"/>
                      </w:rPr>
                      <w:delText>share</w:delText>
                    </w:r>
                  </w:del>
                  <w:ins w:id="205" w:author="Parulekar, Prutha" w:date="2023-07-05T09:40:00Z">
                    <w:r w:rsidR="00F13062">
                      <w:rPr>
                        <w:rFonts w:ascii="Segoe UI" w:eastAsia="Segoe UI" w:hAnsi="Segoe UI"/>
                        <w:b/>
                        <w:color w:val="000000"/>
                        <w:sz w:val="16"/>
                      </w:rPr>
                      <w:t xml:space="preserve">be </w:t>
                    </w:r>
                    <w:r>
                      <w:rPr>
                        <w:rFonts w:ascii="Segoe UI" w:eastAsia="Segoe UI" w:hAnsi="Segoe UI"/>
                        <w:b/>
                        <w:color w:val="000000"/>
                        <w:sz w:val="16"/>
                      </w:rPr>
                      <w:t>share</w:t>
                    </w:r>
                    <w:r w:rsidR="00F13062">
                      <w:rPr>
                        <w:rFonts w:ascii="Segoe UI" w:eastAsia="Segoe UI" w:hAnsi="Segoe UI"/>
                        <w:b/>
                        <w:color w:val="000000"/>
                        <w:sz w:val="16"/>
                      </w:rPr>
                      <w:t>d</w:t>
                    </w:r>
                  </w:ins>
                  <w:r w:rsidR="00F13062">
                    <w:rPr>
                      <w:rFonts w:ascii="Segoe UI" w:eastAsia="Segoe UI" w:hAnsi="Segoe UI"/>
                      <w:b/>
                      <w:color w:val="000000"/>
                      <w:sz w:val="16"/>
                    </w:rPr>
                    <w:t xml:space="preserve"> </w:t>
                  </w:r>
                  <w:r>
                    <w:rPr>
                      <w:rFonts w:ascii="Segoe UI" w:eastAsia="Segoe UI" w:hAnsi="Segoe UI"/>
                      <w:b/>
                      <w:color w:val="000000"/>
                      <w:sz w:val="16"/>
                    </w:rPr>
                    <w:t xml:space="preserve">in writing </w:t>
                  </w:r>
                  <w:ins w:id="206" w:author="Parulekar, Prutha" w:date="2023-07-05T09:40:00Z">
                    <w:r w:rsidR="00F13062">
                      <w:rPr>
                        <w:rFonts w:ascii="Segoe UI" w:eastAsia="Segoe UI" w:hAnsi="Segoe UI"/>
                        <w:b/>
                        <w:color w:val="000000"/>
                        <w:sz w:val="16"/>
                      </w:rPr>
                      <w:t xml:space="preserve">with DIPL </w:t>
                    </w:r>
                  </w:ins>
                  <w:r>
                    <w:rPr>
                      <w:rFonts w:ascii="Segoe UI" w:eastAsia="Segoe UI" w:hAnsi="Segoe UI"/>
                      <w:b/>
                      <w:color w:val="000000"/>
                      <w:sz w:val="16"/>
                    </w:rPr>
                    <w:t xml:space="preserve">before </w:t>
                  </w:r>
                  <w:ins w:id="207" w:author="Parulekar, Prutha" w:date="2023-07-05T09:40:00Z">
                    <w:r w:rsidR="00F13062">
                      <w:rPr>
                        <w:rFonts w:ascii="Segoe UI" w:eastAsia="Segoe UI" w:hAnsi="Segoe UI"/>
                        <w:b/>
                        <w:color w:val="000000"/>
                        <w:sz w:val="16"/>
                      </w:rPr>
                      <w:t xml:space="preserve">the </w:t>
                    </w:r>
                  </w:ins>
                  <w:r>
                    <w:rPr>
                      <w:rFonts w:ascii="Segoe UI" w:eastAsia="Segoe UI" w:hAnsi="Segoe UI"/>
                      <w:b/>
                      <w:color w:val="000000"/>
                      <w:sz w:val="16"/>
                    </w:rPr>
                    <w:t xml:space="preserve">expiry of </w:t>
                  </w:r>
                  <w:del w:id="208" w:author="Parulekar, Prutha" w:date="2023-07-05T09:40:00Z">
                    <w:r>
                      <w:rPr>
                        <w:rFonts w:ascii="Segoe UI" w:eastAsia="Segoe UI" w:hAnsi="Segoe UI"/>
                        <w:b/>
                        <w:color w:val="000000"/>
                        <w:sz w:val="16"/>
                      </w:rPr>
                      <w:delText>contract periodotherwise</w:delText>
                    </w:r>
                  </w:del>
                  <w:ins w:id="209" w:author="Parulekar, Prutha" w:date="2023-07-05T09:40:00Z">
                    <w:r w:rsidR="00F13062">
                      <w:rPr>
                        <w:rFonts w:ascii="Segoe UI" w:eastAsia="Segoe UI" w:hAnsi="Segoe UI"/>
                        <w:b/>
                        <w:color w:val="000000"/>
                        <w:sz w:val="16"/>
                      </w:rPr>
                      <w:t>the C</w:t>
                    </w:r>
                    <w:r>
                      <w:rPr>
                        <w:rFonts w:ascii="Segoe UI" w:eastAsia="Segoe UI" w:hAnsi="Segoe UI"/>
                        <w:b/>
                        <w:color w:val="000000"/>
                        <w:sz w:val="16"/>
                      </w:rPr>
                      <w:t>ontract period</w:t>
                    </w:r>
                    <w:r w:rsidR="00F13062">
                      <w:rPr>
                        <w:rFonts w:ascii="Segoe UI" w:eastAsia="Segoe UI" w:hAnsi="Segoe UI"/>
                        <w:b/>
                        <w:color w:val="000000"/>
                        <w:sz w:val="16"/>
                      </w:rPr>
                      <w:t xml:space="preserve"> </w:t>
                    </w:r>
                    <w:r>
                      <w:rPr>
                        <w:rFonts w:ascii="Segoe UI" w:eastAsia="Segoe UI" w:hAnsi="Segoe UI"/>
                        <w:b/>
                        <w:color w:val="000000"/>
                        <w:sz w:val="16"/>
                      </w:rPr>
                      <w:t xml:space="preserve">otherwise </w:t>
                    </w:r>
                    <w:r w:rsidR="00F13062">
                      <w:rPr>
                        <w:rFonts w:ascii="Segoe UI" w:eastAsia="Segoe UI" w:hAnsi="Segoe UI"/>
                        <w:b/>
                        <w:color w:val="000000"/>
                        <w:sz w:val="16"/>
                      </w:rPr>
                      <w:t>the</w:t>
                    </w:r>
                  </w:ins>
                  <w:r w:rsidR="00F13062">
                    <w:rPr>
                      <w:rFonts w:ascii="Segoe UI" w:eastAsia="Segoe UI" w:hAnsi="Segoe UI"/>
                      <w:b/>
                      <w:color w:val="000000"/>
                      <w:sz w:val="16"/>
                    </w:rPr>
                    <w:t xml:space="preserve"> </w:t>
                  </w:r>
                  <w:r>
                    <w:rPr>
                      <w:rFonts w:ascii="Segoe UI" w:eastAsia="Segoe UI" w:hAnsi="Segoe UI"/>
                      <w:b/>
                      <w:color w:val="000000"/>
                      <w:sz w:val="16"/>
                    </w:rPr>
                    <w:t>standard price will be applicable.</w:t>
                  </w:r>
                </w:p>
              </w:tc>
            </w:tr>
          </w:tbl>
          <w:p w14:paraId="4D922599" w14:textId="77777777" w:rsidR="00E16D79" w:rsidRDefault="00E16D79">
            <w:pPr>
              <w:spacing w:after="0" w:line="240" w:lineRule="auto"/>
            </w:pPr>
          </w:p>
        </w:tc>
        <w:tc>
          <w:tcPr>
            <w:tcW w:w="149" w:type="dxa"/>
          </w:tcPr>
          <w:p w14:paraId="2EE1E66E" w14:textId="77777777" w:rsidR="00E16D79" w:rsidRDefault="00E16D79">
            <w:pPr>
              <w:pStyle w:val="EmptyCellLayoutStyle"/>
              <w:spacing w:after="0" w:line="240" w:lineRule="auto"/>
            </w:pPr>
          </w:p>
        </w:tc>
      </w:tr>
      <w:tr w:rsidR="00AD3B06" w14:paraId="349ACED1" w14:textId="77777777" w:rsidTr="00DC79E3">
        <w:trPr>
          <w:trHeight w:val="39"/>
        </w:trPr>
        <w:tc>
          <w:tcPr>
            <w:tcW w:w="6" w:type="dxa"/>
          </w:tcPr>
          <w:p w14:paraId="7B6151E6" w14:textId="77777777" w:rsidR="00E16D79" w:rsidRDefault="00E16D79">
            <w:pPr>
              <w:pStyle w:val="EmptyCellLayoutStyle"/>
              <w:spacing w:after="0" w:line="240" w:lineRule="auto"/>
            </w:pPr>
          </w:p>
        </w:tc>
        <w:tc>
          <w:tcPr>
            <w:tcW w:w="18" w:type="dxa"/>
          </w:tcPr>
          <w:p w14:paraId="5F8FD10D" w14:textId="77777777" w:rsidR="00E16D79" w:rsidRDefault="00E16D79">
            <w:pPr>
              <w:pStyle w:val="EmptyCellLayoutStyle"/>
              <w:spacing w:after="0" w:line="240" w:lineRule="auto"/>
            </w:pPr>
          </w:p>
        </w:tc>
        <w:tc>
          <w:tcPr>
            <w:tcW w:w="9" w:type="dxa"/>
          </w:tcPr>
          <w:p w14:paraId="2B53BA2A" w14:textId="77777777" w:rsidR="00E16D79" w:rsidRDefault="00E16D79">
            <w:pPr>
              <w:pStyle w:val="EmptyCellLayoutStyle"/>
              <w:spacing w:after="0" w:line="240" w:lineRule="auto"/>
            </w:pPr>
          </w:p>
        </w:tc>
        <w:tc>
          <w:tcPr>
            <w:tcW w:w="11" w:type="dxa"/>
          </w:tcPr>
          <w:p w14:paraId="461999F3" w14:textId="77777777" w:rsidR="00E16D79" w:rsidRDefault="00E16D79">
            <w:pPr>
              <w:pStyle w:val="EmptyCellLayoutStyle"/>
              <w:spacing w:after="0" w:line="240" w:lineRule="auto"/>
            </w:pPr>
          </w:p>
        </w:tc>
        <w:tc>
          <w:tcPr>
            <w:tcW w:w="6" w:type="dxa"/>
          </w:tcPr>
          <w:p w14:paraId="5F33DE0F" w14:textId="77777777" w:rsidR="00E16D79" w:rsidRDefault="00E16D79">
            <w:pPr>
              <w:pStyle w:val="EmptyCellLayoutStyle"/>
              <w:spacing w:after="0" w:line="240" w:lineRule="auto"/>
            </w:pPr>
          </w:p>
        </w:tc>
        <w:tc>
          <w:tcPr>
            <w:tcW w:w="6" w:type="dxa"/>
          </w:tcPr>
          <w:p w14:paraId="63DADD08" w14:textId="77777777" w:rsidR="00E16D79" w:rsidRDefault="00E16D79">
            <w:pPr>
              <w:pStyle w:val="EmptyCellLayoutStyle"/>
              <w:spacing w:after="0" w:line="240" w:lineRule="auto"/>
            </w:pPr>
          </w:p>
        </w:tc>
        <w:tc>
          <w:tcPr>
            <w:tcW w:w="34" w:type="dxa"/>
          </w:tcPr>
          <w:p w14:paraId="5E5E7836" w14:textId="77777777" w:rsidR="00E16D79" w:rsidRDefault="00E16D79">
            <w:pPr>
              <w:pStyle w:val="EmptyCellLayoutStyle"/>
              <w:spacing w:after="0" w:line="240" w:lineRule="auto"/>
            </w:pPr>
          </w:p>
        </w:tc>
        <w:tc>
          <w:tcPr>
            <w:tcW w:w="6" w:type="dxa"/>
          </w:tcPr>
          <w:p w14:paraId="69369691" w14:textId="77777777" w:rsidR="00E16D79" w:rsidRDefault="00E16D79">
            <w:pPr>
              <w:pStyle w:val="EmptyCellLayoutStyle"/>
              <w:spacing w:after="0" w:line="240" w:lineRule="auto"/>
            </w:pPr>
          </w:p>
        </w:tc>
        <w:tc>
          <w:tcPr>
            <w:tcW w:w="44" w:type="dxa"/>
          </w:tcPr>
          <w:p w14:paraId="6E3B288B" w14:textId="77777777" w:rsidR="00E16D79" w:rsidRDefault="00E16D79">
            <w:pPr>
              <w:pStyle w:val="EmptyCellLayoutStyle"/>
              <w:spacing w:after="0" w:line="240" w:lineRule="auto"/>
            </w:pPr>
          </w:p>
        </w:tc>
        <w:tc>
          <w:tcPr>
            <w:tcW w:w="36" w:type="dxa"/>
          </w:tcPr>
          <w:p w14:paraId="6E8F3D9A" w14:textId="77777777" w:rsidR="00E16D79" w:rsidRDefault="00E16D79">
            <w:pPr>
              <w:pStyle w:val="EmptyCellLayoutStyle"/>
              <w:spacing w:after="0" w:line="240" w:lineRule="auto"/>
            </w:pPr>
          </w:p>
        </w:tc>
        <w:tc>
          <w:tcPr>
            <w:tcW w:w="191" w:type="dxa"/>
          </w:tcPr>
          <w:p w14:paraId="083B2660" w14:textId="77777777" w:rsidR="00E16D79" w:rsidRDefault="00E16D79">
            <w:pPr>
              <w:pStyle w:val="EmptyCellLayoutStyle"/>
              <w:spacing w:after="0" w:line="240" w:lineRule="auto"/>
            </w:pPr>
          </w:p>
        </w:tc>
        <w:tc>
          <w:tcPr>
            <w:tcW w:w="334" w:type="dxa"/>
          </w:tcPr>
          <w:p w14:paraId="603BD3DD" w14:textId="77777777" w:rsidR="00E16D79" w:rsidRDefault="00E16D79">
            <w:pPr>
              <w:pStyle w:val="EmptyCellLayoutStyle"/>
              <w:spacing w:after="0" w:line="240" w:lineRule="auto"/>
            </w:pPr>
          </w:p>
        </w:tc>
        <w:tc>
          <w:tcPr>
            <w:tcW w:w="44" w:type="dxa"/>
          </w:tcPr>
          <w:p w14:paraId="723BBED1" w14:textId="77777777" w:rsidR="00E16D79" w:rsidRDefault="00E16D79">
            <w:pPr>
              <w:pStyle w:val="EmptyCellLayoutStyle"/>
              <w:spacing w:after="0" w:line="240" w:lineRule="auto"/>
            </w:pPr>
          </w:p>
        </w:tc>
        <w:tc>
          <w:tcPr>
            <w:tcW w:w="51" w:type="dxa"/>
          </w:tcPr>
          <w:p w14:paraId="79144997" w14:textId="77777777" w:rsidR="00E16D79" w:rsidRDefault="00E16D79">
            <w:pPr>
              <w:pStyle w:val="EmptyCellLayoutStyle"/>
              <w:spacing w:after="0" w:line="240" w:lineRule="auto"/>
            </w:pPr>
          </w:p>
        </w:tc>
        <w:tc>
          <w:tcPr>
            <w:tcW w:w="22" w:type="dxa"/>
          </w:tcPr>
          <w:p w14:paraId="1A5814D4" w14:textId="77777777" w:rsidR="00E16D79" w:rsidRDefault="00E16D79">
            <w:pPr>
              <w:pStyle w:val="EmptyCellLayoutStyle"/>
              <w:spacing w:after="0" w:line="240" w:lineRule="auto"/>
            </w:pPr>
          </w:p>
        </w:tc>
        <w:tc>
          <w:tcPr>
            <w:tcW w:w="16" w:type="dxa"/>
          </w:tcPr>
          <w:p w14:paraId="4023BCF1" w14:textId="77777777" w:rsidR="00E16D79" w:rsidRDefault="00E16D79">
            <w:pPr>
              <w:pStyle w:val="EmptyCellLayoutStyle"/>
              <w:spacing w:after="0" w:line="240" w:lineRule="auto"/>
            </w:pPr>
          </w:p>
        </w:tc>
        <w:tc>
          <w:tcPr>
            <w:tcW w:w="16" w:type="dxa"/>
          </w:tcPr>
          <w:p w14:paraId="36143EAC" w14:textId="77777777" w:rsidR="00E16D79" w:rsidRDefault="00E16D79">
            <w:pPr>
              <w:pStyle w:val="EmptyCellLayoutStyle"/>
              <w:spacing w:after="0" w:line="240" w:lineRule="auto"/>
            </w:pPr>
          </w:p>
        </w:tc>
        <w:tc>
          <w:tcPr>
            <w:tcW w:w="16" w:type="dxa"/>
          </w:tcPr>
          <w:p w14:paraId="41B50D26" w14:textId="77777777" w:rsidR="00E16D79" w:rsidRDefault="00E16D79">
            <w:pPr>
              <w:pStyle w:val="EmptyCellLayoutStyle"/>
              <w:spacing w:after="0" w:line="240" w:lineRule="auto"/>
            </w:pPr>
          </w:p>
        </w:tc>
        <w:tc>
          <w:tcPr>
            <w:tcW w:w="42" w:type="dxa"/>
          </w:tcPr>
          <w:p w14:paraId="59C63B47" w14:textId="77777777" w:rsidR="00E16D79" w:rsidRDefault="00E16D79">
            <w:pPr>
              <w:pStyle w:val="EmptyCellLayoutStyle"/>
              <w:spacing w:after="0" w:line="240" w:lineRule="auto"/>
            </w:pPr>
          </w:p>
        </w:tc>
        <w:tc>
          <w:tcPr>
            <w:tcW w:w="16" w:type="dxa"/>
          </w:tcPr>
          <w:p w14:paraId="24DCEFC8" w14:textId="77777777" w:rsidR="00E16D79" w:rsidRDefault="00E16D79">
            <w:pPr>
              <w:pStyle w:val="EmptyCellLayoutStyle"/>
              <w:spacing w:after="0" w:line="240" w:lineRule="auto"/>
            </w:pPr>
          </w:p>
        </w:tc>
        <w:tc>
          <w:tcPr>
            <w:tcW w:w="16" w:type="dxa"/>
          </w:tcPr>
          <w:p w14:paraId="4AE78F17" w14:textId="77777777" w:rsidR="00E16D79" w:rsidRDefault="00E16D79">
            <w:pPr>
              <w:pStyle w:val="EmptyCellLayoutStyle"/>
              <w:spacing w:after="0" w:line="240" w:lineRule="auto"/>
            </w:pPr>
          </w:p>
        </w:tc>
        <w:tc>
          <w:tcPr>
            <w:tcW w:w="24" w:type="dxa"/>
          </w:tcPr>
          <w:p w14:paraId="3069517A" w14:textId="77777777" w:rsidR="00E16D79" w:rsidRDefault="00E16D79">
            <w:pPr>
              <w:pStyle w:val="EmptyCellLayoutStyle"/>
              <w:spacing w:after="0" w:line="240" w:lineRule="auto"/>
            </w:pPr>
          </w:p>
        </w:tc>
        <w:tc>
          <w:tcPr>
            <w:tcW w:w="292" w:type="dxa"/>
          </w:tcPr>
          <w:p w14:paraId="53679348" w14:textId="77777777" w:rsidR="00E16D79" w:rsidRDefault="00E16D79">
            <w:pPr>
              <w:pStyle w:val="EmptyCellLayoutStyle"/>
              <w:spacing w:after="0" w:line="240" w:lineRule="auto"/>
            </w:pPr>
          </w:p>
        </w:tc>
        <w:tc>
          <w:tcPr>
            <w:tcW w:w="24" w:type="dxa"/>
          </w:tcPr>
          <w:p w14:paraId="478A0274" w14:textId="77777777" w:rsidR="00E16D79" w:rsidRDefault="00E16D79">
            <w:pPr>
              <w:pStyle w:val="EmptyCellLayoutStyle"/>
              <w:spacing w:after="0" w:line="240" w:lineRule="auto"/>
            </w:pPr>
          </w:p>
        </w:tc>
        <w:tc>
          <w:tcPr>
            <w:tcW w:w="16" w:type="dxa"/>
          </w:tcPr>
          <w:p w14:paraId="148CF90E" w14:textId="77777777" w:rsidR="00E16D79" w:rsidRDefault="00E16D79">
            <w:pPr>
              <w:pStyle w:val="EmptyCellLayoutStyle"/>
              <w:spacing w:after="0" w:line="240" w:lineRule="auto"/>
            </w:pPr>
          </w:p>
        </w:tc>
        <w:tc>
          <w:tcPr>
            <w:tcW w:w="32" w:type="dxa"/>
          </w:tcPr>
          <w:p w14:paraId="7F3B4A8D" w14:textId="77777777" w:rsidR="00E16D79" w:rsidRDefault="00E16D79">
            <w:pPr>
              <w:pStyle w:val="EmptyCellLayoutStyle"/>
              <w:spacing w:after="0" w:line="240" w:lineRule="auto"/>
            </w:pPr>
          </w:p>
        </w:tc>
        <w:tc>
          <w:tcPr>
            <w:tcW w:w="85" w:type="dxa"/>
          </w:tcPr>
          <w:p w14:paraId="20A7F378" w14:textId="77777777" w:rsidR="00E16D79" w:rsidRDefault="00E16D79">
            <w:pPr>
              <w:pStyle w:val="EmptyCellLayoutStyle"/>
              <w:spacing w:after="0" w:line="240" w:lineRule="auto"/>
            </w:pPr>
          </w:p>
        </w:tc>
        <w:tc>
          <w:tcPr>
            <w:tcW w:w="475" w:type="dxa"/>
          </w:tcPr>
          <w:p w14:paraId="6633F9F7" w14:textId="77777777" w:rsidR="00E16D79" w:rsidRDefault="00E16D79">
            <w:pPr>
              <w:pStyle w:val="EmptyCellLayoutStyle"/>
              <w:spacing w:after="0" w:line="240" w:lineRule="auto"/>
            </w:pPr>
          </w:p>
        </w:tc>
        <w:tc>
          <w:tcPr>
            <w:tcW w:w="36" w:type="dxa"/>
          </w:tcPr>
          <w:p w14:paraId="73095B7C" w14:textId="77777777" w:rsidR="00E16D79" w:rsidRDefault="00E16D79">
            <w:pPr>
              <w:pStyle w:val="EmptyCellLayoutStyle"/>
              <w:spacing w:after="0" w:line="240" w:lineRule="auto"/>
            </w:pPr>
          </w:p>
        </w:tc>
        <w:tc>
          <w:tcPr>
            <w:tcW w:w="129" w:type="dxa"/>
          </w:tcPr>
          <w:p w14:paraId="49078D52" w14:textId="77777777" w:rsidR="00E16D79" w:rsidRDefault="00E16D79">
            <w:pPr>
              <w:pStyle w:val="EmptyCellLayoutStyle"/>
              <w:spacing w:after="0" w:line="240" w:lineRule="auto"/>
            </w:pPr>
          </w:p>
        </w:tc>
        <w:tc>
          <w:tcPr>
            <w:tcW w:w="94" w:type="dxa"/>
          </w:tcPr>
          <w:p w14:paraId="41C56492" w14:textId="77777777" w:rsidR="00E16D79" w:rsidRDefault="00E16D79">
            <w:pPr>
              <w:pStyle w:val="EmptyCellLayoutStyle"/>
              <w:spacing w:after="0" w:line="240" w:lineRule="auto"/>
            </w:pPr>
          </w:p>
        </w:tc>
        <w:tc>
          <w:tcPr>
            <w:tcW w:w="57" w:type="dxa"/>
          </w:tcPr>
          <w:p w14:paraId="4CB01073" w14:textId="77777777" w:rsidR="00E16D79" w:rsidRDefault="00E16D79">
            <w:pPr>
              <w:pStyle w:val="EmptyCellLayoutStyle"/>
              <w:spacing w:after="0" w:line="240" w:lineRule="auto"/>
            </w:pPr>
          </w:p>
        </w:tc>
        <w:tc>
          <w:tcPr>
            <w:tcW w:w="685" w:type="dxa"/>
          </w:tcPr>
          <w:p w14:paraId="1973FCB2" w14:textId="77777777" w:rsidR="00E16D79" w:rsidRDefault="00E16D79">
            <w:pPr>
              <w:pStyle w:val="EmptyCellLayoutStyle"/>
              <w:spacing w:after="0" w:line="240" w:lineRule="auto"/>
            </w:pPr>
          </w:p>
        </w:tc>
        <w:tc>
          <w:tcPr>
            <w:tcW w:w="1241" w:type="dxa"/>
          </w:tcPr>
          <w:p w14:paraId="11B2083E" w14:textId="77777777" w:rsidR="00E16D79" w:rsidRDefault="00E16D79">
            <w:pPr>
              <w:pStyle w:val="EmptyCellLayoutStyle"/>
              <w:spacing w:after="0" w:line="240" w:lineRule="auto"/>
            </w:pPr>
          </w:p>
        </w:tc>
        <w:tc>
          <w:tcPr>
            <w:tcW w:w="131" w:type="dxa"/>
          </w:tcPr>
          <w:p w14:paraId="75F2E240" w14:textId="77777777" w:rsidR="00E16D79" w:rsidRDefault="00E16D79">
            <w:pPr>
              <w:pStyle w:val="EmptyCellLayoutStyle"/>
              <w:spacing w:after="0" w:line="240" w:lineRule="auto"/>
            </w:pPr>
          </w:p>
        </w:tc>
        <w:tc>
          <w:tcPr>
            <w:tcW w:w="1431" w:type="dxa"/>
          </w:tcPr>
          <w:p w14:paraId="01DEA624" w14:textId="77777777" w:rsidR="00E16D79" w:rsidRDefault="00E16D79">
            <w:pPr>
              <w:pStyle w:val="EmptyCellLayoutStyle"/>
              <w:spacing w:after="0" w:line="240" w:lineRule="auto"/>
            </w:pPr>
          </w:p>
        </w:tc>
        <w:tc>
          <w:tcPr>
            <w:tcW w:w="2311" w:type="dxa"/>
          </w:tcPr>
          <w:p w14:paraId="55987457" w14:textId="77777777" w:rsidR="00E16D79" w:rsidRDefault="00E16D79">
            <w:pPr>
              <w:pStyle w:val="EmptyCellLayoutStyle"/>
              <w:spacing w:after="0" w:line="240" w:lineRule="auto"/>
            </w:pPr>
          </w:p>
        </w:tc>
        <w:tc>
          <w:tcPr>
            <w:tcW w:w="1686" w:type="dxa"/>
          </w:tcPr>
          <w:p w14:paraId="54B40F77" w14:textId="77777777" w:rsidR="00E16D79" w:rsidRDefault="00E16D79">
            <w:pPr>
              <w:pStyle w:val="EmptyCellLayoutStyle"/>
              <w:spacing w:after="0" w:line="240" w:lineRule="auto"/>
            </w:pPr>
          </w:p>
        </w:tc>
        <w:tc>
          <w:tcPr>
            <w:tcW w:w="1353" w:type="dxa"/>
          </w:tcPr>
          <w:p w14:paraId="1AC21B41" w14:textId="77777777" w:rsidR="00E16D79" w:rsidRDefault="00E16D79">
            <w:pPr>
              <w:pStyle w:val="EmptyCellLayoutStyle"/>
              <w:spacing w:after="0" w:line="240" w:lineRule="auto"/>
            </w:pPr>
          </w:p>
        </w:tc>
        <w:tc>
          <w:tcPr>
            <w:tcW w:w="16" w:type="dxa"/>
          </w:tcPr>
          <w:p w14:paraId="239C49FB" w14:textId="77777777" w:rsidR="00E16D79" w:rsidRDefault="00E16D79">
            <w:pPr>
              <w:pStyle w:val="EmptyCellLayoutStyle"/>
              <w:spacing w:after="0" w:line="240" w:lineRule="auto"/>
            </w:pPr>
          </w:p>
        </w:tc>
        <w:tc>
          <w:tcPr>
            <w:tcW w:w="21" w:type="dxa"/>
          </w:tcPr>
          <w:p w14:paraId="3DCEF2F5" w14:textId="77777777" w:rsidR="00E16D79" w:rsidRDefault="00E16D79">
            <w:pPr>
              <w:pStyle w:val="EmptyCellLayoutStyle"/>
              <w:spacing w:after="0" w:line="240" w:lineRule="auto"/>
            </w:pPr>
          </w:p>
        </w:tc>
        <w:tc>
          <w:tcPr>
            <w:tcW w:w="149" w:type="dxa"/>
          </w:tcPr>
          <w:p w14:paraId="474B7380" w14:textId="77777777" w:rsidR="00E16D79" w:rsidRDefault="00E16D79">
            <w:pPr>
              <w:pStyle w:val="EmptyCellLayoutStyle"/>
              <w:spacing w:after="0" w:line="240" w:lineRule="auto"/>
            </w:pPr>
          </w:p>
        </w:tc>
      </w:tr>
      <w:tr w:rsidR="004F4E2D" w14:paraId="6502B8CF" w14:textId="77777777" w:rsidTr="00AD3B06">
        <w:trPr>
          <w:trHeight w:val="226"/>
        </w:trPr>
        <w:tc>
          <w:tcPr>
            <w:tcW w:w="908" w:type="dxa"/>
            <w:gridSpan w:val="19"/>
          </w:tcPr>
          <w:tbl>
            <w:tblPr>
              <w:tblW w:w="0" w:type="auto"/>
              <w:tblCellMar>
                <w:left w:w="0" w:type="dxa"/>
                <w:right w:w="0" w:type="dxa"/>
              </w:tblCellMar>
              <w:tblLook w:val="04A0" w:firstRow="1" w:lastRow="0" w:firstColumn="1" w:lastColumn="0" w:noHBand="0" w:noVBand="1"/>
            </w:tblPr>
            <w:tblGrid>
              <w:gridCol w:w="560"/>
            </w:tblGrid>
            <w:tr w:rsidR="00E16D79" w14:paraId="4F70ADF2" w14:textId="77777777">
              <w:trPr>
                <w:trHeight w:val="226"/>
              </w:trPr>
              <w:tc>
                <w:tcPr>
                  <w:tcW w:w="560" w:type="dxa"/>
                  <w:tcBorders>
                    <w:top w:val="nil"/>
                    <w:left w:val="nil"/>
                    <w:bottom w:val="nil"/>
                    <w:right w:val="nil"/>
                  </w:tcBorders>
                  <w:tcMar>
                    <w:top w:w="0" w:type="dxa"/>
                    <w:left w:w="39" w:type="dxa"/>
                    <w:bottom w:w="0" w:type="dxa"/>
                    <w:right w:w="39" w:type="dxa"/>
                  </w:tcMar>
                </w:tcPr>
                <w:p w14:paraId="31FCEF2F" w14:textId="77777777" w:rsidR="00E16D79" w:rsidRDefault="004F4E2D">
                  <w:pPr>
                    <w:spacing w:after="0" w:line="240" w:lineRule="auto"/>
                  </w:pPr>
                  <w:r>
                    <w:rPr>
                      <w:rFonts w:ascii="Segoe UI" w:eastAsia="Segoe UI" w:hAnsi="Segoe UI"/>
                      <w:b/>
                      <w:color w:val="000000"/>
                      <w:sz w:val="16"/>
                    </w:rPr>
                    <w:t xml:space="preserve">6.  </w:t>
                  </w:r>
                </w:p>
              </w:tc>
            </w:tr>
          </w:tbl>
          <w:p w14:paraId="30CE0EE2" w14:textId="77777777" w:rsidR="00E16D79" w:rsidRDefault="00E16D79">
            <w:pPr>
              <w:spacing w:after="0" w:line="240" w:lineRule="auto"/>
            </w:pPr>
          </w:p>
        </w:tc>
        <w:tc>
          <w:tcPr>
            <w:tcW w:w="10171" w:type="dxa"/>
            <w:gridSpan w:val="22"/>
          </w:tcPr>
          <w:tbl>
            <w:tblPr>
              <w:tblW w:w="0" w:type="auto"/>
              <w:tblCellMar>
                <w:left w:w="0" w:type="dxa"/>
                <w:right w:w="0" w:type="dxa"/>
              </w:tblCellMar>
              <w:tblLook w:val="04A0" w:firstRow="1" w:lastRow="0" w:firstColumn="1" w:lastColumn="0" w:noHBand="0" w:noVBand="1"/>
            </w:tblPr>
            <w:tblGrid>
              <w:gridCol w:w="10150"/>
            </w:tblGrid>
            <w:tr w:rsidR="00E16D79" w14:paraId="7C51CF2B" w14:textId="77777777">
              <w:trPr>
                <w:trHeight w:val="226"/>
              </w:trPr>
              <w:tc>
                <w:tcPr>
                  <w:tcW w:w="10485" w:type="dxa"/>
                  <w:tcBorders>
                    <w:top w:val="nil"/>
                    <w:left w:val="nil"/>
                    <w:bottom w:val="nil"/>
                    <w:right w:val="nil"/>
                  </w:tcBorders>
                  <w:tcMar>
                    <w:top w:w="0" w:type="dxa"/>
                    <w:left w:w="39" w:type="dxa"/>
                    <w:bottom w:w="0" w:type="dxa"/>
                    <w:right w:w="39" w:type="dxa"/>
                  </w:tcMar>
                </w:tcPr>
                <w:p w14:paraId="32BC4939" w14:textId="0D3CD68D" w:rsidR="00E16D79" w:rsidRDefault="004F4E2D">
                  <w:pPr>
                    <w:spacing w:after="0" w:line="240" w:lineRule="auto"/>
                  </w:pPr>
                  <w:r>
                    <w:rPr>
                      <w:rFonts w:ascii="Segoe UI" w:eastAsia="Segoe UI" w:hAnsi="Segoe UI"/>
                      <w:b/>
                      <w:color w:val="000000"/>
                      <w:sz w:val="16"/>
                      <w:u w:val="single"/>
                    </w:rPr>
                    <w:t xml:space="preserve">Obligations of </w:t>
                  </w:r>
                  <w:del w:id="210" w:author="Parulekar, Prutha" w:date="2023-07-05T09:40:00Z">
                    <w:r>
                      <w:rPr>
                        <w:rFonts w:ascii="Segoe UI" w:eastAsia="Segoe UI" w:hAnsi="Segoe UI"/>
                        <w:b/>
                        <w:color w:val="000000"/>
                        <w:sz w:val="16"/>
                        <w:u w:val="single"/>
                      </w:rPr>
                      <w:delText>"</w:delText>
                    </w:r>
                  </w:del>
                  <w:r>
                    <w:rPr>
                      <w:rFonts w:ascii="Segoe UI" w:eastAsia="Segoe UI" w:hAnsi="Segoe UI"/>
                      <w:b/>
                      <w:color w:val="000000"/>
                      <w:sz w:val="16"/>
                      <w:u w:val="single"/>
                    </w:rPr>
                    <w:t>the User</w:t>
                  </w:r>
                  <w:del w:id="211" w:author="Parulekar, Prutha" w:date="2023-07-05T09:40:00Z">
                    <w:r>
                      <w:rPr>
                        <w:rFonts w:ascii="Segoe UI" w:eastAsia="Segoe UI" w:hAnsi="Segoe UI"/>
                        <w:b/>
                        <w:color w:val="000000"/>
                        <w:sz w:val="16"/>
                        <w:u w:val="single"/>
                      </w:rPr>
                      <w:delText>"</w:delText>
                    </w:r>
                  </w:del>
                </w:p>
              </w:tc>
            </w:tr>
          </w:tbl>
          <w:p w14:paraId="69859F0D" w14:textId="77777777" w:rsidR="00E16D79" w:rsidRDefault="00E16D79">
            <w:pPr>
              <w:spacing w:after="0" w:line="240" w:lineRule="auto"/>
            </w:pPr>
          </w:p>
        </w:tc>
        <w:tc>
          <w:tcPr>
            <w:tcW w:w="149" w:type="dxa"/>
          </w:tcPr>
          <w:p w14:paraId="1AD7D493" w14:textId="77777777" w:rsidR="00E16D79" w:rsidRDefault="00E16D79">
            <w:pPr>
              <w:pStyle w:val="EmptyCellLayoutStyle"/>
              <w:spacing w:after="0" w:line="240" w:lineRule="auto"/>
            </w:pPr>
          </w:p>
        </w:tc>
      </w:tr>
      <w:tr w:rsidR="00AD3B06" w14:paraId="6DB2F87E" w14:textId="77777777" w:rsidTr="00DC79E3">
        <w:trPr>
          <w:trHeight w:val="56"/>
        </w:trPr>
        <w:tc>
          <w:tcPr>
            <w:tcW w:w="6" w:type="dxa"/>
          </w:tcPr>
          <w:p w14:paraId="3478B9E3" w14:textId="77777777" w:rsidR="00E16D79" w:rsidRDefault="00E16D79">
            <w:pPr>
              <w:pStyle w:val="EmptyCellLayoutStyle"/>
              <w:spacing w:after="0" w:line="240" w:lineRule="auto"/>
            </w:pPr>
          </w:p>
        </w:tc>
        <w:tc>
          <w:tcPr>
            <w:tcW w:w="18" w:type="dxa"/>
          </w:tcPr>
          <w:p w14:paraId="16800765" w14:textId="77777777" w:rsidR="00E16D79" w:rsidRDefault="00E16D79">
            <w:pPr>
              <w:pStyle w:val="EmptyCellLayoutStyle"/>
              <w:spacing w:after="0" w:line="240" w:lineRule="auto"/>
            </w:pPr>
          </w:p>
        </w:tc>
        <w:tc>
          <w:tcPr>
            <w:tcW w:w="9" w:type="dxa"/>
          </w:tcPr>
          <w:p w14:paraId="48A85D92" w14:textId="77777777" w:rsidR="00E16D79" w:rsidRDefault="00E16D79">
            <w:pPr>
              <w:pStyle w:val="EmptyCellLayoutStyle"/>
              <w:spacing w:after="0" w:line="240" w:lineRule="auto"/>
            </w:pPr>
          </w:p>
        </w:tc>
        <w:tc>
          <w:tcPr>
            <w:tcW w:w="11" w:type="dxa"/>
          </w:tcPr>
          <w:p w14:paraId="7E1A867F" w14:textId="77777777" w:rsidR="00E16D79" w:rsidRDefault="00E16D79">
            <w:pPr>
              <w:pStyle w:val="EmptyCellLayoutStyle"/>
              <w:spacing w:after="0" w:line="240" w:lineRule="auto"/>
            </w:pPr>
          </w:p>
        </w:tc>
        <w:tc>
          <w:tcPr>
            <w:tcW w:w="6" w:type="dxa"/>
          </w:tcPr>
          <w:p w14:paraId="5AA6BBE2" w14:textId="77777777" w:rsidR="00E16D79" w:rsidRDefault="00E16D79">
            <w:pPr>
              <w:pStyle w:val="EmptyCellLayoutStyle"/>
              <w:spacing w:after="0" w:line="240" w:lineRule="auto"/>
            </w:pPr>
          </w:p>
        </w:tc>
        <w:tc>
          <w:tcPr>
            <w:tcW w:w="6" w:type="dxa"/>
          </w:tcPr>
          <w:p w14:paraId="4982AFC8" w14:textId="77777777" w:rsidR="00E16D79" w:rsidRDefault="00E16D79">
            <w:pPr>
              <w:pStyle w:val="EmptyCellLayoutStyle"/>
              <w:spacing w:after="0" w:line="240" w:lineRule="auto"/>
            </w:pPr>
          </w:p>
        </w:tc>
        <w:tc>
          <w:tcPr>
            <w:tcW w:w="34" w:type="dxa"/>
          </w:tcPr>
          <w:p w14:paraId="359E6DF7" w14:textId="77777777" w:rsidR="00E16D79" w:rsidRDefault="00E16D79">
            <w:pPr>
              <w:pStyle w:val="EmptyCellLayoutStyle"/>
              <w:spacing w:after="0" w:line="240" w:lineRule="auto"/>
            </w:pPr>
          </w:p>
        </w:tc>
        <w:tc>
          <w:tcPr>
            <w:tcW w:w="6" w:type="dxa"/>
          </w:tcPr>
          <w:p w14:paraId="19ED5C33" w14:textId="77777777" w:rsidR="00E16D79" w:rsidRDefault="00E16D79">
            <w:pPr>
              <w:pStyle w:val="EmptyCellLayoutStyle"/>
              <w:spacing w:after="0" w:line="240" w:lineRule="auto"/>
            </w:pPr>
          </w:p>
        </w:tc>
        <w:tc>
          <w:tcPr>
            <w:tcW w:w="44" w:type="dxa"/>
          </w:tcPr>
          <w:p w14:paraId="41F6BE3C" w14:textId="77777777" w:rsidR="00E16D79" w:rsidRDefault="00E16D79">
            <w:pPr>
              <w:pStyle w:val="EmptyCellLayoutStyle"/>
              <w:spacing w:after="0" w:line="240" w:lineRule="auto"/>
            </w:pPr>
          </w:p>
        </w:tc>
        <w:tc>
          <w:tcPr>
            <w:tcW w:w="36" w:type="dxa"/>
          </w:tcPr>
          <w:p w14:paraId="31ECD5FF" w14:textId="77777777" w:rsidR="00E16D79" w:rsidRDefault="00E16D79">
            <w:pPr>
              <w:pStyle w:val="EmptyCellLayoutStyle"/>
              <w:spacing w:after="0" w:line="240" w:lineRule="auto"/>
            </w:pPr>
          </w:p>
        </w:tc>
        <w:tc>
          <w:tcPr>
            <w:tcW w:w="191" w:type="dxa"/>
          </w:tcPr>
          <w:p w14:paraId="65DA5513" w14:textId="77777777" w:rsidR="00E16D79" w:rsidRDefault="00E16D79">
            <w:pPr>
              <w:pStyle w:val="EmptyCellLayoutStyle"/>
              <w:spacing w:after="0" w:line="240" w:lineRule="auto"/>
            </w:pPr>
          </w:p>
        </w:tc>
        <w:tc>
          <w:tcPr>
            <w:tcW w:w="334" w:type="dxa"/>
          </w:tcPr>
          <w:p w14:paraId="03FEB803" w14:textId="77777777" w:rsidR="00E16D79" w:rsidRDefault="00E16D79">
            <w:pPr>
              <w:pStyle w:val="EmptyCellLayoutStyle"/>
              <w:spacing w:after="0" w:line="240" w:lineRule="auto"/>
            </w:pPr>
          </w:p>
        </w:tc>
        <w:tc>
          <w:tcPr>
            <w:tcW w:w="44" w:type="dxa"/>
          </w:tcPr>
          <w:p w14:paraId="5DE5F31A" w14:textId="77777777" w:rsidR="00E16D79" w:rsidRDefault="00E16D79">
            <w:pPr>
              <w:pStyle w:val="EmptyCellLayoutStyle"/>
              <w:spacing w:after="0" w:line="240" w:lineRule="auto"/>
            </w:pPr>
          </w:p>
        </w:tc>
        <w:tc>
          <w:tcPr>
            <w:tcW w:w="51" w:type="dxa"/>
          </w:tcPr>
          <w:p w14:paraId="59AC0622" w14:textId="77777777" w:rsidR="00E16D79" w:rsidRDefault="00E16D79">
            <w:pPr>
              <w:pStyle w:val="EmptyCellLayoutStyle"/>
              <w:spacing w:after="0" w:line="240" w:lineRule="auto"/>
            </w:pPr>
          </w:p>
        </w:tc>
        <w:tc>
          <w:tcPr>
            <w:tcW w:w="22" w:type="dxa"/>
          </w:tcPr>
          <w:p w14:paraId="37743073" w14:textId="77777777" w:rsidR="00E16D79" w:rsidRDefault="00E16D79">
            <w:pPr>
              <w:pStyle w:val="EmptyCellLayoutStyle"/>
              <w:spacing w:after="0" w:line="240" w:lineRule="auto"/>
            </w:pPr>
          </w:p>
        </w:tc>
        <w:tc>
          <w:tcPr>
            <w:tcW w:w="16" w:type="dxa"/>
          </w:tcPr>
          <w:p w14:paraId="7F738D68" w14:textId="77777777" w:rsidR="00E16D79" w:rsidRDefault="00E16D79">
            <w:pPr>
              <w:pStyle w:val="EmptyCellLayoutStyle"/>
              <w:spacing w:after="0" w:line="240" w:lineRule="auto"/>
            </w:pPr>
          </w:p>
        </w:tc>
        <w:tc>
          <w:tcPr>
            <w:tcW w:w="16" w:type="dxa"/>
          </w:tcPr>
          <w:p w14:paraId="0F04C2A0" w14:textId="77777777" w:rsidR="00E16D79" w:rsidRDefault="00E16D79">
            <w:pPr>
              <w:pStyle w:val="EmptyCellLayoutStyle"/>
              <w:spacing w:after="0" w:line="240" w:lineRule="auto"/>
            </w:pPr>
          </w:p>
        </w:tc>
        <w:tc>
          <w:tcPr>
            <w:tcW w:w="16" w:type="dxa"/>
          </w:tcPr>
          <w:p w14:paraId="44AB20B5" w14:textId="77777777" w:rsidR="00E16D79" w:rsidRDefault="00E16D79">
            <w:pPr>
              <w:pStyle w:val="EmptyCellLayoutStyle"/>
              <w:spacing w:after="0" w:line="240" w:lineRule="auto"/>
            </w:pPr>
          </w:p>
        </w:tc>
        <w:tc>
          <w:tcPr>
            <w:tcW w:w="42" w:type="dxa"/>
          </w:tcPr>
          <w:p w14:paraId="74129C83" w14:textId="77777777" w:rsidR="00E16D79" w:rsidRDefault="00E16D79">
            <w:pPr>
              <w:pStyle w:val="EmptyCellLayoutStyle"/>
              <w:spacing w:after="0" w:line="240" w:lineRule="auto"/>
            </w:pPr>
          </w:p>
        </w:tc>
        <w:tc>
          <w:tcPr>
            <w:tcW w:w="16" w:type="dxa"/>
          </w:tcPr>
          <w:p w14:paraId="090B48DA" w14:textId="77777777" w:rsidR="00E16D79" w:rsidRDefault="00E16D79">
            <w:pPr>
              <w:pStyle w:val="EmptyCellLayoutStyle"/>
              <w:spacing w:after="0" w:line="240" w:lineRule="auto"/>
            </w:pPr>
          </w:p>
        </w:tc>
        <w:tc>
          <w:tcPr>
            <w:tcW w:w="16" w:type="dxa"/>
          </w:tcPr>
          <w:p w14:paraId="10F67F08" w14:textId="77777777" w:rsidR="00E16D79" w:rsidRDefault="00E16D79">
            <w:pPr>
              <w:pStyle w:val="EmptyCellLayoutStyle"/>
              <w:spacing w:after="0" w:line="240" w:lineRule="auto"/>
            </w:pPr>
          </w:p>
        </w:tc>
        <w:tc>
          <w:tcPr>
            <w:tcW w:w="24" w:type="dxa"/>
          </w:tcPr>
          <w:p w14:paraId="5B741359" w14:textId="77777777" w:rsidR="00E16D79" w:rsidRDefault="00E16D79">
            <w:pPr>
              <w:pStyle w:val="EmptyCellLayoutStyle"/>
              <w:spacing w:after="0" w:line="240" w:lineRule="auto"/>
            </w:pPr>
          </w:p>
        </w:tc>
        <w:tc>
          <w:tcPr>
            <w:tcW w:w="292" w:type="dxa"/>
          </w:tcPr>
          <w:p w14:paraId="0F171514" w14:textId="77777777" w:rsidR="00E16D79" w:rsidRDefault="00E16D79">
            <w:pPr>
              <w:pStyle w:val="EmptyCellLayoutStyle"/>
              <w:spacing w:after="0" w:line="240" w:lineRule="auto"/>
            </w:pPr>
          </w:p>
        </w:tc>
        <w:tc>
          <w:tcPr>
            <w:tcW w:w="24" w:type="dxa"/>
          </w:tcPr>
          <w:p w14:paraId="03904848" w14:textId="77777777" w:rsidR="00E16D79" w:rsidRDefault="00E16D79">
            <w:pPr>
              <w:pStyle w:val="EmptyCellLayoutStyle"/>
              <w:spacing w:after="0" w:line="240" w:lineRule="auto"/>
            </w:pPr>
          </w:p>
        </w:tc>
        <w:tc>
          <w:tcPr>
            <w:tcW w:w="16" w:type="dxa"/>
          </w:tcPr>
          <w:p w14:paraId="5131A57B" w14:textId="77777777" w:rsidR="00E16D79" w:rsidRDefault="00E16D79">
            <w:pPr>
              <w:pStyle w:val="EmptyCellLayoutStyle"/>
              <w:spacing w:after="0" w:line="240" w:lineRule="auto"/>
            </w:pPr>
          </w:p>
        </w:tc>
        <w:tc>
          <w:tcPr>
            <w:tcW w:w="32" w:type="dxa"/>
          </w:tcPr>
          <w:p w14:paraId="78A649C7" w14:textId="77777777" w:rsidR="00E16D79" w:rsidRDefault="00E16D79">
            <w:pPr>
              <w:pStyle w:val="EmptyCellLayoutStyle"/>
              <w:spacing w:after="0" w:line="240" w:lineRule="auto"/>
            </w:pPr>
          </w:p>
        </w:tc>
        <w:tc>
          <w:tcPr>
            <w:tcW w:w="85" w:type="dxa"/>
          </w:tcPr>
          <w:p w14:paraId="1E695F4A" w14:textId="77777777" w:rsidR="00E16D79" w:rsidRDefault="00E16D79">
            <w:pPr>
              <w:pStyle w:val="EmptyCellLayoutStyle"/>
              <w:spacing w:after="0" w:line="240" w:lineRule="auto"/>
            </w:pPr>
          </w:p>
        </w:tc>
        <w:tc>
          <w:tcPr>
            <w:tcW w:w="475" w:type="dxa"/>
          </w:tcPr>
          <w:p w14:paraId="4B79676F" w14:textId="77777777" w:rsidR="00E16D79" w:rsidRDefault="00E16D79">
            <w:pPr>
              <w:pStyle w:val="EmptyCellLayoutStyle"/>
              <w:spacing w:after="0" w:line="240" w:lineRule="auto"/>
            </w:pPr>
          </w:p>
        </w:tc>
        <w:tc>
          <w:tcPr>
            <w:tcW w:w="36" w:type="dxa"/>
          </w:tcPr>
          <w:p w14:paraId="0B81E718" w14:textId="77777777" w:rsidR="00E16D79" w:rsidRDefault="00E16D79">
            <w:pPr>
              <w:pStyle w:val="EmptyCellLayoutStyle"/>
              <w:spacing w:after="0" w:line="240" w:lineRule="auto"/>
            </w:pPr>
          </w:p>
        </w:tc>
        <w:tc>
          <w:tcPr>
            <w:tcW w:w="129" w:type="dxa"/>
          </w:tcPr>
          <w:p w14:paraId="118B2810" w14:textId="77777777" w:rsidR="00E16D79" w:rsidRDefault="00E16D79">
            <w:pPr>
              <w:pStyle w:val="EmptyCellLayoutStyle"/>
              <w:spacing w:after="0" w:line="240" w:lineRule="auto"/>
            </w:pPr>
          </w:p>
        </w:tc>
        <w:tc>
          <w:tcPr>
            <w:tcW w:w="94" w:type="dxa"/>
          </w:tcPr>
          <w:p w14:paraId="228CA4F6" w14:textId="77777777" w:rsidR="00E16D79" w:rsidRDefault="00E16D79">
            <w:pPr>
              <w:pStyle w:val="EmptyCellLayoutStyle"/>
              <w:spacing w:after="0" w:line="240" w:lineRule="auto"/>
            </w:pPr>
          </w:p>
        </w:tc>
        <w:tc>
          <w:tcPr>
            <w:tcW w:w="57" w:type="dxa"/>
          </w:tcPr>
          <w:p w14:paraId="08A13F39" w14:textId="77777777" w:rsidR="00E16D79" w:rsidRDefault="00E16D79">
            <w:pPr>
              <w:pStyle w:val="EmptyCellLayoutStyle"/>
              <w:spacing w:after="0" w:line="240" w:lineRule="auto"/>
            </w:pPr>
          </w:p>
        </w:tc>
        <w:tc>
          <w:tcPr>
            <w:tcW w:w="685" w:type="dxa"/>
          </w:tcPr>
          <w:p w14:paraId="2D03169F" w14:textId="77777777" w:rsidR="00E16D79" w:rsidRDefault="00E16D79">
            <w:pPr>
              <w:pStyle w:val="EmptyCellLayoutStyle"/>
              <w:spacing w:after="0" w:line="240" w:lineRule="auto"/>
            </w:pPr>
          </w:p>
        </w:tc>
        <w:tc>
          <w:tcPr>
            <w:tcW w:w="1241" w:type="dxa"/>
          </w:tcPr>
          <w:p w14:paraId="6A878BFB" w14:textId="77777777" w:rsidR="00E16D79" w:rsidRDefault="00E16D79">
            <w:pPr>
              <w:pStyle w:val="EmptyCellLayoutStyle"/>
              <w:spacing w:after="0" w:line="240" w:lineRule="auto"/>
            </w:pPr>
          </w:p>
        </w:tc>
        <w:tc>
          <w:tcPr>
            <w:tcW w:w="131" w:type="dxa"/>
          </w:tcPr>
          <w:p w14:paraId="6D11FB31" w14:textId="77777777" w:rsidR="00E16D79" w:rsidRDefault="00E16D79">
            <w:pPr>
              <w:pStyle w:val="EmptyCellLayoutStyle"/>
              <w:spacing w:after="0" w:line="240" w:lineRule="auto"/>
            </w:pPr>
          </w:p>
        </w:tc>
        <w:tc>
          <w:tcPr>
            <w:tcW w:w="1431" w:type="dxa"/>
          </w:tcPr>
          <w:p w14:paraId="65DE6CED" w14:textId="77777777" w:rsidR="00E16D79" w:rsidRDefault="00E16D79">
            <w:pPr>
              <w:pStyle w:val="EmptyCellLayoutStyle"/>
              <w:spacing w:after="0" w:line="240" w:lineRule="auto"/>
            </w:pPr>
          </w:p>
        </w:tc>
        <w:tc>
          <w:tcPr>
            <w:tcW w:w="2311" w:type="dxa"/>
          </w:tcPr>
          <w:p w14:paraId="2105B01E" w14:textId="77777777" w:rsidR="00E16D79" w:rsidRDefault="00E16D79">
            <w:pPr>
              <w:pStyle w:val="EmptyCellLayoutStyle"/>
              <w:spacing w:after="0" w:line="240" w:lineRule="auto"/>
            </w:pPr>
          </w:p>
        </w:tc>
        <w:tc>
          <w:tcPr>
            <w:tcW w:w="1686" w:type="dxa"/>
          </w:tcPr>
          <w:p w14:paraId="72423793" w14:textId="77777777" w:rsidR="00E16D79" w:rsidRDefault="00E16D79">
            <w:pPr>
              <w:pStyle w:val="EmptyCellLayoutStyle"/>
              <w:spacing w:after="0" w:line="240" w:lineRule="auto"/>
            </w:pPr>
          </w:p>
        </w:tc>
        <w:tc>
          <w:tcPr>
            <w:tcW w:w="1353" w:type="dxa"/>
          </w:tcPr>
          <w:p w14:paraId="715B09F2" w14:textId="77777777" w:rsidR="00E16D79" w:rsidRDefault="00E16D79">
            <w:pPr>
              <w:pStyle w:val="EmptyCellLayoutStyle"/>
              <w:spacing w:after="0" w:line="240" w:lineRule="auto"/>
            </w:pPr>
          </w:p>
        </w:tc>
        <w:tc>
          <w:tcPr>
            <w:tcW w:w="16" w:type="dxa"/>
          </w:tcPr>
          <w:p w14:paraId="4C997962" w14:textId="77777777" w:rsidR="00E16D79" w:rsidRDefault="00E16D79">
            <w:pPr>
              <w:pStyle w:val="EmptyCellLayoutStyle"/>
              <w:spacing w:after="0" w:line="240" w:lineRule="auto"/>
            </w:pPr>
          </w:p>
        </w:tc>
        <w:tc>
          <w:tcPr>
            <w:tcW w:w="21" w:type="dxa"/>
          </w:tcPr>
          <w:p w14:paraId="36D270CE" w14:textId="77777777" w:rsidR="00E16D79" w:rsidRDefault="00E16D79">
            <w:pPr>
              <w:pStyle w:val="EmptyCellLayoutStyle"/>
              <w:spacing w:after="0" w:line="240" w:lineRule="auto"/>
            </w:pPr>
          </w:p>
        </w:tc>
        <w:tc>
          <w:tcPr>
            <w:tcW w:w="149" w:type="dxa"/>
          </w:tcPr>
          <w:p w14:paraId="423E5E43" w14:textId="77777777" w:rsidR="00E16D79" w:rsidRDefault="00E16D79">
            <w:pPr>
              <w:pStyle w:val="EmptyCellLayoutStyle"/>
              <w:spacing w:after="0" w:line="240" w:lineRule="auto"/>
            </w:pPr>
          </w:p>
        </w:tc>
      </w:tr>
      <w:tr w:rsidR="00AD3B06" w14:paraId="32AFA9BE" w14:textId="77777777" w:rsidTr="00DC79E3">
        <w:trPr>
          <w:trHeight w:val="680"/>
        </w:trPr>
        <w:tc>
          <w:tcPr>
            <w:tcW w:w="6" w:type="dxa"/>
          </w:tcPr>
          <w:p w14:paraId="05F3F6E8" w14:textId="77777777" w:rsidR="00E16D79" w:rsidRDefault="00E16D79">
            <w:pPr>
              <w:pStyle w:val="EmptyCellLayoutStyle"/>
              <w:spacing w:after="0" w:line="240" w:lineRule="auto"/>
            </w:pPr>
          </w:p>
        </w:tc>
        <w:tc>
          <w:tcPr>
            <w:tcW w:w="18" w:type="dxa"/>
          </w:tcPr>
          <w:p w14:paraId="7B53E2F1" w14:textId="77777777" w:rsidR="00E16D79" w:rsidRDefault="00E16D79">
            <w:pPr>
              <w:pStyle w:val="EmptyCellLayoutStyle"/>
              <w:spacing w:after="0" w:line="240" w:lineRule="auto"/>
            </w:pPr>
          </w:p>
        </w:tc>
        <w:tc>
          <w:tcPr>
            <w:tcW w:w="9" w:type="dxa"/>
          </w:tcPr>
          <w:p w14:paraId="5C362E63" w14:textId="77777777" w:rsidR="00E16D79" w:rsidRDefault="00E16D79">
            <w:pPr>
              <w:pStyle w:val="EmptyCellLayoutStyle"/>
              <w:spacing w:after="0" w:line="240" w:lineRule="auto"/>
            </w:pPr>
          </w:p>
        </w:tc>
        <w:tc>
          <w:tcPr>
            <w:tcW w:w="11" w:type="dxa"/>
          </w:tcPr>
          <w:p w14:paraId="259E691A" w14:textId="77777777" w:rsidR="00E16D79" w:rsidRDefault="00E16D79">
            <w:pPr>
              <w:pStyle w:val="EmptyCellLayoutStyle"/>
              <w:spacing w:after="0" w:line="240" w:lineRule="auto"/>
            </w:pPr>
          </w:p>
        </w:tc>
        <w:tc>
          <w:tcPr>
            <w:tcW w:w="6" w:type="dxa"/>
          </w:tcPr>
          <w:p w14:paraId="4932DBD1" w14:textId="77777777" w:rsidR="00E16D79" w:rsidRDefault="00E16D79">
            <w:pPr>
              <w:pStyle w:val="EmptyCellLayoutStyle"/>
              <w:spacing w:after="0" w:line="240" w:lineRule="auto"/>
            </w:pPr>
          </w:p>
        </w:tc>
        <w:tc>
          <w:tcPr>
            <w:tcW w:w="6" w:type="dxa"/>
          </w:tcPr>
          <w:p w14:paraId="3F27C4CE" w14:textId="77777777" w:rsidR="00E16D79" w:rsidRDefault="00E16D79">
            <w:pPr>
              <w:pStyle w:val="EmptyCellLayoutStyle"/>
              <w:spacing w:after="0" w:line="240" w:lineRule="auto"/>
            </w:pPr>
          </w:p>
        </w:tc>
        <w:tc>
          <w:tcPr>
            <w:tcW w:w="34" w:type="dxa"/>
          </w:tcPr>
          <w:p w14:paraId="73B5F18B" w14:textId="77777777" w:rsidR="00E16D79" w:rsidRDefault="00E16D79">
            <w:pPr>
              <w:pStyle w:val="EmptyCellLayoutStyle"/>
              <w:spacing w:after="0" w:line="240" w:lineRule="auto"/>
            </w:pPr>
          </w:p>
        </w:tc>
        <w:tc>
          <w:tcPr>
            <w:tcW w:w="6" w:type="dxa"/>
          </w:tcPr>
          <w:p w14:paraId="2600521D" w14:textId="77777777" w:rsidR="00E16D79" w:rsidRDefault="00E16D79">
            <w:pPr>
              <w:pStyle w:val="EmptyCellLayoutStyle"/>
              <w:spacing w:after="0" w:line="240" w:lineRule="auto"/>
            </w:pPr>
          </w:p>
        </w:tc>
        <w:tc>
          <w:tcPr>
            <w:tcW w:w="44" w:type="dxa"/>
          </w:tcPr>
          <w:p w14:paraId="755AFCAC" w14:textId="77777777" w:rsidR="00E16D79" w:rsidRDefault="00E16D79">
            <w:pPr>
              <w:pStyle w:val="EmptyCellLayoutStyle"/>
              <w:spacing w:after="0" w:line="240" w:lineRule="auto"/>
            </w:pPr>
          </w:p>
        </w:tc>
        <w:tc>
          <w:tcPr>
            <w:tcW w:w="36" w:type="dxa"/>
          </w:tcPr>
          <w:p w14:paraId="3E9C4008" w14:textId="77777777" w:rsidR="00E16D79" w:rsidRDefault="00E16D79">
            <w:pPr>
              <w:pStyle w:val="EmptyCellLayoutStyle"/>
              <w:spacing w:after="0" w:line="240" w:lineRule="auto"/>
            </w:pPr>
          </w:p>
        </w:tc>
        <w:tc>
          <w:tcPr>
            <w:tcW w:w="191" w:type="dxa"/>
          </w:tcPr>
          <w:p w14:paraId="0B513BF7" w14:textId="77777777" w:rsidR="00E16D79" w:rsidRDefault="00E16D79">
            <w:pPr>
              <w:pStyle w:val="EmptyCellLayoutStyle"/>
              <w:spacing w:after="0" w:line="240" w:lineRule="auto"/>
            </w:pPr>
          </w:p>
        </w:tc>
        <w:tc>
          <w:tcPr>
            <w:tcW w:w="334" w:type="dxa"/>
          </w:tcPr>
          <w:p w14:paraId="46762A07" w14:textId="77777777" w:rsidR="00E16D79" w:rsidRDefault="00E16D79">
            <w:pPr>
              <w:pStyle w:val="EmptyCellLayoutStyle"/>
              <w:spacing w:after="0" w:line="240" w:lineRule="auto"/>
            </w:pPr>
          </w:p>
        </w:tc>
        <w:tc>
          <w:tcPr>
            <w:tcW w:w="44" w:type="dxa"/>
          </w:tcPr>
          <w:p w14:paraId="3E372A55" w14:textId="77777777" w:rsidR="00E16D79" w:rsidRDefault="00E16D79">
            <w:pPr>
              <w:pStyle w:val="EmptyCellLayoutStyle"/>
              <w:spacing w:after="0" w:line="240" w:lineRule="auto"/>
            </w:pPr>
          </w:p>
        </w:tc>
        <w:tc>
          <w:tcPr>
            <w:tcW w:w="51" w:type="dxa"/>
          </w:tcPr>
          <w:p w14:paraId="655FC5E9" w14:textId="77777777" w:rsidR="00E16D79" w:rsidRDefault="00E16D79">
            <w:pPr>
              <w:pStyle w:val="EmptyCellLayoutStyle"/>
              <w:spacing w:after="0" w:line="240" w:lineRule="auto"/>
            </w:pPr>
          </w:p>
        </w:tc>
        <w:tc>
          <w:tcPr>
            <w:tcW w:w="22" w:type="dxa"/>
          </w:tcPr>
          <w:p w14:paraId="26385CFA" w14:textId="77777777" w:rsidR="00E16D79" w:rsidRDefault="00E16D79">
            <w:pPr>
              <w:pStyle w:val="EmptyCellLayoutStyle"/>
              <w:spacing w:after="0" w:line="240" w:lineRule="auto"/>
            </w:pPr>
          </w:p>
        </w:tc>
        <w:tc>
          <w:tcPr>
            <w:tcW w:w="10261" w:type="dxa"/>
            <w:gridSpan w:val="26"/>
          </w:tcPr>
          <w:tbl>
            <w:tblPr>
              <w:tblW w:w="0" w:type="auto"/>
              <w:tblCellMar>
                <w:left w:w="0" w:type="dxa"/>
                <w:right w:w="0" w:type="dxa"/>
              </w:tblCellMar>
              <w:tblLook w:val="04A0" w:firstRow="1" w:lastRow="0" w:firstColumn="1" w:lastColumn="0" w:noHBand="0" w:noVBand="1"/>
            </w:tblPr>
            <w:tblGrid>
              <w:gridCol w:w="10240"/>
            </w:tblGrid>
            <w:tr w:rsidR="00E16D79" w14:paraId="3631944D" w14:textId="77777777">
              <w:trPr>
                <w:trHeight w:val="680"/>
              </w:trPr>
              <w:tc>
                <w:tcPr>
                  <w:tcW w:w="10485" w:type="dxa"/>
                  <w:tcBorders>
                    <w:top w:val="nil"/>
                    <w:left w:val="nil"/>
                    <w:bottom w:val="nil"/>
                    <w:right w:val="nil"/>
                  </w:tcBorders>
                  <w:tcMar>
                    <w:top w:w="0" w:type="dxa"/>
                    <w:left w:w="39" w:type="dxa"/>
                    <w:bottom w:w="0" w:type="dxa"/>
                    <w:right w:w="39" w:type="dxa"/>
                  </w:tcMar>
                </w:tcPr>
                <w:p w14:paraId="5B53BAC9" w14:textId="07860DD5" w:rsidR="00E16D79" w:rsidRDefault="004F4E2D">
                  <w:pPr>
                    <w:spacing w:after="0" w:line="240" w:lineRule="auto"/>
                  </w:pPr>
                  <w:r>
                    <w:rPr>
                      <w:rFonts w:ascii="Segoe UI" w:eastAsia="Segoe UI" w:hAnsi="Segoe UI"/>
                      <w:color w:val="000000"/>
                      <w:sz w:val="16"/>
                    </w:rPr>
                    <w:t xml:space="preserve">(a)  </w:t>
                  </w:r>
                  <w:del w:id="212" w:author="Parulekar, Prutha" w:date="2023-07-05T09:40:00Z">
                    <w:r>
                      <w:rPr>
                        <w:rFonts w:ascii="Segoe UI" w:eastAsia="Segoe UI" w:hAnsi="Segoe UI"/>
                        <w:color w:val="000000"/>
                        <w:sz w:val="16"/>
                      </w:rPr>
                      <w:delText>"the</w:delText>
                    </w:r>
                  </w:del>
                  <w:ins w:id="213" w:author="Parulekar, Prutha" w:date="2023-07-05T09:40:00Z">
                    <w:r w:rsidR="00305E6E">
                      <w:rPr>
                        <w:rFonts w:ascii="Segoe UI" w:eastAsia="Segoe UI" w:hAnsi="Segoe UI"/>
                        <w:color w:val="000000"/>
                        <w:sz w:val="16"/>
                      </w:rPr>
                      <w:t>T</w:t>
                    </w:r>
                    <w:r>
                      <w:rPr>
                        <w:rFonts w:ascii="Segoe UI" w:eastAsia="Segoe UI" w:hAnsi="Segoe UI"/>
                        <w:color w:val="000000"/>
                        <w:sz w:val="16"/>
                      </w:rPr>
                      <w:t>he</w:t>
                    </w:r>
                  </w:ins>
                  <w:r>
                    <w:rPr>
                      <w:rFonts w:ascii="Segoe UI" w:eastAsia="Segoe UI" w:hAnsi="Segoe UI"/>
                      <w:color w:val="000000"/>
                      <w:sz w:val="16"/>
                    </w:rPr>
                    <w:t xml:space="preserve"> User</w:t>
                  </w:r>
                  <w:del w:id="214" w:author="Parulekar, Prutha" w:date="2023-07-05T09:40:00Z">
                    <w:r>
                      <w:rPr>
                        <w:rFonts w:ascii="Segoe UI" w:eastAsia="Segoe UI" w:hAnsi="Segoe UI"/>
                        <w:color w:val="000000"/>
                        <w:sz w:val="16"/>
                      </w:rPr>
                      <w:delText>"</w:delText>
                    </w:r>
                  </w:del>
                  <w:r>
                    <w:rPr>
                      <w:rFonts w:ascii="Segoe UI" w:eastAsia="Segoe UI" w:hAnsi="Segoe UI"/>
                      <w:color w:val="000000"/>
                      <w:sz w:val="16"/>
                    </w:rPr>
                    <w:t xml:space="preserve"> shall take care </w:t>
                  </w:r>
                  <w:del w:id="215" w:author="Parulekar, Prutha" w:date="2023-07-05T09:40:00Z">
                    <w:r>
                      <w:rPr>
                        <w:rFonts w:ascii="Segoe UI" w:eastAsia="Segoe UI" w:hAnsi="Segoe UI"/>
                        <w:color w:val="000000"/>
                        <w:sz w:val="16"/>
                      </w:rPr>
                      <w:delText>for</w:delText>
                    </w:r>
                  </w:del>
                  <w:ins w:id="216" w:author="Parulekar, Prutha" w:date="2023-07-05T09:40:00Z">
                    <w:r w:rsidR="00305E6E">
                      <w:rPr>
                        <w:rFonts w:ascii="Segoe UI" w:eastAsia="Segoe UI" w:hAnsi="Segoe UI"/>
                        <w:color w:val="000000"/>
                        <w:sz w:val="16"/>
                      </w:rPr>
                      <w:t>of</w:t>
                    </w:r>
                  </w:ins>
                  <w:r>
                    <w:rPr>
                      <w:rFonts w:ascii="Segoe UI" w:eastAsia="Segoe UI" w:hAnsi="Segoe UI"/>
                      <w:color w:val="000000"/>
                      <w:sz w:val="16"/>
                    </w:rPr>
                    <w:t xml:space="preserve"> the </w:t>
                  </w:r>
                  <w:del w:id="217" w:author="Parulekar, Prutha" w:date="2023-07-05T09:40:00Z">
                    <w:r>
                      <w:rPr>
                        <w:rFonts w:ascii="Segoe UI" w:eastAsia="Segoe UI" w:hAnsi="Segoe UI"/>
                        <w:color w:val="000000"/>
                        <w:sz w:val="16"/>
                      </w:rPr>
                      <w:delText>"</w:delText>
                    </w:r>
                  </w:del>
                  <w:r>
                    <w:rPr>
                      <w:rFonts w:ascii="Segoe UI" w:eastAsia="Segoe UI" w:hAnsi="Segoe UI"/>
                      <w:color w:val="000000"/>
                      <w:sz w:val="16"/>
                    </w:rPr>
                    <w:t>routine operator maintenance</w:t>
                  </w:r>
                  <w:del w:id="218" w:author="Parulekar, Prutha" w:date="2023-07-05T09:40:00Z">
                    <w:r>
                      <w:rPr>
                        <w:rFonts w:ascii="Segoe UI" w:eastAsia="Segoe UI" w:hAnsi="Segoe UI"/>
                        <w:color w:val="000000"/>
                        <w:sz w:val="16"/>
                      </w:rPr>
                      <w:delText>"</w:delText>
                    </w:r>
                  </w:del>
                  <w:r>
                    <w:rPr>
                      <w:rFonts w:ascii="Segoe UI" w:eastAsia="Segoe UI" w:hAnsi="Segoe UI"/>
                      <w:color w:val="000000"/>
                      <w:sz w:val="16"/>
                    </w:rPr>
                    <w:t xml:space="preserve"> of the equipment in accordance with the </w:t>
                  </w:r>
                  <w:del w:id="219" w:author="Parulekar, Prutha" w:date="2023-07-05T09:40:00Z">
                    <w:r>
                      <w:rPr>
                        <w:rFonts w:ascii="Segoe UI" w:eastAsia="Segoe UI" w:hAnsi="Segoe UI"/>
                        <w:color w:val="000000"/>
                        <w:sz w:val="16"/>
                      </w:rPr>
                      <w:delText>Operation Manuals</w:delText>
                    </w:r>
                  </w:del>
                  <w:ins w:id="220" w:author="Parulekar, Prutha" w:date="2023-07-05T09:40:00Z">
                    <w:r w:rsidR="00535AE3">
                      <w:rPr>
                        <w:rFonts w:ascii="Segoe UI" w:eastAsia="Segoe UI" w:hAnsi="Segoe UI"/>
                        <w:color w:val="000000"/>
                        <w:sz w:val="16"/>
                      </w:rPr>
                      <w:t>o</w:t>
                    </w:r>
                    <w:r>
                      <w:rPr>
                        <w:rFonts w:ascii="Segoe UI" w:eastAsia="Segoe UI" w:hAnsi="Segoe UI"/>
                        <w:color w:val="000000"/>
                        <w:sz w:val="16"/>
                      </w:rPr>
                      <w:t xml:space="preserve">peration </w:t>
                    </w:r>
                    <w:r w:rsidR="00535AE3">
                      <w:rPr>
                        <w:rFonts w:ascii="Segoe UI" w:eastAsia="Segoe UI" w:hAnsi="Segoe UI"/>
                        <w:color w:val="000000"/>
                        <w:sz w:val="16"/>
                      </w:rPr>
                      <w:t>m</w:t>
                    </w:r>
                    <w:r>
                      <w:rPr>
                        <w:rFonts w:ascii="Segoe UI" w:eastAsia="Segoe UI" w:hAnsi="Segoe UI"/>
                        <w:color w:val="000000"/>
                        <w:sz w:val="16"/>
                      </w:rPr>
                      <w:t>anuals</w:t>
                    </w:r>
                  </w:ins>
                  <w:r>
                    <w:rPr>
                      <w:rFonts w:ascii="Segoe UI" w:eastAsia="Segoe UI" w:hAnsi="Segoe UI"/>
                      <w:color w:val="000000"/>
                      <w:sz w:val="16"/>
                    </w:rPr>
                    <w:t xml:space="preserve"> / instructions given by DIPL </w:t>
                  </w:r>
                  <w:del w:id="221" w:author="Parulekar, Prutha" w:date="2023-07-05T09:40:00Z">
                    <w:r>
                      <w:rPr>
                        <w:rFonts w:ascii="Segoe UI" w:eastAsia="Segoe UI" w:hAnsi="Segoe UI"/>
                        <w:color w:val="000000"/>
                        <w:sz w:val="16"/>
                      </w:rPr>
                      <w:delText xml:space="preserve">&amp; </w:delText>
                    </w:r>
                  </w:del>
                  <w:ins w:id="222" w:author="Parulekar, Prutha" w:date="2023-07-05T09:40:00Z">
                    <w:r w:rsidR="00305E6E">
                      <w:rPr>
                        <w:rFonts w:ascii="Segoe UI" w:eastAsia="Segoe UI" w:hAnsi="Segoe UI"/>
                        <w:color w:val="000000"/>
                        <w:sz w:val="16"/>
                      </w:rPr>
                      <w:t>and</w:t>
                    </w:r>
                  </w:ins>
                  <w:r w:rsidR="00305E6E">
                    <w:rPr>
                      <w:rFonts w:ascii="Segoe UI" w:eastAsia="Segoe UI" w:hAnsi="Segoe UI"/>
                      <w:color w:val="000000"/>
                      <w:sz w:val="16"/>
                    </w:rPr>
                    <w:t xml:space="preserve"> </w:t>
                  </w:r>
                  <w:r>
                    <w:rPr>
                      <w:rFonts w:ascii="Segoe UI" w:eastAsia="Segoe UI" w:hAnsi="Segoe UI"/>
                      <w:color w:val="000000"/>
                      <w:sz w:val="16"/>
                    </w:rPr>
                    <w:t xml:space="preserve">shall handle / operate the equipment accordingly. The </w:t>
                  </w:r>
                  <w:del w:id="223" w:author="Parulekar, Prutha" w:date="2023-07-05T09:40:00Z">
                    <w:r>
                      <w:rPr>
                        <w:rFonts w:ascii="Segoe UI" w:eastAsia="Segoe UI" w:hAnsi="Segoe UI"/>
                        <w:color w:val="000000"/>
                        <w:sz w:val="16"/>
                      </w:rPr>
                      <w:delText>user</w:delText>
                    </w:r>
                  </w:del>
                  <w:ins w:id="224" w:author="Parulekar, Prutha" w:date="2023-07-05T09:40:00Z">
                    <w:r w:rsidR="00305E6E">
                      <w:rPr>
                        <w:rFonts w:ascii="Segoe UI" w:eastAsia="Segoe UI" w:hAnsi="Segoe UI"/>
                        <w:color w:val="000000"/>
                        <w:sz w:val="16"/>
                      </w:rPr>
                      <w:t>U</w:t>
                    </w:r>
                    <w:r>
                      <w:rPr>
                        <w:rFonts w:ascii="Segoe UI" w:eastAsia="Segoe UI" w:hAnsi="Segoe UI"/>
                        <w:color w:val="000000"/>
                        <w:sz w:val="16"/>
                      </w:rPr>
                      <w:t>ser</w:t>
                    </w:r>
                  </w:ins>
                  <w:r>
                    <w:rPr>
                      <w:rFonts w:ascii="Segoe UI" w:eastAsia="Segoe UI" w:hAnsi="Segoe UI"/>
                      <w:color w:val="000000"/>
                      <w:sz w:val="16"/>
                    </w:rPr>
                    <w:t xml:space="preserve"> should ensure guard against damages due to climatic conditions, humidity, dust etc.</w:t>
                  </w:r>
                </w:p>
              </w:tc>
            </w:tr>
          </w:tbl>
          <w:p w14:paraId="27131B4D" w14:textId="77777777" w:rsidR="00E16D79" w:rsidRDefault="00E16D79">
            <w:pPr>
              <w:spacing w:after="0" w:line="240" w:lineRule="auto"/>
            </w:pPr>
          </w:p>
        </w:tc>
        <w:tc>
          <w:tcPr>
            <w:tcW w:w="149" w:type="dxa"/>
          </w:tcPr>
          <w:p w14:paraId="2F1E264A" w14:textId="77777777" w:rsidR="00E16D79" w:rsidRDefault="00E16D79">
            <w:pPr>
              <w:pStyle w:val="EmptyCellLayoutStyle"/>
              <w:spacing w:after="0" w:line="240" w:lineRule="auto"/>
            </w:pPr>
          </w:p>
        </w:tc>
      </w:tr>
      <w:tr w:rsidR="00AD3B06" w14:paraId="1AB3B15A" w14:textId="77777777" w:rsidTr="00DC79E3">
        <w:trPr>
          <w:trHeight w:val="42"/>
        </w:trPr>
        <w:tc>
          <w:tcPr>
            <w:tcW w:w="6" w:type="dxa"/>
          </w:tcPr>
          <w:p w14:paraId="180FB518" w14:textId="77777777" w:rsidR="00E16D79" w:rsidRDefault="00E16D79">
            <w:pPr>
              <w:pStyle w:val="EmptyCellLayoutStyle"/>
              <w:spacing w:after="0" w:line="240" w:lineRule="auto"/>
            </w:pPr>
          </w:p>
        </w:tc>
        <w:tc>
          <w:tcPr>
            <w:tcW w:w="18" w:type="dxa"/>
          </w:tcPr>
          <w:p w14:paraId="2DA30FBE" w14:textId="77777777" w:rsidR="00E16D79" w:rsidRDefault="00E16D79">
            <w:pPr>
              <w:pStyle w:val="EmptyCellLayoutStyle"/>
              <w:spacing w:after="0" w:line="240" w:lineRule="auto"/>
            </w:pPr>
          </w:p>
        </w:tc>
        <w:tc>
          <w:tcPr>
            <w:tcW w:w="9" w:type="dxa"/>
          </w:tcPr>
          <w:p w14:paraId="639FC470" w14:textId="77777777" w:rsidR="00E16D79" w:rsidRDefault="00E16D79">
            <w:pPr>
              <w:pStyle w:val="EmptyCellLayoutStyle"/>
              <w:spacing w:after="0" w:line="240" w:lineRule="auto"/>
            </w:pPr>
          </w:p>
        </w:tc>
        <w:tc>
          <w:tcPr>
            <w:tcW w:w="11" w:type="dxa"/>
          </w:tcPr>
          <w:p w14:paraId="033FE36B" w14:textId="77777777" w:rsidR="00E16D79" w:rsidRDefault="00E16D79">
            <w:pPr>
              <w:pStyle w:val="EmptyCellLayoutStyle"/>
              <w:spacing w:after="0" w:line="240" w:lineRule="auto"/>
            </w:pPr>
          </w:p>
        </w:tc>
        <w:tc>
          <w:tcPr>
            <w:tcW w:w="6" w:type="dxa"/>
          </w:tcPr>
          <w:p w14:paraId="45043479" w14:textId="77777777" w:rsidR="00E16D79" w:rsidRDefault="00E16D79">
            <w:pPr>
              <w:pStyle w:val="EmptyCellLayoutStyle"/>
              <w:spacing w:after="0" w:line="240" w:lineRule="auto"/>
            </w:pPr>
          </w:p>
        </w:tc>
        <w:tc>
          <w:tcPr>
            <w:tcW w:w="6" w:type="dxa"/>
          </w:tcPr>
          <w:p w14:paraId="4D5DCD11" w14:textId="77777777" w:rsidR="00E16D79" w:rsidRDefault="00E16D79">
            <w:pPr>
              <w:pStyle w:val="EmptyCellLayoutStyle"/>
              <w:spacing w:after="0" w:line="240" w:lineRule="auto"/>
            </w:pPr>
          </w:p>
        </w:tc>
        <w:tc>
          <w:tcPr>
            <w:tcW w:w="34" w:type="dxa"/>
          </w:tcPr>
          <w:p w14:paraId="2290DE1E" w14:textId="77777777" w:rsidR="00E16D79" w:rsidRDefault="00E16D79">
            <w:pPr>
              <w:pStyle w:val="EmptyCellLayoutStyle"/>
              <w:spacing w:after="0" w:line="240" w:lineRule="auto"/>
            </w:pPr>
          </w:p>
        </w:tc>
        <w:tc>
          <w:tcPr>
            <w:tcW w:w="6" w:type="dxa"/>
          </w:tcPr>
          <w:p w14:paraId="2AA5EFAE" w14:textId="77777777" w:rsidR="00E16D79" w:rsidRDefault="00E16D79">
            <w:pPr>
              <w:pStyle w:val="EmptyCellLayoutStyle"/>
              <w:spacing w:after="0" w:line="240" w:lineRule="auto"/>
            </w:pPr>
          </w:p>
        </w:tc>
        <w:tc>
          <w:tcPr>
            <w:tcW w:w="44" w:type="dxa"/>
          </w:tcPr>
          <w:p w14:paraId="3AE8A454" w14:textId="77777777" w:rsidR="00E16D79" w:rsidRDefault="00E16D79">
            <w:pPr>
              <w:pStyle w:val="EmptyCellLayoutStyle"/>
              <w:spacing w:after="0" w:line="240" w:lineRule="auto"/>
            </w:pPr>
          </w:p>
        </w:tc>
        <w:tc>
          <w:tcPr>
            <w:tcW w:w="36" w:type="dxa"/>
          </w:tcPr>
          <w:p w14:paraId="09F4F440" w14:textId="77777777" w:rsidR="00E16D79" w:rsidRDefault="00E16D79">
            <w:pPr>
              <w:pStyle w:val="EmptyCellLayoutStyle"/>
              <w:spacing w:after="0" w:line="240" w:lineRule="auto"/>
            </w:pPr>
          </w:p>
        </w:tc>
        <w:tc>
          <w:tcPr>
            <w:tcW w:w="191" w:type="dxa"/>
          </w:tcPr>
          <w:p w14:paraId="154AE48A" w14:textId="77777777" w:rsidR="00E16D79" w:rsidRDefault="00E16D79">
            <w:pPr>
              <w:pStyle w:val="EmptyCellLayoutStyle"/>
              <w:spacing w:after="0" w:line="240" w:lineRule="auto"/>
            </w:pPr>
          </w:p>
        </w:tc>
        <w:tc>
          <w:tcPr>
            <w:tcW w:w="334" w:type="dxa"/>
          </w:tcPr>
          <w:p w14:paraId="752E38D4" w14:textId="77777777" w:rsidR="00E16D79" w:rsidRDefault="00E16D79">
            <w:pPr>
              <w:pStyle w:val="EmptyCellLayoutStyle"/>
              <w:spacing w:after="0" w:line="240" w:lineRule="auto"/>
            </w:pPr>
          </w:p>
        </w:tc>
        <w:tc>
          <w:tcPr>
            <w:tcW w:w="44" w:type="dxa"/>
          </w:tcPr>
          <w:p w14:paraId="09470DC9" w14:textId="77777777" w:rsidR="00E16D79" w:rsidRDefault="00E16D79">
            <w:pPr>
              <w:pStyle w:val="EmptyCellLayoutStyle"/>
              <w:spacing w:after="0" w:line="240" w:lineRule="auto"/>
            </w:pPr>
          </w:p>
        </w:tc>
        <w:tc>
          <w:tcPr>
            <w:tcW w:w="51" w:type="dxa"/>
          </w:tcPr>
          <w:p w14:paraId="05E899BC" w14:textId="77777777" w:rsidR="00E16D79" w:rsidRDefault="00E16D79">
            <w:pPr>
              <w:pStyle w:val="EmptyCellLayoutStyle"/>
              <w:spacing w:after="0" w:line="240" w:lineRule="auto"/>
            </w:pPr>
          </w:p>
        </w:tc>
        <w:tc>
          <w:tcPr>
            <w:tcW w:w="22" w:type="dxa"/>
          </w:tcPr>
          <w:p w14:paraId="475E803D" w14:textId="77777777" w:rsidR="00E16D79" w:rsidRDefault="00E16D79">
            <w:pPr>
              <w:pStyle w:val="EmptyCellLayoutStyle"/>
              <w:spacing w:after="0" w:line="240" w:lineRule="auto"/>
            </w:pPr>
          </w:p>
        </w:tc>
        <w:tc>
          <w:tcPr>
            <w:tcW w:w="16" w:type="dxa"/>
          </w:tcPr>
          <w:p w14:paraId="0F6A6DD1" w14:textId="77777777" w:rsidR="00E16D79" w:rsidRDefault="00E16D79">
            <w:pPr>
              <w:pStyle w:val="EmptyCellLayoutStyle"/>
              <w:spacing w:after="0" w:line="240" w:lineRule="auto"/>
            </w:pPr>
          </w:p>
        </w:tc>
        <w:tc>
          <w:tcPr>
            <w:tcW w:w="16" w:type="dxa"/>
          </w:tcPr>
          <w:p w14:paraId="0103B39C" w14:textId="77777777" w:rsidR="00E16D79" w:rsidRDefault="00E16D79">
            <w:pPr>
              <w:pStyle w:val="EmptyCellLayoutStyle"/>
              <w:spacing w:after="0" w:line="240" w:lineRule="auto"/>
            </w:pPr>
          </w:p>
        </w:tc>
        <w:tc>
          <w:tcPr>
            <w:tcW w:w="16" w:type="dxa"/>
          </w:tcPr>
          <w:p w14:paraId="060E227F" w14:textId="77777777" w:rsidR="00E16D79" w:rsidRDefault="00E16D79">
            <w:pPr>
              <w:pStyle w:val="EmptyCellLayoutStyle"/>
              <w:spacing w:after="0" w:line="240" w:lineRule="auto"/>
            </w:pPr>
          </w:p>
        </w:tc>
        <w:tc>
          <w:tcPr>
            <w:tcW w:w="42" w:type="dxa"/>
          </w:tcPr>
          <w:p w14:paraId="674E05CD" w14:textId="77777777" w:rsidR="00E16D79" w:rsidRDefault="00E16D79">
            <w:pPr>
              <w:pStyle w:val="EmptyCellLayoutStyle"/>
              <w:spacing w:after="0" w:line="240" w:lineRule="auto"/>
            </w:pPr>
          </w:p>
        </w:tc>
        <w:tc>
          <w:tcPr>
            <w:tcW w:w="16" w:type="dxa"/>
          </w:tcPr>
          <w:p w14:paraId="3741807E" w14:textId="77777777" w:rsidR="00E16D79" w:rsidRDefault="00E16D79">
            <w:pPr>
              <w:pStyle w:val="EmptyCellLayoutStyle"/>
              <w:spacing w:after="0" w:line="240" w:lineRule="auto"/>
            </w:pPr>
          </w:p>
        </w:tc>
        <w:tc>
          <w:tcPr>
            <w:tcW w:w="16" w:type="dxa"/>
          </w:tcPr>
          <w:p w14:paraId="66EB3564" w14:textId="77777777" w:rsidR="00E16D79" w:rsidRDefault="00E16D79">
            <w:pPr>
              <w:pStyle w:val="EmptyCellLayoutStyle"/>
              <w:spacing w:after="0" w:line="240" w:lineRule="auto"/>
            </w:pPr>
          </w:p>
        </w:tc>
        <w:tc>
          <w:tcPr>
            <w:tcW w:w="24" w:type="dxa"/>
          </w:tcPr>
          <w:p w14:paraId="686C3270" w14:textId="77777777" w:rsidR="00E16D79" w:rsidRDefault="00E16D79">
            <w:pPr>
              <w:pStyle w:val="EmptyCellLayoutStyle"/>
              <w:spacing w:after="0" w:line="240" w:lineRule="auto"/>
            </w:pPr>
          </w:p>
        </w:tc>
        <w:tc>
          <w:tcPr>
            <w:tcW w:w="292" w:type="dxa"/>
          </w:tcPr>
          <w:p w14:paraId="19D7EF39" w14:textId="77777777" w:rsidR="00E16D79" w:rsidRDefault="00E16D79">
            <w:pPr>
              <w:pStyle w:val="EmptyCellLayoutStyle"/>
              <w:spacing w:after="0" w:line="240" w:lineRule="auto"/>
            </w:pPr>
          </w:p>
        </w:tc>
        <w:tc>
          <w:tcPr>
            <w:tcW w:w="24" w:type="dxa"/>
          </w:tcPr>
          <w:p w14:paraId="0C010CD7" w14:textId="77777777" w:rsidR="00E16D79" w:rsidRDefault="00E16D79">
            <w:pPr>
              <w:pStyle w:val="EmptyCellLayoutStyle"/>
              <w:spacing w:after="0" w:line="240" w:lineRule="auto"/>
            </w:pPr>
          </w:p>
        </w:tc>
        <w:tc>
          <w:tcPr>
            <w:tcW w:w="16" w:type="dxa"/>
          </w:tcPr>
          <w:p w14:paraId="1F565140" w14:textId="77777777" w:rsidR="00E16D79" w:rsidRDefault="00E16D79">
            <w:pPr>
              <w:pStyle w:val="EmptyCellLayoutStyle"/>
              <w:spacing w:after="0" w:line="240" w:lineRule="auto"/>
            </w:pPr>
          </w:p>
        </w:tc>
        <w:tc>
          <w:tcPr>
            <w:tcW w:w="32" w:type="dxa"/>
          </w:tcPr>
          <w:p w14:paraId="4D77C01E" w14:textId="77777777" w:rsidR="00E16D79" w:rsidRDefault="00E16D79">
            <w:pPr>
              <w:pStyle w:val="EmptyCellLayoutStyle"/>
              <w:spacing w:after="0" w:line="240" w:lineRule="auto"/>
            </w:pPr>
          </w:p>
        </w:tc>
        <w:tc>
          <w:tcPr>
            <w:tcW w:w="85" w:type="dxa"/>
          </w:tcPr>
          <w:p w14:paraId="06121DC3" w14:textId="77777777" w:rsidR="00E16D79" w:rsidRDefault="00E16D79">
            <w:pPr>
              <w:pStyle w:val="EmptyCellLayoutStyle"/>
              <w:spacing w:after="0" w:line="240" w:lineRule="auto"/>
            </w:pPr>
          </w:p>
        </w:tc>
        <w:tc>
          <w:tcPr>
            <w:tcW w:w="475" w:type="dxa"/>
          </w:tcPr>
          <w:p w14:paraId="000C73AC" w14:textId="77777777" w:rsidR="00E16D79" w:rsidRDefault="00E16D79">
            <w:pPr>
              <w:pStyle w:val="EmptyCellLayoutStyle"/>
              <w:spacing w:after="0" w:line="240" w:lineRule="auto"/>
            </w:pPr>
          </w:p>
        </w:tc>
        <w:tc>
          <w:tcPr>
            <w:tcW w:w="36" w:type="dxa"/>
          </w:tcPr>
          <w:p w14:paraId="78BE38F1" w14:textId="77777777" w:rsidR="00E16D79" w:rsidRDefault="00E16D79">
            <w:pPr>
              <w:pStyle w:val="EmptyCellLayoutStyle"/>
              <w:spacing w:after="0" w:line="240" w:lineRule="auto"/>
            </w:pPr>
          </w:p>
        </w:tc>
        <w:tc>
          <w:tcPr>
            <w:tcW w:w="129" w:type="dxa"/>
          </w:tcPr>
          <w:p w14:paraId="349B5CE1" w14:textId="77777777" w:rsidR="00E16D79" w:rsidRDefault="00E16D79">
            <w:pPr>
              <w:pStyle w:val="EmptyCellLayoutStyle"/>
              <w:spacing w:after="0" w:line="240" w:lineRule="auto"/>
            </w:pPr>
          </w:p>
        </w:tc>
        <w:tc>
          <w:tcPr>
            <w:tcW w:w="94" w:type="dxa"/>
          </w:tcPr>
          <w:p w14:paraId="4746F76F" w14:textId="77777777" w:rsidR="00E16D79" w:rsidRDefault="00E16D79">
            <w:pPr>
              <w:pStyle w:val="EmptyCellLayoutStyle"/>
              <w:spacing w:after="0" w:line="240" w:lineRule="auto"/>
            </w:pPr>
          </w:p>
        </w:tc>
        <w:tc>
          <w:tcPr>
            <w:tcW w:w="57" w:type="dxa"/>
          </w:tcPr>
          <w:p w14:paraId="088F330C" w14:textId="77777777" w:rsidR="00E16D79" w:rsidRDefault="00E16D79">
            <w:pPr>
              <w:pStyle w:val="EmptyCellLayoutStyle"/>
              <w:spacing w:after="0" w:line="240" w:lineRule="auto"/>
            </w:pPr>
          </w:p>
        </w:tc>
        <w:tc>
          <w:tcPr>
            <w:tcW w:w="685" w:type="dxa"/>
          </w:tcPr>
          <w:p w14:paraId="78A5FF0A" w14:textId="77777777" w:rsidR="00E16D79" w:rsidRDefault="00E16D79">
            <w:pPr>
              <w:pStyle w:val="EmptyCellLayoutStyle"/>
              <w:spacing w:after="0" w:line="240" w:lineRule="auto"/>
            </w:pPr>
          </w:p>
        </w:tc>
        <w:tc>
          <w:tcPr>
            <w:tcW w:w="1241" w:type="dxa"/>
          </w:tcPr>
          <w:p w14:paraId="13361EDE" w14:textId="77777777" w:rsidR="00E16D79" w:rsidRDefault="00E16D79">
            <w:pPr>
              <w:pStyle w:val="EmptyCellLayoutStyle"/>
              <w:spacing w:after="0" w:line="240" w:lineRule="auto"/>
            </w:pPr>
          </w:p>
        </w:tc>
        <w:tc>
          <w:tcPr>
            <w:tcW w:w="131" w:type="dxa"/>
          </w:tcPr>
          <w:p w14:paraId="1E4AE46C" w14:textId="77777777" w:rsidR="00E16D79" w:rsidRDefault="00E16D79">
            <w:pPr>
              <w:pStyle w:val="EmptyCellLayoutStyle"/>
              <w:spacing w:after="0" w:line="240" w:lineRule="auto"/>
            </w:pPr>
          </w:p>
        </w:tc>
        <w:tc>
          <w:tcPr>
            <w:tcW w:w="1431" w:type="dxa"/>
          </w:tcPr>
          <w:p w14:paraId="3A29B86F" w14:textId="77777777" w:rsidR="00E16D79" w:rsidRDefault="00E16D79">
            <w:pPr>
              <w:pStyle w:val="EmptyCellLayoutStyle"/>
              <w:spacing w:after="0" w:line="240" w:lineRule="auto"/>
            </w:pPr>
          </w:p>
        </w:tc>
        <w:tc>
          <w:tcPr>
            <w:tcW w:w="2311" w:type="dxa"/>
          </w:tcPr>
          <w:p w14:paraId="6D9552D0" w14:textId="77777777" w:rsidR="00E16D79" w:rsidRDefault="00E16D79">
            <w:pPr>
              <w:pStyle w:val="EmptyCellLayoutStyle"/>
              <w:spacing w:after="0" w:line="240" w:lineRule="auto"/>
            </w:pPr>
          </w:p>
        </w:tc>
        <w:tc>
          <w:tcPr>
            <w:tcW w:w="1686" w:type="dxa"/>
          </w:tcPr>
          <w:p w14:paraId="1496E343" w14:textId="77777777" w:rsidR="00E16D79" w:rsidRDefault="00E16D79">
            <w:pPr>
              <w:pStyle w:val="EmptyCellLayoutStyle"/>
              <w:spacing w:after="0" w:line="240" w:lineRule="auto"/>
            </w:pPr>
          </w:p>
        </w:tc>
        <w:tc>
          <w:tcPr>
            <w:tcW w:w="1353" w:type="dxa"/>
          </w:tcPr>
          <w:p w14:paraId="7B9931D1" w14:textId="77777777" w:rsidR="00E16D79" w:rsidRDefault="00E16D79">
            <w:pPr>
              <w:pStyle w:val="EmptyCellLayoutStyle"/>
              <w:spacing w:after="0" w:line="240" w:lineRule="auto"/>
            </w:pPr>
          </w:p>
        </w:tc>
        <w:tc>
          <w:tcPr>
            <w:tcW w:w="16" w:type="dxa"/>
          </w:tcPr>
          <w:p w14:paraId="3F190CC5" w14:textId="77777777" w:rsidR="00E16D79" w:rsidRDefault="00E16D79">
            <w:pPr>
              <w:pStyle w:val="EmptyCellLayoutStyle"/>
              <w:spacing w:after="0" w:line="240" w:lineRule="auto"/>
            </w:pPr>
          </w:p>
        </w:tc>
        <w:tc>
          <w:tcPr>
            <w:tcW w:w="21" w:type="dxa"/>
          </w:tcPr>
          <w:p w14:paraId="3F0BC67F" w14:textId="77777777" w:rsidR="00E16D79" w:rsidRDefault="00E16D79">
            <w:pPr>
              <w:pStyle w:val="EmptyCellLayoutStyle"/>
              <w:spacing w:after="0" w:line="240" w:lineRule="auto"/>
            </w:pPr>
          </w:p>
        </w:tc>
        <w:tc>
          <w:tcPr>
            <w:tcW w:w="149" w:type="dxa"/>
          </w:tcPr>
          <w:p w14:paraId="41CAC350" w14:textId="77777777" w:rsidR="00E16D79" w:rsidRDefault="00E16D79">
            <w:pPr>
              <w:pStyle w:val="EmptyCellLayoutStyle"/>
              <w:spacing w:after="0" w:line="240" w:lineRule="auto"/>
            </w:pPr>
          </w:p>
        </w:tc>
      </w:tr>
      <w:tr w:rsidR="00AD3B06" w14:paraId="35D3320B" w14:textId="77777777" w:rsidTr="00DC79E3">
        <w:trPr>
          <w:trHeight w:val="453"/>
        </w:trPr>
        <w:tc>
          <w:tcPr>
            <w:tcW w:w="6" w:type="dxa"/>
          </w:tcPr>
          <w:p w14:paraId="7AA782A3" w14:textId="77777777" w:rsidR="00E16D79" w:rsidRDefault="00E16D79">
            <w:pPr>
              <w:pStyle w:val="EmptyCellLayoutStyle"/>
              <w:spacing w:after="0" w:line="240" w:lineRule="auto"/>
            </w:pPr>
          </w:p>
        </w:tc>
        <w:tc>
          <w:tcPr>
            <w:tcW w:w="18" w:type="dxa"/>
          </w:tcPr>
          <w:p w14:paraId="074BA938" w14:textId="77777777" w:rsidR="00E16D79" w:rsidRDefault="00E16D79">
            <w:pPr>
              <w:pStyle w:val="EmptyCellLayoutStyle"/>
              <w:spacing w:after="0" w:line="240" w:lineRule="auto"/>
            </w:pPr>
          </w:p>
        </w:tc>
        <w:tc>
          <w:tcPr>
            <w:tcW w:w="9" w:type="dxa"/>
          </w:tcPr>
          <w:p w14:paraId="7CA78283" w14:textId="77777777" w:rsidR="00E16D79" w:rsidRDefault="00E16D79">
            <w:pPr>
              <w:pStyle w:val="EmptyCellLayoutStyle"/>
              <w:spacing w:after="0" w:line="240" w:lineRule="auto"/>
            </w:pPr>
          </w:p>
        </w:tc>
        <w:tc>
          <w:tcPr>
            <w:tcW w:w="11" w:type="dxa"/>
          </w:tcPr>
          <w:p w14:paraId="4146CC22" w14:textId="77777777" w:rsidR="00E16D79" w:rsidRDefault="00E16D79">
            <w:pPr>
              <w:pStyle w:val="EmptyCellLayoutStyle"/>
              <w:spacing w:after="0" w:line="240" w:lineRule="auto"/>
            </w:pPr>
          </w:p>
        </w:tc>
        <w:tc>
          <w:tcPr>
            <w:tcW w:w="6" w:type="dxa"/>
          </w:tcPr>
          <w:p w14:paraId="54120799" w14:textId="77777777" w:rsidR="00E16D79" w:rsidRDefault="00E16D79">
            <w:pPr>
              <w:pStyle w:val="EmptyCellLayoutStyle"/>
              <w:spacing w:after="0" w:line="240" w:lineRule="auto"/>
            </w:pPr>
          </w:p>
        </w:tc>
        <w:tc>
          <w:tcPr>
            <w:tcW w:w="6" w:type="dxa"/>
          </w:tcPr>
          <w:p w14:paraId="52BA4ADA" w14:textId="77777777" w:rsidR="00E16D79" w:rsidRDefault="00E16D79">
            <w:pPr>
              <w:pStyle w:val="EmptyCellLayoutStyle"/>
              <w:spacing w:after="0" w:line="240" w:lineRule="auto"/>
            </w:pPr>
          </w:p>
        </w:tc>
        <w:tc>
          <w:tcPr>
            <w:tcW w:w="34" w:type="dxa"/>
          </w:tcPr>
          <w:p w14:paraId="4FD677F8" w14:textId="77777777" w:rsidR="00E16D79" w:rsidRDefault="00E16D79">
            <w:pPr>
              <w:pStyle w:val="EmptyCellLayoutStyle"/>
              <w:spacing w:after="0" w:line="240" w:lineRule="auto"/>
            </w:pPr>
          </w:p>
        </w:tc>
        <w:tc>
          <w:tcPr>
            <w:tcW w:w="6" w:type="dxa"/>
          </w:tcPr>
          <w:p w14:paraId="71C538B6" w14:textId="77777777" w:rsidR="00E16D79" w:rsidRDefault="00E16D79">
            <w:pPr>
              <w:pStyle w:val="EmptyCellLayoutStyle"/>
              <w:spacing w:after="0" w:line="240" w:lineRule="auto"/>
            </w:pPr>
          </w:p>
        </w:tc>
        <w:tc>
          <w:tcPr>
            <w:tcW w:w="44" w:type="dxa"/>
          </w:tcPr>
          <w:p w14:paraId="361D933B" w14:textId="77777777" w:rsidR="00E16D79" w:rsidRDefault="00E16D79">
            <w:pPr>
              <w:pStyle w:val="EmptyCellLayoutStyle"/>
              <w:spacing w:after="0" w:line="240" w:lineRule="auto"/>
            </w:pPr>
          </w:p>
        </w:tc>
        <w:tc>
          <w:tcPr>
            <w:tcW w:w="36" w:type="dxa"/>
          </w:tcPr>
          <w:p w14:paraId="27A614AE" w14:textId="77777777" w:rsidR="00E16D79" w:rsidRDefault="00E16D79">
            <w:pPr>
              <w:pStyle w:val="EmptyCellLayoutStyle"/>
              <w:spacing w:after="0" w:line="240" w:lineRule="auto"/>
            </w:pPr>
          </w:p>
        </w:tc>
        <w:tc>
          <w:tcPr>
            <w:tcW w:w="191" w:type="dxa"/>
          </w:tcPr>
          <w:p w14:paraId="29740D50" w14:textId="77777777" w:rsidR="00E16D79" w:rsidRDefault="00E16D79">
            <w:pPr>
              <w:pStyle w:val="EmptyCellLayoutStyle"/>
              <w:spacing w:after="0" w:line="240" w:lineRule="auto"/>
            </w:pPr>
          </w:p>
        </w:tc>
        <w:tc>
          <w:tcPr>
            <w:tcW w:w="334" w:type="dxa"/>
          </w:tcPr>
          <w:p w14:paraId="642F6F15" w14:textId="77777777" w:rsidR="00E16D79" w:rsidRDefault="00E16D79">
            <w:pPr>
              <w:pStyle w:val="EmptyCellLayoutStyle"/>
              <w:spacing w:after="0" w:line="240" w:lineRule="auto"/>
            </w:pPr>
          </w:p>
        </w:tc>
        <w:tc>
          <w:tcPr>
            <w:tcW w:w="44" w:type="dxa"/>
          </w:tcPr>
          <w:p w14:paraId="0AC55B3D" w14:textId="77777777" w:rsidR="00E16D79" w:rsidRDefault="00E16D79">
            <w:pPr>
              <w:pStyle w:val="EmptyCellLayoutStyle"/>
              <w:spacing w:after="0" w:line="240" w:lineRule="auto"/>
            </w:pPr>
          </w:p>
        </w:tc>
        <w:tc>
          <w:tcPr>
            <w:tcW w:w="51" w:type="dxa"/>
          </w:tcPr>
          <w:p w14:paraId="5049E822" w14:textId="77777777" w:rsidR="00E16D79" w:rsidRDefault="00E16D79">
            <w:pPr>
              <w:pStyle w:val="EmptyCellLayoutStyle"/>
              <w:spacing w:after="0" w:line="240" w:lineRule="auto"/>
            </w:pPr>
          </w:p>
        </w:tc>
        <w:tc>
          <w:tcPr>
            <w:tcW w:w="22" w:type="dxa"/>
          </w:tcPr>
          <w:p w14:paraId="3E5B4A4D" w14:textId="77777777" w:rsidR="00E16D79" w:rsidRDefault="00E16D79">
            <w:pPr>
              <w:pStyle w:val="EmptyCellLayoutStyle"/>
              <w:spacing w:after="0" w:line="240" w:lineRule="auto"/>
            </w:pPr>
          </w:p>
        </w:tc>
        <w:tc>
          <w:tcPr>
            <w:tcW w:w="10261" w:type="dxa"/>
            <w:gridSpan w:val="26"/>
          </w:tcPr>
          <w:tbl>
            <w:tblPr>
              <w:tblW w:w="0" w:type="auto"/>
              <w:tblCellMar>
                <w:left w:w="0" w:type="dxa"/>
                <w:right w:w="0" w:type="dxa"/>
              </w:tblCellMar>
              <w:tblLook w:val="04A0" w:firstRow="1" w:lastRow="0" w:firstColumn="1" w:lastColumn="0" w:noHBand="0" w:noVBand="1"/>
            </w:tblPr>
            <w:tblGrid>
              <w:gridCol w:w="10240"/>
            </w:tblGrid>
            <w:tr w:rsidR="00E16D79" w14:paraId="221D58D7" w14:textId="77777777">
              <w:trPr>
                <w:trHeight w:val="453"/>
              </w:trPr>
              <w:tc>
                <w:tcPr>
                  <w:tcW w:w="10494" w:type="dxa"/>
                  <w:tcBorders>
                    <w:top w:val="nil"/>
                    <w:left w:val="nil"/>
                    <w:bottom w:val="nil"/>
                    <w:right w:val="nil"/>
                  </w:tcBorders>
                  <w:tcMar>
                    <w:top w:w="0" w:type="dxa"/>
                    <w:left w:w="39" w:type="dxa"/>
                    <w:bottom w:w="0" w:type="dxa"/>
                    <w:right w:w="39" w:type="dxa"/>
                  </w:tcMar>
                </w:tcPr>
                <w:p w14:paraId="4F3E3FAB" w14:textId="65E63E8F" w:rsidR="00E16D79" w:rsidRDefault="004F4E2D">
                  <w:pPr>
                    <w:spacing w:after="0" w:line="240" w:lineRule="auto"/>
                  </w:pPr>
                  <w:r>
                    <w:rPr>
                      <w:rFonts w:ascii="Segoe UI" w:eastAsia="Segoe UI" w:hAnsi="Segoe UI"/>
                      <w:color w:val="000000"/>
                      <w:sz w:val="16"/>
                    </w:rPr>
                    <w:t xml:space="preserve">(b)  </w:t>
                  </w:r>
                  <w:del w:id="225" w:author="Parulekar, Prutha" w:date="2023-07-05T09:40:00Z">
                    <w:r>
                      <w:rPr>
                        <w:rFonts w:ascii="Segoe UI" w:eastAsia="Segoe UI" w:hAnsi="Segoe UI"/>
                        <w:color w:val="000000"/>
                        <w:sz w:val="16"/>
                      </w:rPr>
                      <w:delText>"</w:delText>
                    </w:r>
                  </w:del>
                  <w:r>
                    <w:rPr>
                      <w:rFonts w:ascii="Segoe UI" w:eastAsia="Segoe UI" w:hAnsi="Segoe UI"/>
                      <w:color w:val="000000"/>
                      <w:sz w:val="16"/>
                    </w:rPr>
                    <w:t>The User</w:t>
                  </w:r>
                  <w:del w:id="226" w:author="Parulekar, Prutha" w:date="2023-07-05T09:40:00Z">
                    <w:r>
                      <w:rPr>
                        <w:rFonts w:ascii="Segoe UI" w:eastAsia="Segoe UI" w:hAnsi="Segoe UI"/>
                        <w:color w:val="000000"/>
                        <w:sz w:val="16"/>
                      </w:rPr>
                      <w:delText>"</w:delText>
                    </w:r>
                  </w:del>
                  <w:r>
                    <w:rPr>
                      <w:rFonts w:ascii="Segoe UI" w:eastAsia="Segoe UI" w:hAnsi="Segoe UI"/>
                      <w:color w:val="000000"/>
                      <w:sz w:val="16"/>
                    </w:rPr>
                    <w:t xml:space="preserve"> to provide access for DIPL or </w:t>
                  </w:r>
                  <w:del w:id="227" w:author="Parulekar, Prutha" w:date="2023-07-05T09:40:00Z">
                    <w:r>
                      <w:rPr>
                        <w:rFonts w:ascii="Segoe UI" w:eastAsia="Segoe UI" w:hAnsi="Segoe UI"/>
                        <w:color w:val="000000"/>
                        <w:sz w:val="16"/>
                      </w:rPr>
                      <w:delText>their Authorized Representative's</w:delText>
                    </w:r>
                  </w:del>
                  <w:ins w:id="228" w:author="Parulekar, Prutha" w:date="2023-07-05T09:40:00Z">
                    <w:r w:rsidR="00305E6E">
                      <w:rPr>
                        <w:rFonts w:ascii="Segoe UI" w:eastAsia="Segoe UI" w:hAnsi="Segoe UI"/>
                        <w:color w:val="000000"/>
                        <w:sz w:val="16"/>
                      </w:rPr>
                      <w:t>its a</w:t>
                    </w:r>
                    <w:r>
                      <w:rPr>
                        <w:rFonts w:ascii="Segoe UI" w:eastAsia="Segoe UI" w:hAnsi="Segoe UI"/>
                        <w:color w:val="000000"/>
                        <w:sz w:val="16"/>
                      </w:rPr>
                      <w:t xml:space="preserve">uthorized </w:t>
                    </w:r>
                    <w:r w:rsidR="00305E6E">
                      <w:rPr>
                        <w:rFonts w:ascii="Segoe UI" w:eastAsia="Segoe UI" w:hAnsi="Segoe UI"/>
                        <w:color w:val="000000"/>
                        <w:sz w:val="16"/>
                      </w:rPr>
                      <w:t>r</w:t>
                    </w:r>
                    <w:r>
                      <w:rPr>
                        <w:rFonts w:ascii="Segoe UI" w:eastAsia="Segoe UI" w:hAnsi="Segoe UI"/>
                        <w:color w:val="000000"/>
                        <w:sz w:val="16"/>
                      </w:rPr>
                      <w:t>epresentative</w:t>
                    </w:r>
                    <w:r w:rsidR="00305E6E">
                      <w:rPr>
                        <w:rFonts w:ascii="Segoe UI" w:eastAsia="Segoe UI" w:hAnsi="Segoe UI"/>
                        <w:color w:val="000000"/>
                        <w:sz w:val="16"/>
                      </w:rPr>
                      <w:t>’s</w:t>
                    </w:r>
                  </w:ins>
                  <w:r>
                    <w:rPr>
                      <w:rFonts w:ascii="Segoe UI" w:eastAsia="Segoe UI" w:hAnsi="Segoe UI"/>
                      <w:color w:val="000000"/>
                      <w:sz w:val="16"/>
                    </w:rPr>
                    <w:t xml:space="preserve"> service engineers to the equipment </w:t>
                  </w:r>
                  <w:del w:id="229" w:author="Parulekar, Prutha" w:date="2023-07-05T09:40:00Z">
                    <w:r>
                      <w:rPr>
                        <w:rFonts w:ascii="Segoe UI" w:eastAsia="Segoe UI" w:hAnsi="Segoe UI"/>
                        <w:color w:val="000000"/>
                        <w:sz w:val="16"/>
                      </w:rPr>
                      <w:delText>&amp;</w:delText>
                    </w:r>
                  </w:del>
                  <w:ins w:id="230" w:author="Parulekar, Prutha" w:date="2023-07-05T09:40:00Z">
                    <w:r w:rsidR="00305E6E">
                      <w:rPr>
                        <w:rFonts w:ascii="Segoe UI" w:eastAsia="Segoe UI" w:hAnsi="Segoe UI"/>
                        <w:color w:val="000000"/>
                        <w:sz w:val="16"/>
                      </w:rPr>
                      <w:t>and</w:t>
                    </w:r>
                  </w:ins>
                  <w:r w:rsidR="00305E6E">
                    <w:rPr>
                      <w:rFonts w:ascii="Segoe UI" w:eastAsia="Segoe UI" w:hAnsi="Segoe UI"/>
                      <w:color w:val="000000"/>
                      <w:sz w:val="16"/>
                    </w:rPr>
                    <w:t xml:space="preserve"> </w:t>
                  </w:r>
                  <w:r>
                    <w:rPr>
                      <w:rFonts w:ascii="Segoe UI" w:eastAsia="Segoe UI" w:hAnsi="Segoe UI"/>
                      <w:color w:val="000000"/>
                      <w:sz w:val="16"/>
                    </w:rPr>
                    <w:t xml:space="preserve">provide </w:t>
                  </w:r>
                  <w:del w:id="231" w:author="Parulekar, Prutha" w:date="2023-07-05T09:40:00Z">
                    <w:r>
                      <w:rPr>
                        <w:rFonts w:ascii="Segoe UI" w:eastAsia="Segoe UI" w:hAnsi="Segoe UI"/>
                        <w:color w:val="000000"/>
                        <w:sz w:val="16"/>
                      </w:rPr>
                      <w:delText>with</w:delText>
                    </w:r>
                  </w:del>
                  <w:ins w:id="232" w:author="Parulekar, Prutha" w:date="2023-07-05T09:40:00Z">
                    <w:r w:rsidR="00305E6E">
                      <w:rPr>
                        <w:rFonts w:ascii="Segoe UI" w:eastAsia="Segoe UI" w:hAnsi="Segoe UI"/>
                        <w:color w:val="000000"/>
                        <w:sz w:val="16"/>
                      </w:rPr>
                      <w:t>them</w:t>
                    </w:r>
                  </w:ins>
                  <w:r w:rsidR="00305E6E">
                    <w:rPr>
                      <w:rFonts w:ascii="Segoe UI" w:eastAsia="Segoe UI" w:hAnsi="Segoe UI"/>
                      <w:color w:val="000000"/>
                      <w:sz w:val="16"/>
                    </w:rPr>
                    <w:t xml:space="preserve"> </w:t>
                  </w:r>
                  <w:r>
                    <w:rPr>
                      <w:rFonts w:ascii="Segoe UI" w:eastAsia="Segoe UI" w:hAnsi="Segoe UI"/>
                      <w:color w:val="000000"/>
                      <w:sz w:val="16"/>
                    </w:rPr>
                    <w:t xml:space="preserve">adequate working space, </w:t>
                  </w:r>
                  <w:proofErr w:type="gramStart"/>
                  <w:r>
                    <w:rPr>
                      <w:rFonts w:ascii="Segoe UI" w:eastAsia="Segoe UI" w:hAnsi="Segoe UI"/>
                      <w:color w:val="000000"/>
                      <w:sz w:val="16"/>
                    </w:rPr>
                    <w:t>facilities</w:t>
                  </w:r>
                  <w:proofErr w:type="gramEnd"/>
                  <w:r>
                    <w:rPr>
                      <w:rFonts w:ascii="Segoe UI" w:eastAsia="Segoe UI" w:hAnsi="Segoe UI"/>
                      <w:color w:val="000000"/>
                      <w:sz w:val="16"/>
                    </w:rPr>
                    <w:t xml:space="preserve"> and assistance necessary for carrying out the maintenance services.</w:t>
                  </w:r>
                </w:p>
              </w:tc>
            </w:tr>
          </w:tbl>
          <w:p w14:paraId="5AE60227" w14:textId="77777777" w:rsidR="00E16D79" w:rsidRDefault="00E16D79">
            <w:pPr>
              <w:spacing w:after="0" w:line="240" w:lineRule="auto"/>
            </w:pPr>
          </w:p>
        </w:tc>
        <w:tc>
          <w:tcPr>
            <w:tcW w:w="149" w:type="dxa"/>
          </w:tcPr>
          <w:p w14:paraId="090C3ED5" w14:textId="77777777" w:rsidR="00E16D79" w:rsidRDefault="00E16D79">
            <w:pPr>
              <w:pStyle w:val="EmptyCellLayoutStyle"/>
              <w:spacing w:after="0" w:line="240" w:lineRule="auto"/>
            </w:pPr>
          </w:p>
        </w:tc>
      </w:tr>
      <w:tr w:rsidR="00AD3B06" w14:paraId="3CDD825B" w14:textId="77777777" w:rsidTr="00DC79E3">
        <w:trPr>
          <w:trHeight w:val="57"/>
        </w:trPr>
        <w:tc>
          <w:tcPr>
            <w:tcW w:w="6" w:type="dxa"/>
          </w:tcPr>
          <w:p w14:paraId="0233A079" w14:textId="77777777" w:rsidR="00E16D79" w:rsidRDefault="00E16D79">
            <w:pPr>
              <w:pStyle w:val="EmptyCellLayoutStyle"/>
              <w:spacing w:after="0" w:line="240" w:lineRule="auto"/>
            </w:pPr>
          </w:p>
        </w:tc>
        <w:tc>
          <w:tcPr>
            <w:tcW w:w="18" w:type="dxa"/>
          </w:tcPr>
          <w:p w14:paraId="119FF895" w14:textId="77777777" w:rsidR="00E16D79" w:rsidRDefault="00E16D79">
            <w:pPr>
              <w:pStyle w:val="EmptyCellLayoutStyle"/>
              <w:spacing w:after="0" w:line="240" w:lineRule="auto"/>
            </w:pPr>
          </w:p>
        </w:tc>
        <w:tc>
          <w:tcPr>
            <w:tcW w:w="9" w:type="dxa"/>
          </w:tcPr>
          <w:p w14:paraId="41102F91" w14:textId="77777777" w:rsidR="00E16D79" w:rsidRDefault="00E16D79">
            <w:pPr>
              <w:pStyle w:val="EmptyCellLayoutStyle"/>
              <w:spacing w:after="0" w:line="240" w:lineRule="auto"/>
            </w:pPr>
          </w:p>
        </w:tc>
        <w:tc>
          <w:tcPr>
            <w:tcW w:w="11" w:type="dxa"/>
          </w:tcPr>
          <w:p w14:paraId="24FDAA70" w14:textId="77777777" w:rsidR="00E16D79" w:rsidRDefault="00E16D79">
            <w:pPr>
              <w:pStyle w:val="EmptyCellLayoutStyle"/>
              <w:spacing w:after="0" w:line="240" w:lineRule="auto"/>
            </w:pPr>
          </w:p>
        </w:tc>
        <w:tc>
          <w:tcPr>
            <w:tcW w:w="6" w:type="dxa"/>
          </w:tcPr>
          <w:p w14:paraId="32805F95" w14:textId="77777777" w:rsidR="00E16D79" w:rsidRDefault="00E16D79">
            <w:pPr>
              <w:pStyle w:val="EmptyCellLayoutStyle"/>
              <w:spacing w:after="0" w:line="240" w:lineRule="auto"/>
            </w:pPr>
          </w:p>
        </w:tc>
        <w:tc>
          <w:tcPr>
            <w:tcW w:w="6" w:type="dxa"/>
          </w:tcPr>
          <w:p w14:paraId="01DFA941" w14:textId="77777777" w:rsidR="00E16D79" w:rsidRDefault="00E16D79">
            <w:pPr>
              <w:pStyle w:val="EmptyCellLayoutStyle"/>
              <w:spacing w:after="0" w:line="240" w:lineRule="auto"/>
            </w:pPr>
          </w:p>
        </w:tc>
        <w:tc>
          <w:tcPr>
            <w:tcW w:w="34" w:type="dxa"/>
          </w:tcPr>
          <w:p w14:paraId="7C6CD915" w14:textId="77777777" w:rsidR="00E16D79" w:rsidRDefault="00E16D79">
            <w:pPr>
              <w:pStyle w:val="EmptyCellLayoutStyle"/>
              <w:spacing w:after="0" w:line="240" w:lineRule="auto"/>
            </w:pPr>
          </w:p>
        </w:tc>
        <w:tc>
          <w:tcPr>
            <w:tcW w:w="6" w:type="dxa"/>
          </w:tcPr>
          <w:p w14:paraId="76D0FCDB" w14:textId="77777777" w:rsidR="00E16D79" w:rsidRDefault="00E16D79">
            <w:pPr>
              <w:pStyle w:val="EmptyCellLayoutStyle"/>
              <w:spacing w:after="0" w:line="240" w:lineRule="auto"/>
            </w:pPr>
          </w:p>
        </w:tc>
        <w:tc>
          <w:tcPr>
            <w:tcW w:w="44" w:type="dxa"/>
          </w:tcPr>
          <w:p w14:paraId="4A8142A3" w14:textId="77777777" w:rsidR="00E16D79" w:rsidRDefault="00E16D79">
            <w:pPr>
              <w:pStyle w:val="EmptyCellLayoutStyle"/>
              <w:spacing w:after="0" w:line="240" w:lineRule="auto"/>
            </w:pPr>
          </w:p>
        </w:tc>
        <w:tc>
          <w:tcPr>
            <w:tcW w:w="36" w:type="dxa"/>
          </w:tcPr>
          <w:p w14:paraId="5BE64267" w14:textId="77777777" w:rsidR="00E16D79" w:rsidRDefault="00E16D79">
            <w:pPr>
              <w:pStyle w:val="EmptyCellLayoutStyle"/>
              <w:spacing w:after="0" w:line="240" w:lineRule="auto"/>
            </w:pPr>
          </w:p>
        </w:tc>
        <w:tc>
          <w:tcPr>
            <w:tcW w:w="191" w:type="dxa"/>
          </w:tcPr>
          <w:p w14:paraId="2B8E456E" w14:textId="77777777" w:rsidR="00E16D79" w:rsidRDefault="00E16D79">
            <w:pPr>
              <w:pStyle w:val="EmptyCellLayoutStyle"/>
              <w:spacing w:after="0" w:line="240" w:lineRule="auto"/>
            </w:pPr>
          </w:p>
        </w:tc>
        <w:tc>
          <w:tcPr>
            <w:tcW w:w="334" w:type="dxa"/>
          </w:tcPr>
          <w:p w14:paraId="0C0A68E7" w14:textId="77777777" w:rsidR="00E16D79" w:rsidRDefault="00E16D79">
            <w:pPr>
              <w:pStyle w:val="EmptyCellLayoutStyle"/>
              <w:spacing w:after="0" w:line="240" w:lineRule="auto"/>
            </w:pPr>
          </w:p>
        </w:tc>
        <w:tc>
          <w:tcPr>
            <w:tcW w:w="44" w:type="dxa"/>
          </w:tcPr>
          <w:p w14:paraId="06671487" w14:textId="77777777" w:rsidR="00E16D79" w:rsidRDefault="00E16D79">
            <w:pPr>
              <w:pStyle w:val="EmptyCellLayoutStyle"/>
              <w:spacing w:after="0" w:line="240" w:lineRule="auto"/>
            </w:pPr>
          </w:p>
        </w:tc>
        <w:tc>
          <w:tcPr>
            <w:tcW w:w="51" w:type="dxa"/>
          </w:tcPr>
          <w:p w14:paraId="3B8B31C5" w14:textId="77777777" w:rsidR="00E16D79" w:rsidRDefault="00E16D79">
            <w:pPr>
              <w:pStyle w:val="EmptyCellLayoutStyle"/>
              <w:spacing w:after="0" w:line="240" w:lineRule="auto"/>
            </w:pPr>
          </w:p>
        </w:tc>
        <w:tc>
          <w:tcPr>
            <w:tcW w:w="22" w:type="dxa"/>
          </w:tcPr>
          <w:p w14:paraId="66012B48" w14:textId="77777777" w:rsidR="00E16D79" w:rsidRDefault="00E16D79">
            <w:pPr>
              <w:pStyle w:val="EmptyCellLayoutStyle"/>
              <w:spacing w:after="0" w:line="240" w:lineRule="auto"/>
            </w:pPr>
          </w:p>
        </w:tc>
        <w:tc>
          <w:tcPr>
            <w:tcW w:w="16" w:type="dxa"/>
          </w:tcPr>
          <w:p w14:paraId="55E64564" w14:textId="77777777" w:rsidR="00E16D79" w:rsidRDefault="00E16D79">
            <w:pPr>
              <w:pStyle w:val="EmptyCellLayoutStyle"/>
              <w:spacing w:after="0" w:line="240" w:lineRule="auto"/>
            </w:pPr>
          </w:p>
        </w:tc>
        <w:tc>
          <w:tcPr>
            <w:tcW w:w="16" w:type="dxa"/>
          </w:tcPr>
          <w:p w14:paraId="7E00FE2B" w14:textId="77777777" w:rsidR="00E16D79" w:rsidRDefault="00E16D79">
            <w:pPr>
              <w:pStyle w:val="EmptyCellLayoutStyle"/>
              <w:spacing w:after="0" w:line="240" w:lineRule="auto"/>
            </w:pPr>
          </w:p>
        </w:tc>
        <w:tc>
          <w:tcPr>
            <w:tcW w:w="16" w:type="dxa"/>
          </w:tcPr>
          <w:p w14:paraId="0723A698" w14:textId="77777777" w:rsidR="00E16D79" w:rsidRDefault="00E16D79">
            <w:pPr>
              <w:pStyle w:val="EmptyCellLayoutStyle"/>
              <w:spacing w:after="0" w:line="240" w:lineRule="auto"/>
            </w:pPr>
          </w:p>
        </w:tc>
        <w:tc>
          <w:tcPr>
            <w:tcW w:w="42" w:type="dxa"/>
          </w:tcPr>
          <w:p w14:paraId="7DBAC924" w14:textId="77777777" w:rsidR="00E16D79" w:rsidRDefault="00E16D79">
            <w:pPr>
              <w:pStyle w:val="EmptyCellLayoutStyle"/>
              <w:spacing w:after="0" w:line="240" w:lineRule="auto"/>
            </w:pPr>
          </w:p>
        </w:tc>
        <w:tc>
          <w:tcPr>
            <w:tcW w:w="16" w:type="dxa"/>
          </w:tcPr>
          <w:p w14:paraId="01C36590" w14:textId="77777777" w:rsidR="00E16D79" w:rsidRDefault="00E16D79">
            <w:pPr>
              <w:pStyle w:val="EmptyCellLayoutStyle"/>
              <w:spacing w:after="0" w:line="240" w:lineRule="auto"/>
            </w:pPr>
          </w:p>
        </w:tc>
        <w:tc>
          <w:tcPr>
            <w:tcW w:w="16" w:type="dxa"/>
          </w:tcPr>
          <w:p w14:paraId="401C05FA" w14:textId="77777777" w:rsidR="00E16D79" w:rsidRDefault="00E16D79">
            <w:pPr>
              <w:pStyle w:val="EmptyCellLayoutStyle"/>
              <w:spacing w:after="0" w:line="240" w:lineRule="auto"/>
            </w:pPr>
          </w:p>
        </w:tc>
        <w:tc>
          <w:tcPr>
            <w:tcW w:w="24" w:type="dxa"/>
          </w:tcPr>
          <w:p w14:paraId="0E1E184D" w14:textId="77777777" w:rsidR="00E16D79" w:rsidRDefault="00E16D79">
            <w:pPr>
              <w:pStyle w:val="EmptyCellLayoutStyle"/>
              <w:spacing w:after="0" w:line="240" w:lineRule="auto"/>
            </w:pPr>
          </w:p>
        </w:tc>
        <w:tc>
          <w:tcPr>
            <w:tcW w:w="292" w:type="dxa"/>
          </w:tcPr>
          <w:p w14:paraId="3396E93C" w14:textId="77777777" w:rsidR="00E16D79" w:rsidRDefault="00E16D79">
            <w:pPr>
              <w:pStyle w:val="EmptyCellLayoutStyle"/>
              <w:spacing w:after="0" w:line="240" w:lineRule="auto"/>
            </w:pPr>
          </w:p>
        </w:tc>
        <w:tc>
          <w:tcPr>
            <w:tcW w:w="24" w:type="dxa"/>
          </w:tcPr>
          <w:p w14:paraId="3F7E8388" w14:textId="77777777" w:rsidR="00E16D79" w:rsidRDefault="00E16D79">
            <w:pPr>
              <w:pStyle w:val="EmptyCellLayoutStyle"/>
              <w:spacing w:after="0" w:line="240" w:lineRule="auto"/>
            </w:pPr>
          </w:p>
        </w:tc>
        <w:tc>
          <w:tcPr>
            <w:tcW w:w="16" w:type="dxa"/>
          </w:tcPr>
          <w:p w14:paraId="7388BEFC" w14:textId="77777777" w:rsidR="00E16D79" w:rsidRDefault="00E16D79">
            <w:pPr>
              <w:pStyle w:val="EmptyCellLayoutStyle"/>
              <w:spacing w:after="0" w:line="240" w:lineRule="auto"/>
            </w:pPr>
          </w:p>
        </w:tc>
        <w:tc>
          <w:tcPr>
            <w:tcW w:w="32" w:type="dxa"/>
          </w:tcPr>
          <w:p w14:paraId="6013CDCB" w14:textId="77777777" w:rsidR="00E16D79" w:rsidRDefault="00E16D79">
            <w:pPr>
              <w:pStyle w:val="EmptyCellLayoutStyle"/>
              <w:spacing w:after="0" w:line="240" w:lineRule="auto"/>
            </w:pPr>
          </w:p>
        </w:tc>
        <w:tc>
          <w:tcPr>
            <w:tcW w:w="85" w:type="dxa"/>
          </w:tcPr>
          <w:p w14:paraId="72CAD583" w14:textId="77777777" w:rsidR="00E16D79" w:rsidRDefault="00E16D79">
            <w:pPr>
              <w:pStyle w:val="EmptyCellLayoutStyle"/>
              <w:spacing w:after="0" w:line="240" w:lineRule="auto"/>
            </w:pPr>
          </w:p>
        </w:tc>
        <w:tc>
          <w:tcPr>
            <w:tcW w:w="475" w:type="dxa"/>
          </w:tcPr>
          <w:p w14:paraId="6A6DEA97" w14:textId="77777777" w:rsidR="00E16D79" w:rsidRDefault="00E16D79">
            <w:pPr>
              <w:pStyle w:val="EmptyCellLayoutStyle"/>
              <w:spacing w:after="0" w:line="240" w:lineRule="auto"/>
            </w:pPr>
          </w:p>
        </w:tc>
        <w:tc>
          <w:tcPr>
            <w:tcW w:w="36" w:type="dxa"/>
          </w:tcPr>
          <w:p w14:paraId="15CD8131" w14:textId="77777777" w:rsidR="00E16D79" w:rsidRDefault="00E16D79">
            <w:pPr>
              <w:pStyle w:val="EmptyCellLayoutStyle"/>
              <w:spacing w:after="0" w:line="240" w:lineRule="auto"/>
            </w:pPr>
          </w:p>
        </w:tc>
        <w:tc>
          <w:tcPr>
            <w:tcW w:w="129" w:type="dxa"/>
          </w:tcPr>
          <w:p w14:paraId="07E20295" w14:textId="77777777" w:rsidR="00E16D79" w:rsidRDefault="00E16D79">
            <w:pPr>
              <w:pStyle w:val="EmptyCellLayoutStyle"/>
              <w:spacing w:after="0" w:line="240" w:lineRule="auto"/>
            </w:pPr>
          </w:p>
        </w:tc>
        <w:tc>
          <w:tcPr>
            <w:tcW w:w="94" w:type="dxa"/>
          </w:tcPr>
          <w:p w14:paraId="0489B013" w14:textId="77777777" w:rsidR="00E16D79" w:rsidRDefault="00E16D79">
            <w:pPr>
              <w:pStyle w:val="EmptyCellLayoutStyle"/>
              <w:spacing w:after="0" w:line="240" w:lineRule="auto"/>
            </w:pPr>
          </w:p>
        </w:tc>
        <w:tc>
          <w:tcPr>
            <w:tcW w:w="57" w:type="dxa"/>
          </w:tcPr>
          <w:p w14:paraId="3134873E" w14:textId="77777777" w:rsidR="00E16D79" w:rsidRDefault="00E16D79">
            <w:pPr>
              <w:pStyle w:val="EmptyCellLayoutStyle"/>
              <w:spacing w:after="0" w:line="240" w:lineRule="auto"/>
            </w:pPr>
          </w:p>
        </w:tc>
        <w:tc>
          <w:tcPr>
            <w:tcW w:w="685" w:type="dxa"/>
          </w:tcPr>
          <w:p w14:paraId="47353428" w14:textId="77777777" w:rsidR="00E16D79" w:rsidRDefault="00E16D79">
            <w:pPr>
              <w:pStyle w:val="EmptyCellLayoutStyle"/>
              <w:spacing w:after="0" w:line="240" w:lineRule="auto"/>
            </w:pPr>
          </w:p>
        </w:tc>
        <w:tc>
          <w:tcPr>
            <w:tcW w:w="1241" w:type="dxa"/>
          </w:tcPr>
          <w:p w14:paraId="5F1ECC2E" w14:textId="77777777" w:rsidR="00E16D79" w:rsidRDefault="00E16D79">
            <w:pPr>
              <w:pStyle w:val="EmptyCellLayoutStyle"/>
              <w:spacing w:after="0" w:line="240" w:lineRule="auto"/>
            </w:pPr>
          </w:p>
        </w:tc>
        <w:tc>
          <w:tcPr>
            <w:tcW w:w="131" w:type="dxa"/>
          </w:tcPr>
          <w:p w14:paraId="3B8BDEE5" w14:textId="77777777" w:rsidR="00E16D79" w:rsidRDefault="00E16D79">
            <w:pPr>
              <w:pStyle w:val="EmptyCellLayoutStyle"/>
              <w:spacing w:after="0" w:line="240" w:lineRule="auto"/>
            </w:pPr>
          </w:p>
        </w:tc>
        <w:tc>
          <w:tcPr>
            <w:tcW w:w="1431" w:type="dxa"/>
          </w:tcPr>
          <w:p w14:paraId="7FF2DD64" w14:textId="77777777" w:rsidR="00E16D79" w:rsidRDefault="00E16D79">
            <w:pPr>
              <w:pStyle w:val="EmptyCellLayoutStyle"/>
              <w:spacing w:after="0" w:line="240" w:lineRule="auto"/>
            </w:pPr>
          </w:p>
        </w:tc>
        <w:tc>
          <w:tcPr>
            <w:tcW w:w="2311" w:type="dxa"/>
          </w:tcPr>
          <w:p w14:paraId="23243C3E" w14:textId="77777777" w:rsidR="00E16D79" w:rsidRDefault="00E16D79">
            <w:pPr>
              <w:pStyle w:val="EmptyCellLayoutStyle"/>
              <w:spacing w:after="0" w:line="240" w:lineRule="auto"/>
            </w:pPr>
          </w:p>
        </w:tc>
        <w:tc>
          <w:tcPr>
            <w:tcW w:w="1686" w:type="dxa"/>
          </w:tcPr>
          <w:p w14:paraId="4027D431" w14:textId="77777777" w:rsidR="00E16D79" w:rsidRDefault="00E16D79">
            <w:pPr>
              <w:pStyle w:val="EmptyCellLayoutStyle"/>
              <w:spacing w:after="0" w:line="240" w:lineRule="auto"/>
            </w:pPr>
          </w:p>
        </w:tc>
        <w:tc>
          <w:tcPr>
            <w:tcW w:w="1353" w:type="dxa"/>
          </w:tcPr>
          <w:p w14:paraId="53042215" w14:textId="77777777" w:rsidR="00E16D79" w:rsidRDefault="00E16D79">
            <w:pPr>
              <w:pStyle w:val="EmptyCellLayoutStyle"/>
              <w:spacing w:after="0" w:line="240" w:lineRule="auto"/>
            </w:pPr>
          </w:p>
        </w:tc>
        <w:tc>
          <w:tcPr>
            <w:tcW w:w="16" w:type="dxa"/>
          </w:tcPr>
          <w:p w14:paraId="609C6801" w14:textId="77777777" w:rsidR="00E16D79" w:rsidRDefault="00E16D79">
            <w:pPr>
              <w:pStyle w:val="EmptyCellLayoutStyle"/>
              <w:spacing w:after="0" w:line="240" w:lineRule="auto"/>
            </w:pPr>
          </w:p>
        </w:tc>
        <w:tc>
          <w:tcPr>
            <w:tcW w:w="21" w:type="dxa"/>
          </w:tcPr>
          <w:p w14:paraId="6B4EC92D" w14:textId="77777777" w:rsidR="00E16D79" w:rsidRDefault="00E16D79">
            <w:pPr>
              <w:pStyle w:val="EmptyCellLayoutStyle"/>
              <w:spacing w:after="0" w:line="240" w:lineRule="auto"/>
            </w:pPr>
          </w:p>
        </w:tc>
        <w:tc>
          <w:tcPr>
            <w:tcW w:w="149" w:type="dxa"/>
          </w:tcPr>
          <w:p w14:paraId="4888A2E2" w14:textId="77777777" w:rsidR="00E16D79" w:rsidRDefault="00E16D79">
            <w:pPr>
              <w:pStyle w:val="EmptyCellLayoutStyle"/>
              <w:spacing w:after="0" w:line="240" w:lineRule="auto"/>
            </w:pPr>
          </w:p>
        </w:tc>
      </w:tr>
      <w:tr w:rsidR="00AD3B06" w14:paraId="769B0EF3" w14:textId="77777777" w:rsidTr="00DC79E3">
        <w:trPr>
          <w:trHeight w:val="680"/>
        </w:trPr>
        <w:tc>
          <w:tcPr>
            <w:tcW w:w="6" w:type="dxa"/>
          </w:tcPr>
          <w:p w14:paraId="18DEB720" w14:textId="77777777" w:rsidR="00E16D79" w:rsidRDefault="00E16D79">
            <w:pPr>
              <w:pStyle w:val="EmptyCellLayoutStyle"/>
              <w:spacing w:after="0" w:line="240" w:lineRule="auto"/>
            </w:pPr>
          </w:p>
        </w:tc>
        <w:tc>
          <w:tcPr>
            <w:tcW w:w="18" w:type="dxa"/>
          </w:tcPr>
          <w:p w14:paraId="332406D7" w14:textId="77777777" w:rsidR="00E16D79" w:rsidRDefault="00E16D79">
            <w:pPr>
              <w:pStyle w:val="EmptyCellLayoutStyle"/>
              <w:spacing w:after="0" w:line="240" w:lineRule="auto"/>
            </w:pPr>
          </w:p>
        </w:tc>
        <w:tc>
          <w:tcPr>
            <w:tcW w:w="9" w:type="dxa"/>
          </w:tcPr>
          <w:p w14:paraId="08273323" w14:textId="77777777" w:rsidR="00E16D79" w:rsidRDefault="00E16D79">
            <w:pPr>
              <w:pStyle w:val="EmptyCellLayoutStyle"/>
              <w:spacing w:after="0" w:line="240" w:lineRule="auto"/>
            </w:pPr>
          </w:p>
        </w:tc>
        <w:tc>
          <w:tcPr>
            <w:tcW w:w="11" w:type="dxa"/>
          </w:tcPr>
          <w:p w14:paraId="62E16EB3" w14:textId="77777777" w:rsidR="00E16D79" w:rsidRDefault="00E16D79">
            <w:pPr>
              <w:pStyle w:val="EmptyCellLayoutStyle"/>
              <w:spacing w:after="0" w:line="240" w:lineRule="auto"/>
            </w:pPr>
          </w:p>
        </w:tc>
        <w:tc>
          <w:tcPr>
            <w:tcW w:w="6" w:type="dxa"/>
          </w:tcPr>
          <w:p w14:paraId="7D60B093" w14:textId="77777777" w:rsidR="00E16D79" w:rsidRDefault="00E16D79">
            <w:pPr>
              <w:pStyle w:val="EmptyCellLayoutStyle"/>
              <w:spacing w:after="0" w:line="240" w:lineRule="auto"/>
            </w:pPr>
          </w:p>
        </w:tc>
        <w:tc>
          <w:tcPr>
            <w:tcW w:w="6" w:type="dxa"/>
          </w:tcPr>
          <w:p w14:paraId="0162F8A8" w14:textId="77777777" w:rsidR="00E16D79" w:rsidRDefault="00E16D79">
            <w:pPr>
              <w:pStyle w:val="EmptyCellLayoutStyle"/>
              <w:spacing w:after="0" w:line="240" w:lineRule="auto"/>
            </w:pPr>
          </w:p>
        </w:tc>
        <w:tc>
          <w:tcPr>
            <w:tcW w:w="34" w:type="dxa"/>
          </w:tcPr>
          <w:p w14:paraId="4CEA053F" w14:textId="77777777" w:rsidR="00E16D79" w:rsidRDefault="00E16D79">
            <w:pPr>
              <w:pStyle w:val="EmptyCellLayoutStyle"/>
              <w:spacing w:after="0" w:line="240" w:lineRule="auto"/>
            </w:pPr>
          </w:p>
        </w:tc>
        <w:tc>
          <w:tcPr>
            <w:tcW w:w="6" w:type="dxa"/>
          </w:tcPr>
          <w:p w14:paraId="48D80EEA" w14:textId="77777777" w:rsidR="00E16D79" w:rsidRDefault="00E16D79">
            <w:pPr>
              <w:pStyle w:val="EmptyCellLayoutStyle"/>
              <w:spacing w:after="0" w:line="240" w:lineRule="auto"/>
            </w:pPr>
          </w:p>
        </w:tc>
        <w:tc>
          <w:tcPr>
            <w:tcW w:w="44" w:type="dxa"/>
          </w:tcPr>
          <w:p w14:paraId="23C101D3" w14:textId="77777777" w:rsidR="00E16D79" w:rsidRDefault="00E16D79">
            <w:pPr>
              <w:pStyle w:val="EmptyCellLayoutStyle"/>
              <w:spacing w:after="0" w:line="240" w:lineRule="auto"/>
            </w:pPr>
          </w:p>
        </w:tc>
        <w:tc>
          <w:tcPr>
            <w:tcW w:w="36" w:type="dxa"/>
          </w:tcPr>
          <w:p w14:paraId="3E6FB4D3" w14:textId="77777777" w:rsidR="00E16D79" w:rsidRDefault="00E16D79">
            <w:pPr>
              <w:pStyle w:val="EmptyCellLayoutStyle"/>
              <w:spacing w:after="0" w:line="240" w:lineRule="auto"/>
            </w:pPr>
          </w:p>
        </w:tc>
        <w:tc>
          <w:tcPr>
            <w:tcW w:w="191" w:type="dxa"/>
          </w:tcPr>
          <w:p w14:paraId="5E78CCD4" w14:textId="77777777" w:rsidR="00E16D79" w:rsidRDefault="00E16D79">
            <w:pPr>
              <w:pStyle w:val="EmptyCellLayoutStyle"/>
              <w:spacing w:after="0" w:line="240" w:lineRule="auto"/>
            </w:pPr>
          </w:p>
        </w:tc>
        <w:tc>
          <w:tcPr>
            <w:tcW w:w="334" w:type="dxa"/>
          </w:tcPr>
          <w:p w14:paraId="5B56DA79" w14:textId="77777777" w:rsidR="00E16D79" w:rsidRDefault="00E16D79">
            <w:pPr>
              <w:pStyle w:val="EmptyCellLayoutStyle"/>
              <w:spacing w:after="0" w:line="240" w:lineRule="auto"/>
            </w:pPr>
          </w:p>
        </w:tc>
        <w:tc>
          <w:tcPr>
            <w:tcW w:w="44" w:type="dxa"/>
          </w:tcPr>
          <w:p w14:paraId="2E083EA8" w14:textId="77777777" w:rsidR="00E16D79" w:rsidRDefault="00E16D79">
            <w:pPr>
              <w:pStyle w:val="EmptyCellLayoutStyle"/>
              <w:spacing w:after="0" w:line="240" w:lineRule="auto"/>
            </w:pPr>
          </w:p>
        </w:tc>
        <w:tc>
          <w:tcPr>
            <w:tcW w:w="51" w:type="dxa"/>
          </w:tcPr>
          <w:p w14:paraId="0D587FB0" w14:textId="77777777" w:rsidR="00E16D79" w:rsidRDefault="00E16D79">
            <w:pPr>
              <w:pStyle w:val="EmptyCellLayoutStyle"/>
              <w:spacing w:after="0" w:line="240" w:lineRule="auto"/>
            </w:pPr>
          </w:p>
        </w:tc>
        <w:tc>
          <w:tcPr>
            <w:tcW w:w="22" w:type="dxa"/>
          </w:tcPr>
          <w:p w14:paraId="17272F73" w14:textId="77777777" w:rsidR="00E16D79" w:rsidRDefault="00E16D79">
            <w:pPr>
              <w:pStyle w:val="EmptyCellLayoutStyle"/>
              <w:spacing w:after="0" w:line="240" w:lineRule="auto"/>
            </w:pPr>
          </w:p>
        </w:tc>
        <w:tc>
          <w:tcPr>
            <w:tcW w:w="16" w:type="dxa"/>
          </w:tcPr>
          <w:p w14:paraId="5553FE35" w14:textId="77777777" w:rsidR="00E16D79" w:rsidRDefault="00E16D79">
            <w:pPr>
              <w:pStyle w:val="EmptyCellLayoutStyle"/>
              <w:spacing w:after="0" w:line="240" w:lineRule="auto"/>
            </w:pPr>
          </w:p>
        </w:tc>
        <w:tc>
          <w:tcPr>
            <w:tcW w:w="16" w:type="dxa"/>
          </w:tcPr>
          <w:p w14:paraId="124C1046" w14:textId="77777777" w:rsidR="00E16D79" w:rsidRDefault="00E16D79">
            <w:pPr>
              <w:pStyle w:val="EmptyCellLayoutStyle"/>
              <w:spacing w:after="0" w:line="240" w:lineRule="auto"/>
            </w:pPr>
          </w:p>
        </w:tc>
        <w:tc>
          <w:tcPr>
            <w:tcW w:w="16" w:type="dxa"/>
          </w:tcPr>
          <w:p w14:paraId="0B18F8D1" w14:textId="77777777" w:rsidR="00E16D79" w:rsidRDefault="00E16D79">
            <w:pPr>
              <w:pStyle w:val="EmptyCellLayoutStyle"/>
              <w:spacing w:after="0" w:line="240" w:lineRule="auto"/>
            </w:pPr>
          </w:p>
        </w:tc>
        <w:tc>
          <w:tcPr>
            <w:tcW w:w="10192" w:type="dxa"/>
            <w:gridSpan w:val="22"/>
          </w:tcPr>
          <w:tbl>
            <w:tblPr>
              <w:tblW w:w="0" w:type="auto"/>
              <w:tblCellMar>
                <w:left w:w="0" w:type="dxa"/>
                <w:right w:w="0" w:type="dxa"/>
              </w:tblCellMar>
              <w:tblLook w:val="04A0" w:firstRow="1" w:lastRow="0" w:firstColumn="1" w:lastColumn="0" w:noHBand="0" w:noVBand="1"/>
            </w:tblPr>
            <w:tblGrid>
              <w:gridCol w:w="10171"/>
            </w:tblGrid>
            <w:tr w:rsidR="00E16D79" w14:paraId="3184DED7" w14:textId="77777777">
              <w:trPr>
                <w:trHeight w:val="680"/>
              </w:trPr>
              <w:tc>
                <w:tcPr>
                  <w:tcW w:w="10435" w:type="dxa"/>
                  <w:tcBorders>
                    <w:top w:val="nil"/>
                    <w:left w:val="nil"/>
                    <w:bottom w:val="nil"/>
                    <w:right w:val="nil"/>
                  </w:tcBorders>
                  <w:tcMar>
                    <w:top w:w="0" w:type="dxa"/>
                    <w:left w:w="39" w:type="dxa"/>
                    <w:bottom w:w="0" w:type="dxa"/>
                    <w:right w:w="39" w:type="dxa"/>
                  </w:tcMar>
                </w:tcPr>
                <w:p w14:paraId="580E23EB" w14:textId="042BFAB9" w:rsidR="00E16D79" w:rsidRDefault="004F4E2D">
                  <w:pPr>
                    <w:spacing w:after="0" w:line="240" w:lineRule="auto"/>
                  </w:pPr>
                  <w:r>
                    <w:rPr>
                      <w:rFonts w:ascii="Segoe UI" w:eastAsia="Segoe UI" w:hAnsi="Segoe UI"/>
                      <w:color w:val="000000"/>
                      <w:sz w:val="16"/>
                    </w:rPr>
                    <w:t xml:space="preserve">(c)  </w:t>
                  </w:r>
                  <w:del w:id="233" w:author="Parulekar, Prutha" w:date="2023-07-05T09:40:00Z">
                    <w:r>
                      <w:rPr>
                        <w:rFonts w:ascii="Segoe UI" w:eastAsia="Segoe UI" w:hAnsi="Segoe UI"/>
                        <w:color w:val="000000"/>
                        <w:sz w:val="16"/>
                      </w:rPr>
                      <w:delText>"</w:delText>
                    </w:r>
                  </w:del>
                  <w:r>
                    <w:rPr>
                      <w:rFonts w:ascii="Segoe UI" w:eastAsia="Segoe UI" w:hAnsi="Segoe UI"/>
                      <w:color w:val="000000"/>
                      <w:sz w:val="16"/>
                    </w:rPr>
                    <w:t>The User</w:t>
                  </w:r>
                  <w:del w:id="234" w:author="Parulekar, Prutha" w:date="2023-07-05T09:40:00Z">
                    <w:r>
                      <w:rPr>
                        <w:rFonts w:ascii="Segoe UI" w:eastAsia="Segoe UI" w:hAnsi="Segoe UI"/>
                        <w:color w:val="000000"/>
                        <w:sz w:val="16"/>
                      </w:rPr>
                      <w:delText>"</w:delText>
                    </w:r>
                  </w:del>
                  <w:r w:rsidR="00305E6E">
                    <w:rPr>
                      <w:rFonts w:ascii="Segoe UI" w:eastAsia="Segoe UI" w:hAnsi="Segoe UI"/>
                      <w:color w:val="000000"/>
                      <w:sz w:val="16"/>
                    </w:rPr>
                    <w:t xml:space="preserve"> </w:t>
                  </w:r>
                  <w:r>
                    <w:rPr>
                      <w:rFonts w:ascii="Segoe UI" w:eastAsia="Segoe UI" w:hAnsi="Segoe UI"/>
                      <w:color w:val="000000"/>
                      <w:sz w:val="16"/>
                    </w:rPr>
                    <w:t xml:space="preserve">to inform DIPL or </w:t>
                  </w:r>
                  <w:del w:id="235" w:author="Parulekar, Prutha" w:date="2023-07-05T09:40:00Z">
                    <w:r>
                      <w:rPr>
                        <w:rFonts w:ascii="Segoe UI" w:eastAsia="Segoe UI" w:hAnsi="Segoe UI"/>
                        <w:color w:val="000000"/>
                        <w:sz w:val="16"/>
                      </w:rPr>
                      <w:delText xml:space="preserve">their Authorized Representatives </w:delText>
                    </w:r>
                  </w:del>
                  <w:ins w:id="236" w:author="Parulekar, Prutha" w:date="2023-07-05T09:40:00Z">
                    <w:r w:rsidR="00305E6E">
                      <w:rPr>
                        <w:rFonts w:ascii="Segoe UI" w:eastAsia="Segoe UI" w:hAnsi="Segoe UI"/>
                        <w:color w:val="000000"/>
                        <w:sz w:val="16"/>
                      </w:rPr>
                      <w:t>its</w:t>
                    </w:r>
                    <w:r>
                      <w:rPr>
                        <w:rFonts w:ascii="Segoe UI" w:eastAsia="Segoe UI" w:hAnsi="Segoe UI"/>
                        <w:color w:val="000000"/>
                        <w:sz w:val="16"/>
                      </w:rPr>
                      <w:t xml:space="preserve"> </w:t>
                    </w:r>
                    <w:r w:rsidR="00305E6E">
                      <w:rPr>
                        <w:rFonts w:ascii="Segoe UI" w:eastAsia="Segoe UI" w:hAnsi="Segoe UI"/>
                        <w:color w:val="000000"/>
                        <w:sz w:val="16"/>
                      </w:rPr>
                      <w:t>a</w:t>
                    </w:r>
                    <w:r>
                      <w:rPr>
                        <w:rFonts w:ascii="Segoe UI" w:eastAsia="Segoe UI" w:hAnsi="Segoe UI"/>
                        <w:color w:val="000000"/>
                        <w:sz w:val="16"/>
                      </w:rPr>
                      <w:t xml:space="preserve">uthorized </w:t>
                    </w:r>
                    <w:r w:rsidR="00305E6E">
                      <w:rPr>
                        <w:rFonts w:ascii="Segoe UI" w:eastAsia="Segoe UI" w:hAnsi="Segoe UI"/>
                        <w:color w:val="000000"/>
                        <w:sz w:val="16"/>
                      </w:rPr>
                      <w:t>r</w:t>
                    </w:r>
                    <w:r>
                      <w:rPr>
                        <w:rFonts w:ascii="Segoe UI" w:eastAsia="Segoe UI" w:hAnsi="Segoe UI"/>
                        <w:color w:val="000000"/>
                        <w:sz w:val="16"/>
                      </w:rPr>
                      <w:t xml:space="preserve">epresentatives </w:t>
                    </w:r>
                  </w:ins>
                  <w:r>
                    <w:rPr>
                      <w:rFonts w:ascii="Segoe UI" w:eastAsia="Segoe UI" w:hAnsi="Segoe UI"/>
                      <w:color w:val="000000"/>
                      <w:sz w:val="16"/>
                    </w:rPr>
                    <w:t xml:space="preserve">via any official written communication via </w:t>
                  </w:r>
                  <w:del w:id="237" w:author="Parulekar, Prutha" w:date="2023-07-05T09:40:00Z">
                    <w:r>
                      <w:rPr>
                        <w:rFonts w:ascii="Segoe UI" w:eastAsia="Segoe UI" w:hAnsi="Segoe UI"/>
                        <w:color w:val="000000"/>
                        <w:sz w:val="16"/>
                      </w:rPr>
                      <w:delText>E</w:delText>
                    </w:r>
                  </w:del>
                  <w:ins w:id="238" w:author="Parulekar, Prutha" w:date="2023-07-05T09:40:00Z">
                    <w:r w:rsidR="00305E6E">
                      <w:rPr>
                        <w:rFonts w:ascii="Segoe UI" w:eastAsia="Segoe UI" w:hAnsi="Segoe UI"/>
                        <w:color w:val="000000"/>
                        <w:sz w:val="16"/>
                      </w:rPr>
                      <w:t>e</w:t>
                    </w:r>
                  </w:ins>
                  <w:r>
                    <w:rPr>
                      <w:rFonts w:ascii="Segoe UI" w:eastAsia="Segoe UI" w:hAnsi="Segoe UI"/>
                      <w:color w:val="000000"/>
                      <w:sz w:val="16"/>
                    </w:rPr>
                    <w:t xml:space="preserve">-mail, </w:t>
                  </w:r>
                  <w:del w:id="239" w:author="Parulekar, Prutha" w:date="2023-07-05T09:40:00Z">
                    <w:r>
                      <w:rPr>
                        <w:rFonts w:ascii="Segoe UI" w:eastAsia="Segoe UI" w:hAnsi="Segoe UI"/>
                        <w:color w:val="000000"/>
                        <w:sz w:val="16"/>
                      </w:rPr>
                      <w:delText>Letter, Fax</w:delText>
                    </w:r>
                  </w:del>
                  <w:ins w:id="240" w:author="Parulekar, Prutha" w:date="2023-07-05T09:40:00Z">
                    <w:r w:rsidR="00305E6E">
                      <w:rPr>
                        <w:rFonts w:ascii="Segoe UI" w:eastAsia="Segoe UI" w:hAnsi="Segoe UI"/>
                        <w:color w:val="000000"/>
                        <w:sz w:val="16"/>
                      </w:rPr>
                      <w:t>l</w:t>
                    </w:r>
                    <w:r>
                      <w:rPr>
                        <w:rFonts w:ascii="Segoe UI" w:eastAsia="Segoe UI" w:hAnsi="Segoe UI"/>
                        <w:color w:val="000000"/>
                        <w:sz w:val="16"/>
                      </w:rPr>
                      <w:t xml:space="preserve">etter, </w:t>
                    </w:r>
                    <w:r w:rsidR="00305E6E">
                      <w:rPr>
                        <w:rFonts w:ascii="Segoe UI" w:eastAsia="Segoe UI" w:hAnsi="Segoe UI"/>
                        <w:color w:val="000000"/>
                        <w:sz w:val="16"/>
                      </w:rPr>
                      <w:t>f</w:t>
                    </w:r>
                    <w:r>
                      <w:rPr>
                        <w:rFonts w:ascii="Segoe UI" w:eastAsia="Segoe UI" w:hAnsi="Segoe UI"/>
                        <w:color w:val="000000"/>
                        <w:sz w:val="16"/>
                      </w:rPr>
                      <w:t>ax</w:t>
                    </w:r>
                  </w:ins>
                  <w:r>
                    <w:rPr>
                      <w:rFonts w:ascii="Segoe UI" w:eastAsia="Segoe UI" w:hAnsi="Segoe UI"/>
                      <w:color w:val="000000"/>
                      <w:sz w:val="16"/>
                    </w:rPr>
                    <w:t xml:space="preserve"> or telephonically </w:t>
                  </w:r>
                  <w:del w:id="241" w:author="Parulekar, Prutha" w:date="2023-07-05T09:40:00Z">
                    <w:r>
                      <w:rPr>
                        <w:rFonts w:ascii="Segoe UI" w:eastAsia="Segoe UI" w:hAnsi="Segoe UI"/>
                        <w:color w:val="000000"/>
                        <w:sz w:val="16"/>
                      </w:rPr>
                      <w:delText xml:space="preserve">to DIPL or their Authorized representatives </w:delText>
                    </w:r>
                  </w:del>
                  <w:r>
                    <w:rPr>
                      <w:rFonts w:ascii="Segoe UI" w:eastAsia="Segoe UI" w:hAnsi="Segoe UI"/>
                      <w:color w:val="000000"/>
                      <w:sz w:val="16"/>
                    </w:rPr>
                    <w:t xml:space="preserve">as soon as any break down or </w:t>
                  </w:r>
                  <w:r w:rsidR="00305E6E">
                    <w:rPr>
                      <w:rFonts w:ascii="Segoe UI" w:eastAsia="Segoe UI" w:hAnsi="Segoe UI"/>
                      <w:color w:val="000000"/>
                      <w:sz w:val="16"/>
                    </w:rPr>
                    <w:t xml:space="preserve">unsatisfactory </w:t>
                  </w:r>
                  <w:del w:id="242" w:author="Parulekar, Prutha" w:date="2023-07-05T09:40:00Z">
                    <w:r>
                      <w:rPr>
                        <w:rFonts w:ascii="Segoe UI" w:eastAsia="Segoe UI" w:hAnsi="Segoe UI"/>
                        <w:color w:val="000000"/>
                        <w:sz w:val="16"/>
                      </w:rPr>
                      <w:delText xml:space="preserve"> </w:delText>
                    </w:r>
                  </w:del>
                  <w:r w:rsidR="00305E6E">
                    <w:rPr>
                      <w:rFonts w:ascii="Segoe UI" w:eastAsia="Segoe UI" w:hAnsi="Segoe UI"/>
                      <w:color w:val="000000"/>
                      <w:sz w:val="16"/>
                    </w:rPr>
                    <w:t>operation</w:t>
                  </w:r>
                  <w:r>
                    <w:rPr>
                      <w:rFonts w:ascii="Segoe UI" w:eastAsia="Segoe UI" w:hAnsi="Segoe UI"/>
                      <w:color w:val="000000"/>
                      <w:sz w:val="16"/>
                    </w:rPr>
                    <w:t xml:space="preserve"> is observed. </w:t>
                  </w:r>
                  <w:del w:id="243" w:author="Parulekar, Prutha" w:date="2023-07-05T09:40:00Z">
                    <w:r>
                      <w:rPr>
                        <w:rFonts w:ascii="Segoe UI" w:eastAsia="Segoe UI" w:hAnsi="Segoe UI"/>
                        <w:color w:val="000000"/>
                        <w:sz w:val="16"/>
                      </w:rPr>
                      <w:delText>"</w:delText>
                    </w:r>
                  </w:del>
                  <w:r>
                    <w:rPr>
                      <w:rFonts w:ascii="Segoe UI" w:eastAsia="Segoe UI" w:hAnsi="Segoe UI"/>
                      <w:color w:val="000000"/>
                      <w:sz w:val="16"/>
                    </w:rPr>
                    <w:t>The User</w:t>
                  </w:r>
                  <w:del w:id="244" w:author="Parulekar, Prutha" w:date="2023-07-05T09:40:00Z">
                    <w:r>
                      <w:rPr>
                        <w:rFonts w:ascii="Segoe UI" w:eastAsia="Segoe UI" w:hAnsi="Segoe UI"/>
                        <w:color w:val="000000"/>
                        <w:sz w:val="16"/>
                      </w:rPr>
                      <w:delText>"</w:delText>
                    </w:r>
                  </w:del>
                  <w:r w:rsidR="00305E6E">
                    <w:rPr>
                      <w:rFonts w:ascii="Segoe UI" w:eastAsia="Segoe UI" w:hAnsi="Segoe UI"/>
                      <w:color w:val="000000"/>
                      <w:sz w:val="16"/>
                    </w:rPr>
                    <w:t xml:space="preserve"> </w:t>
                  </w:r>
                  <w:r>
                    <w:rPr>
                      <w:rFonts w:ascii="Segoe UI" w:eastAsia="Segoe UI" w:hAnsi="Segoe UI"/>
                      <w:color w:val="000000"/>
                      <w:sz w:val="16"/>
                    </w:rPr>
                    <w:t xml:space="preserve">shall not make any additions or modifications to the </w:t>
                  </w:r>
                  <w:del w:id="245" w:author="Parulekar, Prutha" w:date="2023-07-05T09:40:00Z">
                    <w:r>
                      <w:rPr>
                        <w:rFonts w:ascii="Segoe UI" w:eastAsia="Segoe UI" w:hAnsi="Segoe UI"/>
                        <w:color w:val="000000"/>
                        <w:sz w:val="16"/>
                      </w:rPr>
                      <w:delText>System</w:delText>
                    </w:r>
                  </w:del>
                  <w:ins w:id="246" w:author="Parulekar, Prutha" w:date="2023-07-05T09:40:00Z">
                    <w:r w:rsidR="00305E6E">
                      <w:rPr>
                        <w:rFonts w:ascii="Segoe UI" w:eastAsia="Segoe UI" w:hAnsi="Segoe UI"/>
                        <w:color w:val="000000"/>
                        <w:sz w:val="16"/>
                      </w:rPr>
                      <w:t>s</w:t>
                    </w:r>
                    <w:r>
                      <w:rPr>
                        <w:rFonts w:ascii="Segoe UI" w:eastAsia="Segoe UI" w:hAnsi="Segoe UI"/>
                        <w:color w:val="000000"/>
                        <w:sz w:val="16"/>
                      </w:rPr>
                      <w:t>ystem</w:t>
                    </w:r>
                  </w:ins>
                  <w:r>
                    <w:rPr>
                      <w:rFonts w:ascii="Segoe UI" w:eastAsia="Segoe UI" w:hAnsi="Segoe UI"/>
                      <w:color w:val="000000"/>
                      <w:sz w:val="16"/>
                    </w:rPr>
                    <w:t xml:space="preserve"> without </w:t>
                  </w:r>
                  <w:ins w:id="247" w:author="Parulekar, Prutha" w:date="2023-07-05T09:40:00Z">
                    <w:r w:rsidR="00305E6E">
                      <w:rPr>
                        <w:rFonts w:ascii="Segoe UI" w:eastAsia="Segoe UI" w:hAnsi="Segoe UI"/>
                        <w:color w:val="000000"/>
                        <w:sz w:val="16"/>
                      </w:rPr>
                      <w:t xml:space="preserve">the </w:t>
                    </w:r>
                  </w:ins>
                  <w:r>
                    <w:rPr>
                      <w:rFonts w:ascii="Segoe UI" w:eastAsia="Segoe UI" w:hAnsi="Segoe UI"/>
                      <w:color w:val="000000"/>
                      <w:sz w:val="16"/>
                    </w:rPr>
                    <w:t>written approval from DIPL.</w:t>
                  </w:r>
                </w:p>
              </w:tc>
            </w:tr>
          </w:tbl>
          <w:p w14:paraId="5165AA3B" w14:textId="77777777" w:rsidR="00E16D79" w:rsidRDefault="00E16D79">
            <w:pPr>
              <w:spacing w:after="0" w:line="240" w:lineRule="auto"/>
            </w:pPr>
          </w:p>
        </w:tc>
        <w:tc>
          <w:tcPr>
            <w:tcW w:w="21" w:type="dxa"/>
          </w:tcPr>
          <w:p w14:paraId="19C67452" w14:textId="77777777" w:rsidR="00E16D79" w:rsidRDefault="00E16D79">
            <w:pPr>
              <w:pStyle w:val="EmptyCellLayoutStyle"/>
              <w:spacing w:after="0" w:line="240" w:lineRule="auto"/>
            </w:pPr>
          </w:p>
        </w:tc>
        <w:tc>
          <w:tcPr>
            <w:tcW w:w="149" w:type="dxa"/>
          </w:tcPr>
          <w:p w14:paraId="6D692AC7" w14:textId="77777777" w:rsidR="00E16D79" w:rsidRDefault="00E16D79">
            <w:pPr>
              <w:pStyle w:val="EmptyCellLayoutStyle"/>
              <w:spacing w:after="0" w:line="240" w:lineRule="auto"/>
            </w:pPr>
          </w:p>
        </w:tc>
      </w:tr>
      <w:tr w:rsidR="00AD3B06" w14:paraId="35A10BB2" w14:textId="77777777" w:rsidTr="00DC79E3">
        <w:trPr>
          <w:trHeight w:val="42"/>
        </w:trPr>
        <w:tc>
          <w:tcPr>
            <w:tcW w:w="6" w:type="dxa"/>
          </w:tcPr>
          <w:p w14:paraId="35996774" w14:textId="77777777" w:rsidR="00E16D79" w:rsidRDefault="00E16D79">
            <w:pPr>
              <w:pStyle w:val="EmptyCellLayoutStyle"/>
              <w:spacing w:after="0" w:line="240" w:lineRule="auto"/>
            </w:pPr>
          </w:p>
        </w:tc>
        <w:tc>
          <w:tcPr>
            <w:tcW w:w="18" w:type="dxa"/>
          </w:tcPr>
          <w:p w14:paraId="5922ABA0" w14:textId="77777777" w:rsidR="00E16D79" w:rsidRDefault="00E16D79">
            <w:pPr>
              <w:pStyle w:val="EmptyCellLayoutStyle"/>
              <w:spacing w:after="0" w:line="240" w:lineRule="auto"/>
            </w:pPr>
          </w:p>
        </w:tc>
        <w:tc>
          <w:tcPr>
            <w:tcW w:w="9" w:type="dxa"/>
          </w:tcPr>
          <w:p w14:paraId="221EF4D7" w14:textId="77777777" w:rsidR="00E16D79" w:rsidRDefault="00E16D79">
            <w:pPr>
              <w:pStyle w:val="EmptyCellLayoutStyle"/>
              <w:spacing w:after="0" w:line="240" w:lineRule="auto"/>
            </w:pPr>
          </w:p>
        </w:tc>
        <w:tc>
          <w:tcPr>
            <w:tcW w:w="11" w:type="dxa"/>
          </w:tcPr>
          <w:p w14:paraId="18A39C2C" w14:textId="77777777" w:rsidR="00E16D79" w:rsidRDefault="00E16D79">
            <w:pPr>
              <w:pStyle w:val="EmptyCellLayoutStyle"/>
              <w:spacing w:after="0" w:line="240" w:lineRule="auto"/>
            </w:pPr>
          </w:p>
        </w:tc>
        <w:tc>
          <w:tcPr>
            <w:tcW w:w="6" w:type="dxa"/>
          </w:tcPr>
          <w:p w14:paraId="57AB0313" w14:textId="77777777" w:rsidR="00E16D79" w:rsidRDefault="00E16D79">
            <w:pPr>
              <w:pStyle w:val="EmptyCellLayoutStyle"/>
              <w:spacing w:after="0" w:line="240" w:lineRule="auto"/>
            </w:pPr>
          </w:p>
        </w:tc>
        <w:tc>
          <w:tcPr>
            <w:tcW w:w="6" w:type="dxa"/>
          </w:tcPr>
          <w:p w14:paraId="56A1C77E" w14:textId="77777777" w:rsidR="00E16D79" w:rsidRDefault="00E16D79">
            <w:pPr>
              <w:pStyle w:val="EmptyCellLayoutStyle"/>
              <w:spacing w:after="0" w:line="240" w:lineRule="auto"/>
            </w:pPr>
          </w:p>
        </w:tc>
        <w:tc>
          <w:tcPr>
            <w:tcW w:w="34" w:type="dxa"/>
          </w:tcPr>
          <w:p w14:paraId="176F1394" w14:textId="77777777" w:rsidR="00E16D79" w:rsidRDefault="00E16D79">
            <w:pPr>
              <w:pStyle w:val="EmptyCellLayoutStyle"/>
              <w:spacing w:after="0" w:line="240" w:lineRule="auto"/>
            </w:pPr>
          </w:p>
        </w:tc>
        <w:tc>
          <w:tcPr>
            <w:tcW w:w="6" w:type="dxa"/>
          </w:tcPr>
          <w:p w14:paraId="1B4ED056" w14:textId="77777777" w:rsidR="00E16D79" w:rsidRDefault="00E16D79">
            <w:pPr>
              <w:pStyle w:val="EmptyCellLayoutStyle"/>
              <w:spacing w:after="0" w:line="240" w:lineRule="auto"/>
            </w:pPr>
          </w:p>
        </w:tc>
        <w:tc>
          <w:tcPr>
            <w:tcW w:w="44" w:type="dxa"/>
          </w:tcPr>
          <w:p w14:paraId="399B363B" w14:textId="77777777" w:rsidR="00E16D79" w:rsidRDefault="00E16D79">
            <w:pPr>
              <w:pStyle w:val="EmptyCellLayoutStyle"/>
              <w:spacing w:after="0" w:line="240" w:lineRule="auto"/>
            </w:pPr>
          </w:p>
        </w:tc>
        <w:tc>
          <w:tcPr>
            <w:tcW w:w="36" w:type="dxa"/>
          </w:tcPr>
          <w:p w14:paraId="127C37C0" w14:textId="77777777" w:rsidR="00E16D79" w:rsidRDefault="00E16D79">
            <w:pPr>
              <w:pStyle w:val="EmptyCellLayoutStyle"/>
              <w:spacing w:after="0" w:line="240" w:lineRule="auto"/>
            </w:pPr>
          </w:p>
        </w:tc>
        <w:tc>
          <w:tcPr>
            <w:tcW w:w="191" w:type="dxa"/>
          </w:tcPr>
          <w:p w14:paraId="42736AB6" w14:textId="77777777" w:rsidR="00E16D79" w:rsidRDefault="00E16D79">
            <w:pPr>
              <w:pStyle w:val="EmptyCellLayoutStyle"/>
              <w:spacing w:after="0" w:line="240" w:lineRule="auto"/>
            </w:pPr>
          </w:p>
        </w:tc>
        <w:tc>
          <w:tcPr>
            <w:tcW w:w="334" w:type="dxa"/>
          </w:tcPr>
          <w:p w14:paraId="60D1972A" w14:textId="77777777" w:rsidR="00E16D79" w:rsidRDefault="00E16D79">
            <w:pPr>
              <w:pStyle w:val="EmptyCellLayoutStyle"/>
              <w:spacing w:after="0" w:line="240" w:lineRule="auto"/>
            </w:pPr>
          </w:p>
        </w:tc>
        <w:tc>
          <w:tcPr>
            <w:tcW w:w="44" w:type="dxa"/>
          </w:tcPr>
          <w:p w14:paraId="63A1184C" w14:textId="77777777" w:rsidR="00E16D79" w:rsidRDefault="00E16D79">
            <w:pPr>
              <w:pStyle w:val="EmptyCellLayoutStyle"/>
              <w:spacing w:after="0" w:line="240" w:lineRule="auto"/>
            </w:pPr>
          </w:p>
        </w:tc>
        <w:tc>
          <w:tcPr>
            <w:tcW w:w="51" w:type="dxa"/>
          </w:tcPr>
          <w:p w14:paraId="362E06FC" w14:textId="77777777" w:rsidR="00E16D79" w:rsidRDefault="00E16D79">
            <w:pPr>
              <w:pStyle w:val="EmptyCellLayoutStyle"/>
              <w:spacing w:after="0" w:line="240" w:lineRule="auto"/>
            </w:pPr>
          </w:p>
        </w:tc>
        <w:tc>
          <w:tcPr>
            <w:tcW w:w="22" w:type="dxa"/>
          </w:tcPr>
          <w:p w14:paraId="1ECEB030" w14:textId="77777777" w:rsidR="00E16D79" w:rsidRDefault="00E16D79">
            <w:pPr>
              <w:pStyle w:val="EmptyCellLayoutStyle"/>
              <w:spacing w:after="0" w:line="240" w:lineRule="auto"/>
            </w:pPr>
          </w:p>
        </w:tc>
        <w:tc>
          <w:tcPr>
            <w:tcW w:w="16" w:type="dxa"/>
          </w:tcPr>
          <w:p w14:paraId="7A49F594" w14:textId="77777777" w:rsidR="00E16D79" w:rsidRDefault="00E16D79">
            <w:pPr>
              <w:pStyle w:val="EmptyCellLayoutStyle"/>
              <w:spacing w:after="0" w:line="240" w:lineRule="auto"/>
            </w:pPr>
          </w:p>
        </w:tc>
        <w:tc>
          <w:tcPr>
            <w:tcW w:w="16" w:type="dxa"/>
          </w:tcPr>
          <w:p w14:paraId="025F2E4C" w14:textId="77777777" w:rsidR="00E16D79" w:rsidRDefault="00E16D79">
            <w:pPr>
              <w:pStyle w:val="EmptyCellLayoutStyle"/>
              <w:spacing w:after="0" w:line="240" w:lineRule="auto"/>
            </w:pPr>
          </w:p>
        </w:tc>
        <w:tc>
          <w:tcPr>
            <w:tcW w:w="16" w:type="dxa"/>
          </w:tcPr>
          <w:p w14:paraId="187FD315" w14:textId="77777777" w:rsidR="00E16D79" w:rsidRDefault="00E16D79">
            <w:pPr>
              <w:pStyle w:val="EmptyCellLayoutStyle"/>
              <w:spacing w:after="0" w:line="240" w:lineRule="auto"/>
            </w:pPr>
          </w:p>
        </w:tc>
        <w:tc>
          <w:tcPr>
            <w:tcW w:w="42" w:type="dxa"/>
          </w:tcPr>
          <w:p w14:paraId="7AD18C51" w14:textId="77777777" w:rsidR="00E16D79" w:rsidRDefault="00E16D79">
            <w:pPr>
              <w:pStyle w:val="EmptyCellLayoutStyle"/>
              <w:spacing w:after="0" w:line="240" w:lineRule="auto"/>
            </w:pPr>
          </w:p>
        </w:tc>
        <w:tc>
          <w:tcPr>
            <w:tcW w:w="16" w:type="dxa"/>
          </w:tcPr>
          <w:p w14:paraId="5400FF67" w14:textId="77777777" w:rsidR="00E16D79" w:rsidRDefault="00E16D79">
            <w:pPr>
              <w:pStyle w:val="EmptyCellLayoutStyle"/>
              <w:spacing w:after="0" w:line="240" w:lineRule="auto"/>
            </w:pPr>
          </w:p>
        </w:tc>
        <w:tc>
          <w:tcPr>
            <w:tcW w:w="16" w:type="dxa"/>
          </w:tcPr>
          <w:p w14:paraId="4552F58C" w14:textId="77777777" w:rsidR="00E16D79" w:rsidRDefault="00E16D79">
            <w:pPr>
              <w:pStyle w:val="EmptyCellLayoutStyle"/>
              <w:spacing w:after="0" w:line="240" w:lineRule="auto"/>
            </w:pPr>
          </w:p>
        </w:tc>
        <w:tc>
          <w:tcPr>
            <w:tcW w:w="24" w:type="dxa"/>
          </w:tcPr>
          <w:p w14:paraId="1AA2E19D" w14:textId="77777777" w:rsidR="00E16D79" w:rsidRDefault="00E16D79">
            <w:pPr>
              <w:pStyle w:val="EmptyCellLayoutStyle"/>
              <w:spacing w:after="0" w:line="240" w:lineRule="auto"/>
            </w:pPr>
          </w:p>
        </w:tc>
        <w:tc>
          <w:tcPr>
            <w:tcW w:w="292" w:type="dxa"/>
          </w:tcPr>
          <w:p w14:paraId="75B61122" w14:textId="77777777" w:rsidR="00E16D79" w:rsidRDefault="00E16D79">
            <w:pPr>
              <w:pStyle w:val="EmptyCellLayoutStyle"/>
              <w:spacing w:after="0" w:line="240" w:lineRule="auto"/>
            </w:pPr>
          </w:p>
        </w:tc>
        <w:tc>
          <w:tcPr>
            <w:tcW w:w="24" w:type="dxa"/>
          </w:tcPr>
          <w:p w14:paraId="64BC4208" w14:textId="77777777" w:rsidR="00E16D79" w:rsidRDefault="00E16D79">
            <w:pPr>
              <w:pStyle w:val="EmptyCellLayoutStyle"/>
              <w:spacing w:after="0" w:line="240" w:lineRule="auto"/>
            </w:pPr>
          </w:p>
        </w:tc>
        <w:tc>
          <w:tcPr>
            <w:tcW w:w="16" w:type="dxa"/>
          </w:tcPr>
          <w:p w14:paraId="253E1057" w14:textId="77777777" w:rsidR="00E16D79" w:rsidRDefault="00E16D79">
            <w:pPr>
              <w:pStyle w:val="EmptyCellLayoutStyle"/>
              <w:spacing w:after="0" w:line="240" w:lineRule="auto"/>
            </w:pPr>
          </w:p>
        </w:tc>
        <w:tc>
          <w:tcPr>
            <w:tcW w:w="32" w:type="dxa"/>
          </w:tcPr>
          <w:p w14:paraId="59058E81" w14:textId="77777777" w:rsidR="00E16D79" w:rsidRDefault="00E16D79">
            <w:pPr>
              <w:pStyle w:val="EmptyCellLayoutStyle"/>
              <w:spacing w:after="0" w:line="240" w:lineRule="auto"/>
            </w:pPr>
          </w:p>
        </w:tc>
        <w:tc>
          <w:tcPr>
            <w:tcW w:w="85" w:type="dxa"/>
          </w:tcPr>
          <w:p w14:paraId="4538CDD8" w14:textId="77777777" w:rsidR="00E16D79" w:rsidRDefault="00E16D79">
            <w:pPr>
              <w:pStyle w:val="EmptyCellLayoutStyle"/>
              <w:spacing w:after="0" w:line="240" w:lineRule="auto"/>
            </w:pPr>
          </w:p>
        </w:tc>
        <w:tc>
          <w:tcPr>
            <w:tcW w:w="475" w:type="dxa"/>
          </w:tcPr>
          <w:p w14:paraId="2F3DAF49" w14:textId="77777777" w:rsidR="00E16D79" w:rsidRDefault="00E16D79">
            <w:pPr>
              <w:pStyle w:val="EmptyCellLayoutStyle"/>
              <w:spacing w:after="0" w:line="240" w:lineRule="auto"/>
            </w:pPr>
          </w:p>
        </w:tc>
        <w:tc>
          <w:tcPr>
            <w:tcW w:w="36" w:type="dxa"/>
          </w:tcPr>
          <w:p w14:paraId="6C7A58DC" w14:textId="77777777" w:rsidR="00E16D79" w:rsidRDefault="00E16D79">
            <w:pPr>
              <w:pStyle w:val="EmptyCellLayoutStyle"/>
              <w:spacing w:after="0" w:line="240" w:lineRule="auto"/>
            </w:pPr>
          </w:p>
        </w:tc>
        <w:tc>
          <w:tcPr>
            <w:tcW w:w="129" w:type="dxa"/>
          </w:tcPr>
          <w:p w14:paraId="2CAFEBDB" w14:textId="77777777" w:rsidR="00E16D79" w:rsidRDefault="00E16D79">
            <w:pPr>
              <w:pStyle w:val="EmptyCellLayoutStyle"/>
              <w:spacing w:after="0" w:line="240" w:lineRule="auto"/>
            </w:pPr>
          </w:p>
        </w:tc>
        <w:tc>
          <w:tcPr>
            <w:tcW w:w="94" w:type="dxa"/>
          </w:tcPr>
          <w:p w14:paraId="73F7F4D1" w14:textId="77777777" w:rsidR="00E16D79" w:rsidRDefault="00E16D79">
            <w:pPr>
              <w:pStyle w:val="EmptyCellLayoutStyle"/>
              <w:spacing w:after="0" w:line="240" w:lineRule="auto"/>
            </w:pPr>
          </w:p>
        </w:tc>
        <w:tc>
          <w:tcPr>
            <w:tcW w:w="57" w:type="dxa"/>
          </w:tcPr>
          <w:p w14:paraId="0A77E1FA" w14:textId="77777777" w:rsidR="00E16D79" w:rsidRDefault="00E16D79">
            <w:pPr>
              <w:pStyle w:val="EmptyCellLayoutStyle"/>
              <w:spacing w:after="0" w:line="240" w:lineRule="auto"/>
            </w:pPr>
          </w:p>
        </w:tc>
        <w:tc>
          <w:tcPr>
            <w:tcW w:w="685" w:type="dxa"/>
          </w:tcPr>
          <w:p w14:paraId="3424E49A" w14:textId="77777777" w:rsidR="00E16D79" w:rsidRDefault="00E16D79">
            <w:pPr>
              <w:pStyle w:val="EmptyCellLayoutStyle"/>
              <w:spacing w:after="0" w:line="240" w:lineRule="auto"/>
            </w:pPr>
          </w:p>
        </w:tc>
        <w:tc>
          <w:tcPr>
            <w:tcW w:w="1241" w:type="dxa"/>
          </w:tcPr>
          <w:p w14:paraId="0662A4F1" w14:textId="77777777" w:rsidR="00E16D79" w:rsidRDefault="00E16D79">
            <w:pPr>
              <w:pStyle w:val="EmptyCellLayoutStyle"/>
              <w:spacing w:after="0" w:line="240" w:lineRule="auto"/>
            </w:pPr>
          </w:p>
        </w:tc>
        <w:tc>
          <w:tcPr>
            <w:tcW w:w="131" w:type="dxa"/>
          </w:tcPr>
          <w:p w14:paraId="115E5F7C" w14:textId="77777777" w:rsidR="00E16D79" w:rsidRDefault="00E16D79">
            <w:pPr>
              <w:pStyle w:val="EmptyCellLayoutStyle"/>
              <w:spacing w:after="0" w:line="240" w:lineRule="auto"/>
            </w:pPr>
          </w:p>
        </w:tc>
        <w:tc>
          <w:tcPr>
            <w:tcW w:w="1431" w:type="dxa"/>
          </w:tcPr>
          <w:p w14:paraId="6C81D8C8" w14:textId="77777777" w:rsidR="00E16D79" w:rsidRDefault="00E16D79">
            <w:pPr>
              <w:pStyle w:val="EmptyCellLayoutStyle"/>
              <w:spacing w:after="0" w:line="240" w:lineRule="auto"/>
            </w:pPr>
          </w:p>
        </w:tc>
        <w:tc>
          <w:tcPr>
            <w:tcW w:w="2311" w:type="dxa"/>
          </w:tcPr>
          <w:p w14:paraId="4C666E76" w14:textId="77777777" w:rsidR="00E16D79" w:rsidRDefault="00E16D79">
            <w:pPr>
              <w:pStyle w:val="EmptyCellLayoutStyle"/>
              <w:spacing w:after="0" w:line="240" w:lineRule="auto"/>
            </w:pPr>
          </w:p>
        </w:tc>
        <w:tc>
          <w:tcPr>
            <w:tcW w:w="1686" w:type="dxa"/>
          </w:tcPr>
          <w:p w14:paraId="10A87DCF" w14:textId="77777777" w:rsidR="00E16D79" w:rsidRDefault="00E16D79">
            <w:pPr>
              <w:pStyle w:val="EmptyCellLayoutStyle"/>
              <w:spacing w:after="0" w:line="240" w:lineRule="auto"/>
            </w:pPr>
          </w:p>
        </w:tc>
        <w:tc>
          <w:tcPr>
            <w:tcW w:w="1353" w:type="dxa"/>
          </w:tcPr>
          <w:p w14:paraId="2AEF38FB" w14:textId="77777777" w:rsidR="00E16D79" w:rsidRDefault="00E16D79">
            <w:pPr>
              <w:pStyle w:val="EmptyCellLayoutStyle"/>
              <w:spacing w:after="0" w:line="240" w:lineRule="auto"/>
            </w:pPr>
          </w:p>
        </w:tc>
        <w:tc>
          <w:tcPr>
            <w:tcW w:w="16" w:type="dxa"/>
          </w:tcPr>
          <w:p w14:paraId="3669B34D" w14:textId="77777777" w:rsidR="00E16D79" w:rsidRDefault="00E16D79">
            <w:pPr>
              <w:pStyle w:val="EmptyCellLayoutStyle"/>
              <w:spacing w:after="0" w:line="240" w:lineRule="auto"/>
            </w:pPr>
          </w:p>
        </w:tc>
        <w:tc>
          <w:tcPr>
            <w:tcW w:w="21" w:type="dxa"/>
          </w:tcPr>
          <w:p w14:paraId="10105AB5" w14:textId="77777777" w:rsidR="00E16D79" w:rsidRDefault="00E16D79">
            <w:pPr>
              <w:pStyle w:val="EmptyCellLayoutStyle"/>
              <w:spacing w:after="0" w:line="240" w:lineRule="auto"/>
            </w:pPr>
          </w:p>
        </w:tc>
        <w:tc>
          <w:tcPr>
            <w:tcW w:w="149" w:type="dxa"/>
          </w:tcPr>
          <w:p w14:paraId="5E747B0A" w14:textId="77777777" w:rsidR="00E16D79" w:rsidRDefault="00E16D79">
            <w:pPr>
              <w:pStyle w:val="EmptyCellLayoutStyle"/>
              <w:spacing w:after="0" w:line="240" w:lineRule="auto"/>
            </w:pPr>
          </w:p>
        </w:tc>
      </w:tr>
      <w:tr w:rsidR="00AD3B06" w14:paraId="639AF179" w14:textId="77777777" w:rsidTr="00DC79E3">
        <w:trPr>
          <w:trHeight w:val="453"/>
        </w:trPr>
        <w:tc>
          <w:tcPr>
            <w:tcW w:w="6" w:type="dxa"/>
          </w:tcPr>
          <w:p w14:paraId="7E4A7610" w14:textId="77777777" w:rsidR="00E16D79" w:rsidRDefault="00E16D79">
            <w:pPr>
              <w:pStyle w:val="EmptyCellLayoutStyle"/>
              <w:spacing w:after="0" w:line="240" w:lineRule="auto"/>
            </w:pPr>
          </w:p>
        </w:tc>
        <w:tc>
          <w:tcPr>
            <w:tcW w:w="18" w:type="dxa"/>
          </w:tcPr>
          <w:p w14:paraId="09A0522E" w14:textId="77777777" w:rsidR="00E16D79" w:rsidRDefault="00E16D79">
            <w:pPr>
              <w:pStyle w:val="EmptyCellLayoutStyle"/>
              <w:spacing w:after="0" w:line="240" w:lineRule="auto"/>
            </w:pPr>
          </w:p>
        </w:tc>
        <w:tc>
          <w:tcPr>
            <w:tcW w:w="9" w:type="dxa"/>
          </w:tcPr>
          <w:p w14:paraId="667D66AE" w14:textId="77777777" w:rsidR="00E16D79" w:rsidRDefault="00E16D79">
            <w:pPr>
              <w:pStyle w:val="EmptyCellLayoutStyle"/>
              <w:spacing w:after="0" w:line="240" w:lineRule="auto"/>
            </w:pPr>
          </w:p>
        </w:tc>
        <w:tc>
          <w:tcPr>
            <w:tcW w:w="11" w:type="dxa"/>
          </w:tcPr>
          <w:p w14:paraId="73D91559" w14:textId="77777777" w:rsidR="00E16D79" w:rsidRDefault="00E16D79">
            <w:pPr>
              <w:pStyle w:val="EmptyCellLayoutStyle"/>
              <w:spacing w:after="0" w:line="240" w:lineRule="auto"/>
            </w:pPr>
          </w:p>
        </w:tc>
        <w:tc>
          <w:tcPr>
            <w:tcW w:w="6" w:type="dxa"/>
          </w:tcPr>
          <w:p w14:paraId="6A14E600" w14:textId="77777777" w:rsidR="00E16D79" w:rsidRDefault="00E16D79">
            <w:pPr>
              <w:pStyle w:val="EmptyCellLayoutStyle"/>
              <w:spacing w:after="0" w:line="240" w:lineRule="auto"/>
            </w:pPr>
          </w:p>
        </w:tc>
        <w:tc>
          <w:tcPr>
            <w:tcW w:w="6" w:type="dxa"/>
          </w:tcPr>
          <w:p w14:paraId="3EC872C7" w14:textId="77777777" w:rsidR="00E16D79" w:rsidRDefault="00E16D79">
            <w:pPr>
              <w:pStyle w:val="EmptyCellLayoutStyle"/>
              <w:spacing w:after="0" w:line="240" w:lineRule="auto"/>
            </w:pPr>
          </w:p>
        </w:tc>
        <w:tc>
          <w:tcPr>
            <w:tcW w:w="34" w:type="dxa"/>
          </w:tcPr>
          <w:p w14:paraId="2AE821E6" w14:textId="77777777" w:rsidR="00E16D79" w:rsidRDefault="00E16D79">
            <w:pPr>
              <w:pStyle w:val="EmptyCellLayoutStyle"/>
              <w:spacing w:after="0" w:line="240" w:lineRule="auto"/>
            </w:pPr>
          </w:p>
        </w:tc>
        <w:tc>
          <w:tcPr>
            <w:tcW w:w="6" w:type="dxa"/>
          </w:tcPr>
          <w:p w14:paraId="266933B9" w14:textId="77777777" w:rsidR="00E16D79" w:rsidRDefault="00E16D79">
            <w:pPr>
              <w:pStyle w:val="EmptyCellLayoutStyle"/>
              <w:spacing w:after="0" w:line="240" w:lineRule="auto"/>
            </w:pPr>
          </w:p>
        </w:tc>
        <w:tc>
          <w:tcPr>
            <w:tcW w:w="44" w:type="dxa"/>
          </w:tcPr>
          <w:p w14:paraId="2CF1F868" w14:textId="77777777" w:rsidR="00E16D79" w:rsidRDefault="00E16D79">
            <w:pPr>
              <w:pStyle w:val="EmptyCellLayoutStyle"/>
              <w:spacing w:after="0" w:line="240" w:lineRule="auto"/>
            </w:pPr>
          </w:p>
        </w:tc>
        <w:tc>
          <w:tcPr>
            <w:tcW w:w="36" w:type="dxa"/>
          </w:tcPr>
          <w:p w14:paraId="59D36A19" w14:textId="77777777" w:rsidR="00E16D79" w:rsidRDefault="00E16D79">
            <w:pPr>
              <w:pStyle w:val="EmptyCellLayoutStyle"/>
              <w:spacing w:after="0" w:line="240" w:lineRule="auto"/>
            </w:pPr>
          </w:p>
        </w:tc>
        <w:tc>
          <w:tcPr>
            <w:tcW w:w="191" w:type="dxa"/>
          </w:tcPr>
          <w:p w14:paraId="1E9A2364" w14:textId="77777777" w:rsidR="00E16D79" w:rsidRDefault="00E16D79">
            <w:pPr>
              <w:pStyle w:val="EmptyCellLayoutStyle"/>
              <w:spacing w:after="0" w:line="240" w:lineRule="auto"/>
            </w:pPr>
          </w:p>
        </w:tc>
        <w:tc>
          <w:tcPr>
            <w:tcW w:w="334" w:type="dxa"/>
          </w:tcPr>
          <w:p w14:paraId="1A4C72CC" w14:textId="77777777" w:rsidR="00E16D79" w:rsidRDefault="00E16D79">
            <w:pPr>
              <w:pStyle w:val="EmptyCellLayoutStyle"/>
              <w:spacing w:after="0" w:line="240" w:lineRule="auto"/>
            </w:pPr>
          </w:p>
        </w:tc>
        <w:tc>
          <w:tcPr>
            <w:tcW w:w="44" w:type="dxa"/>
          </w:tcPr>
          <w:p w14:paraId="01DCA9D2" w14:textId="77777777" w:rsidR="00E16D79" w:rsidRDefault="00E16D79">
            <w:pPr>
              <w:pStyle w:val="EmptyCellLayoutStyle"/>
              <w:spacing w:after="0" w:line="240" w:lineRule="auto"/>
            </w:pPr>
          </w:p>
        </w:tc>
        <w:tc>
          <w:tcPr>
            <w:tcW w:w="51" w:type="dxa"/>
          </w:tcPr>
          <w:p w14:paraId="096B8920" w14:textId="77777777" w:rsidR="00E16D79" w:rsidRDefault="00E16D79">
            <w:pPr>
              <w:pStyle w:val="EmptyCellLayoutStyle"/>
              <w:spacing w:after="0" w:line="240" w:lineRule="auto"/>
            </w:pPr>
          </w:p>
        </w:tc>
        <w:tc>
          <w:tcPr>
            <w:tcW w:w="22" w:type="dxa"/>
          </w:tcPr>
          <w:p w14:paraId="7D784E11" w14:textId="77777777" w:rsidR="00E16D79" w:rsidRDefault="00E16D79">
            <w:pPr>
              <w:pStyle w:val="EmptyCellLayoutStyle"/>
              <w:spacing w:after="0" w:line="240" w:lineRule="auto"/>
            </w:pPr>
          </w:p>
        </w:tc>
        <w:tc>
          <w:tcPr>
            <w:tcW w:w="16" w:type="dxa"/>
          </w:tcPr>
          <w:p w14:paraId="0B57D0EA" w14:textId="77777777" w:rsidR="00E16D79" w:rsidRDefault="00E16D79">
            <w:pPr>
              <w:pStyle w:val="EmptyCellLayoutStyle"/>
              <w:spacing w:after="0" w:line="240" w:lineRule="auto"/>
            </w:pPr>
          </w:p>
        </w:tc>
        <w:tc>
          <w:tcPr>
            <w:tcW w:w="16" w:type="dxa"/>
          </w:tcPr>
          <w:p w14:paraId="42F6572E" w14:textId="77777777" w:rsidR="00E16D79" w:rsidRDefault="00E16D79">
            <w:pPr>
              <w:pStyle w:val="EmptyCellLayoutStyle"/>
              <w:spacing w:after="0" w:line="240" w:lineRule="auto"/>
            </w:pPr>
          </w:p>
        </w:tc>
        <w:tc>
          <w:tcPr>
            <w:tcW w:w="16" w:type="dxa"/>
          </w:tcPr>
          <w:p w14:paraId="7F7B660F" w14:textId="77777777" w:rsidR="00E16D79" w:rsidRDefault="00E16D79">
            <w:pPr>
              <w:pStyle w:val="EmptyCellLayoutStyle"/>
              <w:spacing w:after="0" w:line="240" w:lineRule="auto"/>
            </w:pPr>
          </w:p>
        </w:tc>
        <w:tc>
          <w:tcPr>
            <w:tcW w:w="10192" w:type="dxa"/>
            <w:gridSpan w:val="22"/>
          </w:tcPr>
          <w:tbl>
            <w:tblPr>
              <w:tblW w:w="0" w:type="auto"/>
              <w:tblCellMar>
                <w:left w:w="0" w:type="dxa"/>
                <w:right w:w="0" w:type="dxa"/>
              </w:tblCellMar>
              <w:tblLook w:val="04A0" w:firstRow="1" w:lastRow="0" w:firstColumn="1" w:lastColumn="0" w:noHBand="0" w:noVBand="1"/>
            </w:tblPr>
            <w:tblGrid>
              <w:gridCol w:w="10171"/>
            </w:tblGrid>
            <w:tr w:rsidR="00E16D79" w14:paraId="7FED0965" w14:textId="77777777">
              <w:trPr>
                <w:trHeight w:val="453"/>
              </w:trPr>
              <w:tc>
                <w:tcPr>
                  <w:tcW w:w="10442" w:type="dxa"/>
                  <w:tcBorders>
                    <w:top w:val="nil"/>
                    <w:left w:val="nil"/>
                    <w:bottom w:val="nil"/>
                    <w:right w:val="nil"/>
                  </w:tcBorders>
                  <w:tcMar>
                    <w:top w:w="0" w:type="dxa"/>
                    <w:left w:w="39" w:type="dxa"/>
                    <w:bottom w:w="0" w:type="dxa"/>
                    <w:right w:w="39" w:type="dxa"/>
                  </w:tcMar>
                </w:tcPr>
                <w:p w14:paraId="3C07524C" w14:textId="0E8216E0" w:rsidR="00E16D79" w:rsidRPr="00AD3B06" w:rsidRDefault="00F2181B">
                  <w:pPr>
                    <w:spacing w:after="0" w:line="240" w:lineRule="auto"/>
                    <w:rPr>
                      <w:rFonts w:ascii="Segoe UI" w:eastAsia="Segoe UI" w:hAnsi="Segoe UI"/>
                      <w:color w:val="000000"/>
                      <w:sz w:val="16"/>
                    </w:rPr>
                  </w:pPr>
                  <w:r>
                    <w:rPr>
                      <w:rFonts w:ascii="Segoe UI" w:eastAsia="Segoe UI" w:hAnsi="Segoe UI"/>
                      <w:color w:val="000000"/>
                      <w:sz w:val="16"/>
                    </w:rPr>
                    <w:t>(</w:t>
                  </w:r>
                  <w:r w:rsidR="00C00F7D">
                    <w:rPr>
                      <w:rFonts w:ascii="Segoe UI" w:eastAsia="Segoe UI" w:hAnsi="Segoe UI"/>
                      <w:color w:val="000000"/>
                      <w:sz w:val="16"/>
                    </w:rPr>
                    <w:t>d</w:t>
                  </w:r>
                  <w:r>
                    <w:rPr>
                      <w:rFonts w:ascii="Segoe UI" w:eastAsia="Segoe UI" w:hAnsi="Segoe UI"/>
                      <w:color w:val="000000"/>
                      <w:sz w:val="16"/>
                    </w:rPr>
                    <w:t xml:space="preserve">) </w:t>
                  </w:r>
                  <w:r w:rsidR="004F4E2D">
                    <w:rPr>
                      <w:rFonts w:ascii="Segoe UI" w:eastAsia="Segoe UI" w:hAnsi="Segoe UI"/>
                      <w:color w:val="000000"/>
                      <w:sz w:val="16"/>
                    </w:rPr>
                    <w:t xml:space="preserve">If required by any </w:t>
                  </w:r>
                  <w:del w:id="248" w:author="Parulekar, Prutha" w:date="2023-07-05T09:40:00Z">
                    <w:r w:rsidR="004F4E2D">
                      <w:rPr>
                        <w:rFonts w:ascii="Segoe UI" w:eastAsia="Segoe UI" w:hAnsi="Segoe UI"/>
                        <w:color w:val="000000"/>
                        <w:sz w:val="16"/>
                      </w:rPr>
                      <w:delText>Governmental</w:delText>
                    </w:r>
                  </w:del>
                  <w:ins w:id="249" w:author="Parulekar, Prutha" w:date="2023-07-05T09:40:00Z">
                    <w:r w:rsidR="00305E6E">
                      <w:rPr>
                        <w:rFonts w:ascii="Segoe UI" w:eastAsia="Segoe UI" w:hAnsi="Segoe UI"/>
                        <w:color w:val="000000"/>
                        <w:sz w:val="16"/>
                      </w:rPr>
                      <w:t>g</w:t>
                    </w:r>
                    <w:r w:rsidR="004F4E2D">
                      <w:rPr>
                        <w:rFonts w:ascii="Segoe UI" w:eastAsia="Segoe UI" w:hAnsi="Segoe UI"/>
                        <w:color w:val="000000"/>
                        <w:sz w:val="16"/>
                      </w:rPr>
                      <w:t>overnmental</w:t>
                    </w:r>
                  </w:ins>
                  <w:r w:rsidR="004F4E2D">
                    <w:rPr>
                      <w:rFonts w:ascii="Segoe UI" w:eastAsia="Segoe UI" w:hAnsi="Segoe UI"/>
                      <w:color w:val="000000"/>
                      <w:sz w:val="16"/>
                    </w:rPr>
                    <w:t xml:space="preserve"> authorities, </w:t>
                  </w:r>
                  <w:del w:id="250" w:author="Parulekar, Prutha" w:date="2023-07-05T09:40:00Z">
                    <w:r w:rsidR="004F4E2D">
                      <w:rPr>
                        <w:rFonts w:ascii="Segoe UI" w:eastAsia="Segoe UI" w:hAnsi="Segoe UI"/>
                        <w:color w:val="000000"/>
                        <w:sz w:val="16"/>
                      </w:rPr>
                      <w:delText>The</w:delText>
                    </w:r>
                  </w:del>
                  <w:ins w:id="251" w:author="Parulekar, Prutha" w:date="2023-07-05T09:40:00Z">
                    <w:r w:rsidR="00305E6E">
                      <w:rPr>
                        <w:rFonts w:ascii="Segoe UI" w:eastAsia="Segoe UI" w:hAnsi="Segoe UI"/>
                        <w:color w:val="000000"/>
                        <w:sz w:val="16"/>
                      </w:rPr>
                      <w:t>t</w:t>
                    </w:r>
                    <w:r w:rsidR="004F4E2D">
                      <w:rPr>
                        <w:rFonts w:ascii="Segoe UI" w:eastAsia="Segoe UI" w:hAnsi="Segoe UI"/>
                        <w:color w:val="000000"/>
                        <w:sz w:val="16"/>
                      </w:rPr>
                      <w:t>he</w:t>
                    </w:r>
                  </w:ins>
                  <w:r w:rsidR="004F4E2D">
                    <w:rPr>
                      <w:rFonts w:ascii="Segoe UI" w:eastAsia="Segoe UI" w:hAnsi="Segoe UI"/>
                      <w:color w:val="000000"/>
                      <w:sz w:val="16"/>
                    </w:rPr>
                    <w:t xml:space="preserve"> User shall issue </w:t>
                  </w:r>
                  <w:del w:id="252" w:author="Parulekar, Prutha" w:date="2023-07-05T09:40:00Z">
                    <w:r w:rsidR="004F4E2D">
                      <w:rPr>
                        <w:rFonts w:ascii="Segoe UI" w:eastAsia="Segoe UI" w:hAnsi="Segoe UI"/>
                        <w:color w:val="000000"/>
                        <w:sz w:val="16"/>
                      </w:rPr>
                      <w:delText>"</w:delText>
                    </w:r>
                  </w:del>
                  <w:ins w:id="253" w:author="Parulekar, Prutha" w:date="2023-07-05T09:40:00Z">
                    <w:r w:rsidR="00305E6E">
                      <w:rPr>
                        <w:rFonts w:ascii="Segoe UI" w:eastAsia="Segoe UI" w:hAnsi="Segoe UI"/>
                        <w:color w:val="000000"/>
                        <w:sz w:val="16"/>
                      </w:rPr>
                      <w:t>“</w:t>
                    </w:r>
                  </w:ins>
                  <w:r w:rsidR="004F4E2D">
                    <w:rPr>
                      <w:rFonts w:ascii="Segoe UI" w:eastAsia="Segoe UI" w:hAnsi="Segoe UI"/>
                      <w:color w:val="000000"/>
                      <w:sz w:val="16"/>
                    </w:rPr>
                    <w:t xml:space="preserve">end user certificate" in case of any spare parts </w:t>
                  </w:r>
                  <w:del w:id="254" w:author="Parulekar, Prutha" w:date="2023-07-05T09:40:00Z">
                    <w:r w:rsidR="004F4E2D">
                      <w:rPr>
                        <w:rFonts w:ascii="Segoe UI" w:eastAsia="Segoe UI" w:hAnsi="Segoe UI"/>
                        <w:color w:val="000000"/>
                        <w:sz w:val="16"/>
                      </w:rPr>
                      <w:delText xml:space="preserve">parts </w:delText>
                    </w:r>
                  </w:del>
                  <w:r w:rsidR="004F4E2D">
                    <w:rPr>
                      <w:rFonts w:ascii="Segoe UI" w:eastAsia="Segoe UI" w:hAnsi="Segoe UI"/>
                      <w:color w:val="000000"/>
                      <w:sz w:val="16"/>
                    </w:rPr>
                    <w:t xml:space="preserve">used in the equipment from the Schedule. </w:t>
                  </w:r>
                  <w:del w:id="255" w:author="Parulekar, Prutha" w:date="2023-07-05T09:40:00Z">
                    <w:r w:rsidR="004F4E2D">
                      <w:rPr>
                        <w:rFonts w:ascii="Segoe UI" w:eastAsia="Segoe UI" w:hAnsi="Segoe UI"/>
                        <w:color w:val="000000"/>
                        <w:sz w:val="16"/>
                      </w:rPr>
                      <w:delText>"</w:delText>
                    </w:r>
                  </w:del>
                  <w:r w:rsidR="004F4E2D">
                    <w:rPr>
                      <w:rFonts w:ascii="Segoe UI" w:eastAsia="Segoe UI" w:hAnsi="Segoe UI"/>
                      <w:color w:val="000000"/>
                      <w:sz w:val="16"/>
                    </w:rPr>
                    <w:t>The User</w:t>
                  </w:r>
                  <w:del w:id="256" w:author="Parulekar, Prutha" w:date="2023-07-05T09:40:00Z">
                    <w:r w:rsidR="004F4E2D">
                      <w:rPr>
                        <w:rFonts w:ascii="Segoe UI" w:eastAsia="Segoe UI" w:hAnsi="Segoe UI"/>
                        <w:color w:val="000000"/>
                        <w:sz w:val="16"/>
                      </w:rPr>
                      <w:delText>"</w:delText>
                    </w:r>
                  </w:del>
                  <w:r w:rsidR="00305E6E">
                    <w:rPr>
                      <w:rFonts w:ascii="Segoe UI" w:eastAsia="Segoe UI" w:hAnsi="Segoe UI"/>
                      <w:color w:val="000000"/>
                      <w:sz w:val="16"/>
                    </w:rPr>
                    <w:t xml:space="preserve"> </w:t>
                  </w:r>
                  <w:r w:rsidR="004F4E2D">
                    <w:rPr>
                      <w:rFonts w:ascii="Segoe UI" w:eastAsia="Segoe UI" w:hAnsi="Segoe UI"/>
                      <w:color w:val="000000"/>
                      <w:sz w:val="16"/>
                    </w:rPr>
                    <w:t>shall assist DIPL with any</w:t>
                  </w:r>
                  <w:r w:rsidR="00305E6E">
                    <w:rPr>
                      <w:rFonts w:ascii="Segoe UI" w:eastAsia="Segoe UI" w:hAnsi="Segoe UI"/>
                      <w:color w:val="000000"/>
                      <w:sz w:val="16"/>
                    </w:rPr>
                    <w:t xml:space="preserve"> </w:t>
                  </w:r>
                  <w:del w:id="257" w:author="Parulekar, Prutha" w:date="2023-07-05T09:40:00Z">
                    <w:r w:rsidR="004F4E2D">
                      <w:rPr>
                        <w:rFonts w:ascii="Segoe UI" w:eastAsia="Segoe UI" w:hAnsi="Segoe UI"/>
                        <w:color w:val="000000"/>
                        <w:sz w:val="16"/>
                      </w:rPr>
                      <w:delText xml:space="preserve"> Documentation</w:delText>
                    </w:r>
                  </w:del>
                  <w:ins w:id="258" w:author="Parulekar, Prutha" w:date="2023-07-05T09:40:00Z">
                    <w:r w:rsidR="00305E6E">
                      <w:rPr>
                        <w:rFonts w:ascii="Segoe UI" w:eastAsia="Segoe UI" w:hAnsi="Segoe UI"/>
                        <w:color w:val="000000"/>
                        <w:sz w:val="16"/>
                      </w:rPr>
                      <w:t>d</w:t>
                    </w:r>
                    <w:r w:rsidR="004F4E2D">
                      <w:rPr>
                        <w:rFonts w:ascii="Segoe UI" w:eastAsia="Segoe UI" w:hAnsi="Segoe UI"/>
                        <w:color w:val="000000"/>
                        <w:sz w:val="16"/>
                      </w:rPr>
                      <w:t>ocumentation</w:t>
                    </w:r>
                  </w:ins>
                  <w:r w:rsidR="004F4E2D">
                    <w:rPr>
                      <w:rFonts w:ascii="Segoe UI" w:eastAsia="Segoe UI" w:hAnsi="Segoe UI"/>
                      <w:color w:val="000000"/>
                      <w:sz w:val="16"/>
                    </w:rPr>
                    <w:t xml:space="preserve"> needed to deliver the spare part on </w:t>
                  </w:r>
                  <w:ins w:id="259" w:author="Parulekar, Prutha" w:date="2023-07-05T09:40:00Z">
                    <w:r w:rsidR="00305E6E">
                      <w:rPr>
                        <w:rFonts w:ascii="Segoe UI" w:eastAsia="Segoe UI" w:hAnsi="Segoe UI"/>
                        <w:color w:val="000000"/>
                        <w:sz w:val="16"/>
                      </w:rPr>
                      <w:t xml:space="preserve">the </w:t>
                    </w:r>
                  </w:ins>
                  <w:r w:rsidR="004F4E2D">
                    <w:rPr>
                      <w:rFonts w:ascii="Segoe UI" w:eastAsia="Segoe UI" w:hAnsi="Segoe UI"/>
                      <w:color w:val="000000"/>
                      <w:sz w:val="16"/>
                    </w:rPr>
                    <w:t>site.</w:t>
                  </w:r>
                </w:p>
              </w:tc>
            </w:tr>
          </w:tbl>
          <w:p w14:paraId="438E5516" w14:textId="77777777" w:rsidR="00E16D79" w:rsidRDefault="00E16D79">
            <w:pPr>
              <w:spacing w:after="0" w:line="240" w:lineRule="auto"/>
            </w:pPr>
          </w:p>
        </w:tc>
        <w:tc>
          <w:tcPr>
            <w:tcW w:w="21" w:type="dxa"/>
          </w:tcPr>
          <w:p w14:paraId="417D5E6D" w14:textId="77777777" w:rsidR="00E16D79" w:rsidRDefault="00E16D79">
            <w:pPr>
              <w:pStyle w:val="EmptyCellLayoutStyle"/>
              <w:spacing w:after="0" w:line="240" w:lineRule="auto"/>
            </w:pPr>
          </w:p>
        </w:tc>
        <w:tc>
          <w:tcPr>
            <w:tcW w:w="149" w:type="dxa"/>
          </w:tcPr>
          <w:p w14:paraId="019C48A1" w14:textId="77777777" w:rsidR="00E16D79" w:rsidRDefault="00E16D79">
            <w:pPr>
              <w:pStyle w:val="EmptyCellLayoutStyle"/>
              <w:spacing w:after="0" w:line="240" w:lineRule="auto"/>
            </w:pPr>
          </w:p>
        </w:tc>
      </w:tr>
      <w:tr w:rsidR="00AD3B06" w14:paraId="041A448F" w14:textId="77777777" w:rsidTr="00DC79E3">
        <w:trPr>
          <w:trHeight w:val="58"/>
        </w:trPr>
        <w:tc>
          <w:tcPr>
            <w:tcW w:w="6" w:type="dxa"/>
          </w:tcPr>
          <w:p w14:paraId="4A2E9682" w14:textId="77777777" w:rsidR="00E16D79" w:rsidRDefault="00E16D79">
            <w:pPr>
              <w:pStyle w:val="EmptyCellLayoutStyle"/>
              <w:spacing w:after="0" w:line="240" w:lineRule="auto"/>
            </w:pPr>
          </w:p>
        </w:tc>
        <w:tc>
          <w:tcPr>
            <w:tcW w:w="18" w:type="dxa"/>
          </w:tcPr>
          <w:p w14:paraId="7850DF93" w14:textId="77777777" w:rsidR="00E16D79" w:rsidRDefault="00E16D79">
            <w:pPr>
              <w:pStyle w:val="EmptyCellLayoutStyle"/>
              <w:spacing w:after="0" w:line="240" w:lineRule="auto"/>
            </w:pPr>
          </w:p>
        </w:tc>
        <w:tc>
          <w:tcPr>
            <w:tcW w:w="9" w:type="dxa"/>
          </w:tcPr>
          <w:p w14:paraId="519E0F40" w14:textId="77777777" w:rsidR="00E16D79" w:rsidRDefault="00E16D79">
            <w:pPr>
              <w:pStyle w:val="EmptyCellLayoutStyle"/>
              <w:spacing w:after="0" w:line="240" w:lineRule="auto"/>
            </w:pPr>
          </w:p>
        </w:tc>
        <w:tc>
          <w:tcPr>
            <w:tcW w:w="11" w:type="dxa"/>
          </w:tcPr>
          <w:p w14:paraId="37BBE60A" w14:textId="77777777" w:rsidR="00E16D79" w:rsidRDefault="00E16D79">
            <w:pPr>
              <w:pStyle w:val="EmptyCellLayoutStyle"/>
              <w:spacing w:after="0" w:line="240" w:lineRule="auto"/>
            </w:pPr>
          </w:p>
        </w:tc>
        <w:tc>
          <w:tcPr>
            <w:tcW w:w="6" w:type="dxa"/>
          </w:tcPr>
          <w:p w14:paraId="3E74D4AA" w14:textId="77777777" w:rsidR="00E16D79" w:rsidRDefault="00E16D79">
            <w:pPr>
              <w:pStyle w:val="EmptyCellLayoutStyle"/>
              <w:spacing w:after="0" w:line="240" w:lineRule="auto"/>
            </w:pPr>
          </w:p>
        </w:tc>
        <w:tc>
          <w:tcPr>
            <w:tcW w:w="6" w:type="dxa"/>
          </w:tcPr>
          <w:p w14:paraId="230F5F17" w14:textId="77777777" w:rsidR="00E16D79" w:rsidRDefault="00E16D79">
            <w:pPr>
              <w:pStyle w:val="EmptyCellLayoutStyle"/>
              <w:spacing w:after="0" w:line="240" w:lineRule="auto"/>
            </w:pPr>
          </w:p>
        </w:tc>
        <w:tc>
          <w:tcPr>
            <w:tcW w:w="34" w:type="dxa"/>
          </w:tcPr>
          <w:p w14:paraId="1FBFCD53" w14:textId="77777777" w:rsidR="00E16D79" w:rsidRDefault="00E16D79">
            <w:pPr>
              <w:pStyle w:val="EmptyCellLayoutStyle"/>
              <w:spacing w:after="0" w:line="240" w:lineRule="auto"/>
            </w:pPr>
          </w:p>
        </w:tc>
        <w:tc>
          <w:tcPr>
            <w:tcW w:w="6" w:type="dxa"/>
          </w:tcPr>
          <w:p w14:paraId="1C34A612" w14:textId="77777777" w:rsidR="00E16D79" w:rsidRDefault="00E16D79">
            <w:pPr>
              <w:pStyle w:val="EmptyCellLayoutStyle"/>
              <w:spacing w:after="0" w:line="240" w:lineRule="auto"/>
            </w:pPr>
          </w:p>
        </w:tc>
        <w:tc>
          <w:tcPr>
            <w:tcW w:w="44" w:type="dxa"/>
          </w:tcPr>
          <w:p w14:paraId="2AD3CDDE" w14:textId="77777777" w:rsidR="00E16D79" w:rsidRDefault="00E16D79">
            <w:pPr>
              <w:pStyle w:val="EmptyCellLayoutStyle"/>
              <w:spacing w:after="0" w:line="240" w:lineRule="auto"/>
            </w:pPr>
          </w:p>
        </w:tc>
        <w:tc>
          <w:tcPr>
            <w:tcW w:w="36" w:type="dxa"/>
          </w:tcPr>
          <w:p w14:paraId="1A8D8283" w14:textId="77777777" w:rsidR="00E16D79" w:rsidRDefault="00E16D79">
            <w:pPr>
              <w:pStyle w:val="EmptyCellLayoutStyle"/>
              <w:spacing w:after="0" w:line="240" w:lineRule="auto"/>
            </w:pPr>
          </w:p>
        </w:tc>
        <w:tc>
          <w:tcPr>
            <w:tcW w:w="191" w:type="dxa"/>
          </w:tcPr>
          <w:p w14:paraId="41D48C4B" w14:textId="77777777" w:rsidR="00E16D79" w:rsidRDefault="00E16D79">
            <w:pPr>
              <w:pStyle w:val="EmptyCellLayoutStyle"/>
              <w:spacing w:after="0" w:line="240" w:lineRule="auto"/>
            </w:pPr>
          </w:p>
        </w:tc>
        <w:tc>
          <w:tcPr>
            <w:tcW w:w="334" w:type="dxa"/>
          </w:tcPr>
          <w:p w14:paraId="1216F5A3" w14:textId="77777777" w:rsidR="00E16D79" w:rsidRDefault="00E16D79">
            <w:pPr>
              <w:pStyle w:val="EmptyCellLayoutStyle"/>
              <w:spacing w:after="0" w:line="240" w:lineRule="auto"/>
            </w:pPr>
          </w:p>
        </w:tc>
        <w:tc>
          <w:tcPr>
            <w:tcW w:w="44" w:type="dxa"/>
          </w:tcPr>
          <w:p w14:paraId="15DA2045" w14:textId="77777777" w:rsidR="00E16D79" w:rsidRDefault="00E16D79">
            <w:pPr>
              <w:pStyle w:val="EmptyCellLayoutStyle"/>
              <w:spacing w:after="0" w:line="240" w:lineRule="auto"/>
            </w:pPr>
          </w:p>
        </w:tc>
        <w:tc>
          <w:tcPr>
            <w:tcW w:w="51" w:type="dxa"/>
          </w:tcPr>
          <w:p w14:paraId="6C14B76D" w14:textId="77777777" w:rsidR="00E16D79" w:rsidRDefault="00E16D79">
            <w:pPr>
              <w:pStyle w:val="EmptyCellLayoutStyle"/>
              <w:spacing w:after="0" w:line="240" w:lineRule="auto"/>
            </w:pPr>
          </w:p>
        </w:tc>
        <w:tc>
          <w:tcPr>
            <w:tcW w:w="22" w:type="dxa"/>
          </w:tcPr>
          <w:p w14:paraId="71CDD1EC" w14:textId="77777777" w:rsidR="00E16D79" w:rsidRDefault="00E16D79">
            <w:pPr>
              <w:pStyle w:val="EmptyCellLayoutStyle"/>
              <w:spacing w:after="0" w:line="240" w:lineRule="auto"/>
            </w:pPr>
          </w:p>
        </w:tc>
        <w:tc>
          <w:tcPr>
            <w:tcW w:w="16" w:type="dxa"/>
          </w:tcPr>
          <w:p w14:paraId="7FFB385A" w14:textId="77777777" w:rsidR="00E16D79" w:rsidRDefault="00E16D79">
            <w:pPr>
              <w:pStyle w:val="EmptyCellLayoutStyle"/>
              <w:spacing w:after="0" w:line="240" w:lineRule="auto"/>
            </w:pPr>
          </w:p>
        </w:tc>
        <w:tc>
          <w:tcPr>
            <w:tcW w:w="16" w:type="dxa"/>
          </w:tcPr>
          <w:p w14:paraId="63ADCB01" w14:textId="77777777" w:rsidR="00E16D79" w:rsidRDefault="00E16D79">
            <w:pPr>
              <w:pStyle w:val="EmptyCellLayoutStyle"/>
              <w:spacing w:after="0" w:line="240" w:lineRule="auto"/>
            </w:pPr>
          </w:p>
        </w:tc>
        <w:tc>
          <w:tcPr>
            <w:tcW w:w="16" w:type="dxa"/>
          </w:tcPr>
          <w:p w14:paraId="1D51DE60" w14:textId="77777777" w:rsidR="00E16D79" w:rsidRDefault="00E16D79">
            <w:pPr>
              <w:pStyle w:val="EmptyCellLayoutStyle"/>
              <w:spacing w:after="0" w:line="240" w:lineRule="auto"/>
            </w:pPr>
          </w:p>
        </w:tc>
        <w:tc>
          <w:tcPr>
            <w:tcW w:w="42" w:type="dxa"/>
          </w:tcPr>
          <w:p w14:paraId="68CCC9C3" w14:textId="77777777" w:rsidR="00E16D79" w:rsidRDefault="00E16D79">
            <w:pPr>
              <w:pStyle w:val="EmptyCellLayoutStyle"/>
              <w:spacing w:after="0" w:line="240" w:lineRule="auto"/>
            </w:pPr>
          </w:p>
        </w:tc>
        <w:tc>
          <w:tcPr>
            <w:tcW w:w="16" w:type="dxa"/>
          </w:tcPr>
          <w:p w14:paraId="13652339" w14:textId="77777777" w:rsidR="00E16D79" w:rsidRDefault="00E16D79">
            <w:pPr>
              <w:pStyle w:val="EmptyCellLayoutStyle"/>
              <w:spacing w:after="0" w:line="240" w:lineRule="auto"/>
            </w:pPr>
          </w:p>
        </w:tc>
        <w:tc>
          <w:tcPr>
            <w:tcW w:w="16" w:type="dxa"/>
          </w:tcPr>
          <w:p w14:paraId="2A04EBF8" w14:textId="77777777" w:rsidR="00E16D79" w:rsidRDefault="00E16D79">
            <w:pPr>
              <w:pStyle w:val="EmptyCellLayoutStyle"/>
              <w:spacing w:after="0" w:line="240" w:lineRule="auto"/>
            </w:pPr>
          </w:p>
        </w:tc>
        <w:tc>
          <w:tcPr>
            <w:tcW w:w="24" w:type="dxa"/>
          </w:tcPr>
          <w:p w14:paraId="19DD4DA8" w14:textId="77777777" w:rsidR="00E16D79" w:rsidRDefault="00E16D79">
            <w:pPr>
              <w:pStyle w:val="EmptyCellLayoutStyle"/>
              <w:spacing w:after="0" w:line="240" w:lineRule="auto"/>
            </w:pPr>
          </w:p>
        </w:tc>
        <w:tc>
          <w:tcPr>
            <w:tcW w:w="292" w:type="dxa"/>
          </w:tcPr>
          <w:p w14:paraId="59F8E139" w14:textId="77777777" w:rsidR="00E16D79" w:rsidRDefault="00E16D79">
            <w:pPr>
              <w:pStyle w:val="EmptyCellLayoutStyle"/>
              <w:spacing w:after="0" w:line="240" w:lineRule="auto"/>
            </w:pPr>
          </w:p>
        </w:tc>
        <w:tc>
          <w:tcPr>
            <w:tcW w:w="24" w:type="dxa"/>
          </w:tcPr>
          <w:p w14:paraId="3BE53494" w14:textId="77777777" w:rsidR="00E16D79" w:rsidRDefault="00E16D79">
            <w:pPr>
              <w:pStyle w:val="EmptyCellLayoutStyle"/>
              <w:spacing w:after="0" w:line="240" w:lineRule="auto"/>
            </w:pPr>
          </w:p>
        </w:tc>
        <w:tc>
          <w:tcPr>
            <w:tcW w:w="16" w:type="dxa"/>
          </w:tcPr>
          <w:p w14:paraId="631EE8AE" w14:textId="77777777" w:rsidR="00E16D79" w:rsidRDefault="00E16D79">
            <w:pPr>
              <w:pStyle w:val="EmptyCellLayoutStyle"/>
              <w:spacing w:after="0" w:line="240" w:lineRule="auto"/>
            </w:pPr>
          </w:p>
        </w:tc>
        <w:tc>
          <w:tcPr>
            <w:tcW w:w="32" w:type="dxa"/>
          </w:tcPr>
          <w:p w14:paraId="33D15006" w14:textId="77777777" w:rsidR="00E16D79" w:rsidRDefault="00E16D79">
            <w:pPr>
              <w:pStyle w:val="EmptyCellLayoutStyle"/>
              <w:spacing w:after="0" w:line="240" w:lineRule="auto"/>
            </w:pPr>
          </w:p>
        </w:tc>
        <w:tc>
          <w:tcPr>
            <w:tcW w:w="85" w:type="dxa"/>
          </w:tcPr>
          <w:p w14:paraId="7FF7D6D5" w14:textId="77777777" w:rsidR="00E16D79" w:rsidRDefault="00E16D79">
            <w:pPr>
              <w:pStyle w:val="EmptyCellLayoutStyle"/>
              <w:spacing w:after="0" w:line="240" w:lineRule="auto"/>
            </w:pPr>
          </w:p>
        </w:tc>
        <w:tc>
          <w:tcPr>
            <w:tcW w:w="475" w:type="dxa"/>
          </w:tcPr>
          <w:p w14:paraId="61F9B5B8" w14:textId="77777777" w:rsidR="00E16D79" w:rsidRDefault="00E16D79">
            <w:pPr>
              <w:pStyle w:val="EmptyCellLayoutStyle"/>
              <w:spacing w:after="0" w:line="240" w:lineRule="auto"/>
            </w:pPr>
          </w:p>
        </w:tc>
        <w:tc>
          <w:tcPr>
            <w:tcW w:w="36" w:type="dxa"/>
          </w:tcPr>
          <w:p w14:paraId="43BD35ED" w14:textId="77777777" w:rsidR="00E16D79" w:rsidRDefault="00E16D79">
            <w:pPr>
              <w:pStyle w:val="EmptyCellLayoutStyle"/>
              <w:spacing w:after="0" w:line="240" w:lineRule="auto"/>
            </w:pPr>
          </w:p>
        </w:tc>
        <w:tc>
          <w:tcPr>
            <w:tcW w:w="129" w:type="dxa"/>
          </w:tcPr>
          <w:p w14:paraId="4CCA9605" w14:textId="77777777" w:rsidR="00E16D79" w:rsidRDefault="00E16D79">
            <w:pPr>
              <w:pStyle w:val="EmptyCellLayoutStyle"/>
              <w:spacing w:after="0" w:line="240" w:lineRule="auto"/>
            </w:pPr>
          </w:p>
        </w:tc>
        <w:tc>
          <w:tcPr>
            <w:tcW w:w="94" w:type="dxa"/>
          </w:tcPr>
          <w:p w14:paraId="12EA1E41" w14:textId="77777777" w:rsidR="00E16D79" w:rsidRDefault="00E16D79">
            <w:pPr>
              <w:pStyle w:val="EmptyCellLayoutStyle"/>
              <w:spacing w:after="0" w:line="240" w:lineRule="auto"/>
            </w:pPr>
          </w:p>
        </w:tc>
        <w:tc>
          <w:tcPr>
            <w:tcW w:w="57" w:type="dxa"/>
          </w:tcPr>
          <w:p w14:paraId="3A974E53" w14:textId="77777777" w:rsidR="00E16D79" w:rsidRDefault="00E16D79">
            <w:pPr>
              <w:pStyle w:val="EmptyCellLayoutStyle"/>
              <w:spacing w:after="0" w:line="240" w:lineRule="auto"/>
            </w:pPr>
          </w:p>
        </w:tc>
        <w:tc>
          <w:tcPr>
            <w:tcW w:w="685" w:type="dxa"/>
          </w:tcPr>
          <w:p w14:paraId="59A48E28" w14:textId="77777777" w:rsidR="00E16D79" w:rsidRDefault="00E16D79">
            <w:pPr>
              <w:pStyle w:val="EmptyCellLayoutStyle"/>
              <w:spacing w:after="0" w:line="240" w:lineRule="auto"/>
            </w:pPr>
          </w:p>
        </w:tc>
        <w:tc>
          <w:tcPr>
            <w:tcW w:w="1241" w:type="dxa"/>
          </w:tcPr>
          <w:p w14:paraId="18EE83BA" w14:textId="77777777" w:rsidR="00E16D79" w:rsidRDefault="00E16D79">
            <w:pPr>
              <w:pStyle w:val="EmptyCellLayoutStyle"/>
              <w:spacing w:after="0" w:line="240" w:lineRule="auto"/>
            </w:pPr>
          </w:p>
        </w:tc>
        <w:tc>
          <w:tcPr>
            <w:tcW w:w="131" w:type="dxa"/>
          </w:tcPr>
          <w:p w14:paraId="11403F54" w14:textId="77777777" w:rsidR="00E16D79" w:rsidRDefault="00E16D79">
            <w:pPr>
              <w:pStyle w:val="EmptyCellLayoutStyle"/>
              <w:spacing w:after="0" w:line="240" w:lineRule="auto"/>
            </w:pPr>
          </w:p>
        </w:tc>
        <w:tc>
          <w:tcPr>
            <w:tcW w:w="1431" w:type="dxa"/>
          </w:tcPr>
          <w:p w14:paraId="68CA3B4D" w14:textId="77777777" w:rsidR="00E16D79" w:rsidRDefault="00E16D79">
            <w:pPr>
              <w:pStyle w:val="EmptyCellLayoutStyle"/>
              <w:spacing w:after="0" w:line="240" w:lineRule="auto"/>
            </w:pPr>
          </w:p>
        </w:tc>
        <w:tc>
          <w:tcPr>
            <w:tcW w:w="2311" w:type="dxa"/>
          </w:tcPr>
          <w:p w14:paraId="3151E53F" w14:textId="77777777" w:rsidR="00E16D79" w:rsidRDefault="00E16D79">
            <w:pPr>
              <w:pStyle w:val="EmptyCellLayoutStyle"/>
              <w:spacing w:after="0" w:line="240" w:lineRule="auto"/>
            </w:pPr>
          </w:p>
        </w:tc>
        <w:tc>
          <w:tcPr>
            <w:tcW w:w="1686" w:type="dxa"/>
          </w:tcPr>
          <w:p w14:paraId="2DD4676C" w14:textId="77777777" w:rsidR="00E16D79" w:rsidRDefault="00E16D79">
            <w:pPr>
              <w:pStyle w:val="EmptyCellLayoutStyle"/>
              <w:spacing w:after="0" w:line="240" w:lineRule="auto"/>
            </w:pPr>
          </w:p>
        </w:tc>
        <w:tc>
          <w:tcPr>
            <w:tcW w:w="1353" w:type="dxa"/>
          </w:tcPr>
          <w:p w14:paraId="4890634A" w14:textId="77777777" w:rsidR="00E16D79" w:rsidRDefault="00E16D79">
            <w:pPr>
              <w:pStyle w:val="EmptyCellLayoutStyle"/>
              <w:spacing w:after="0" w:line="240" w:lineRule="auto"/>
            </w:pPr>
          </w:p>
        </w:tc>
        <w:tc>
          <w:tcPr>
            <w:tcW w:w="16" w:type="dxa"/>
          </w:tcPr>
          <w:p w14:paraId="663DEB8B" w14:textId="77777777" w:rsidR="00E16D79" w:rsidRDefault="00E16D79">
            <w:pPr>
              <w:pStyle w:val="EmptyCellLayoutStyle"/>
              <w:spacing w:after="0" w:line="240" w:lineRule="auto"/>
            </w:pPr>
          </w:p>
        </w:tc>
        <w:tc>
          <w:tcPr>
            <w:tcW w:w="21" w:type="dxa"/>
          </w:tcPr>
          <w:p w14:paraId="70820F48" w14:textId="77777777" w:rsidR="00E16D79" w:rsidRDefault="00E16D79">
            <w:pPr>
              <w:pStyle w:val="EmptyCellLayoutStyle"/>
              <w:spacing w:after="0" w:line="240" w:lineRule="auto"/>
            </w:pPr>
          </w:p>
        </w:tc>
        <w:tc>
          <w:tcPr>
            <w:tcW w:w="149" w:type="dxa"/>
          </w:tcPr>
          <w:p w14:paraId="48912A8D" w14:textId="77777777" w:rsidR="00E16D79" w:rsidRDefault="00E16D79">
            <w:pPr>
              <w:pStyle w:val="EmptyCellLayoutStyle"/>
              <w:spacing w:after="0" w:line="240" w:lineRule="auto"/>
            </w:pPr>
          </w:p>
        </w:tc>
      </w:tr>
      <w:tr w:rsidR="00AD3B06" w14:paraId="598FAE99" w14:textId="77777777" w:rsidTr="00DC79E3">
        <w:trPr>
          <w:trHeight w:val="453"/>
        </w:trPr>
        <w:tc>
          <w:tcPr>
            <w:tcW w:w="6" w:type="dxa"/>
          </w:tcPr>
          <w:p w14:paraId="7EC4D38C" w14:textId="77777777" w:rsidR="00E16D79" w:rsidRDefault="00E16D79">
            <w:pPr>
              <w:pStyle w:val="EmptyCellLayoutStyle"/>
              <w:spacing w:after="0" w:line="240" w:lineRule="auto"/>
            </w:pPr>
          </w:p>
        </w:tc>
        <w:tc>
          <w:tcPr>
            <w:tcW w:w="18" w:type="dxa"/>
          </w:tcPr>
          <w:p w14:paraId="5FF4AB80" w14:textId="77777777" w:rsidR="00E16D79" w:rsidRDefault="00E16D79">
            <w:pPr>
              <w:pStyle w:val="EmptyCellLayoutStyle"/>
              <w:spacing w:after="0" w:line="240" w:lineRule="auto"/>
            </w:pPr>
          </w:p>
        </w:tc>
        <w:tc>
          <w:tcPr>
            <w:tcW w:w="9" w:type="dxa"/>
          </w:tcPr>
          <w:p w14:paraId="48644144" w14:textId="77777777" w:rsidR="00E16D79" w:rsidRDefault="00E16D79">
            <w:pPr>
              <w:pStyle w:val="EmptyCellLayoutStyle"/>
              <w:spacing w:after="0" w:line="240" w:lineRule="auto"/>
            </w:pPr>
          </w:p>
        </w:tc>
        <w:tc>
          <w:tcPr>
            <w:tcW w:w="11" w:type="dxa"/>
          </w:tcPr>
          <w:p w14:paraId="49289988" w14:textId="77777777" w:rsidR="00E16D79" w:rsidRDefault="00E16D79">
            <w:pPr>
              <w:pStyle w:val="EmptyCellLayoutStyle"/>
              <w:spacing w:after="0" w:line="240" w:lineRule="auto"/>
            </w:pPr>
          </w:p>
        </w:tc>
        <w:tc>
          <w:tcPr>
            <w:tcW w:w="6" w:type="dxa"/>
          </w:tcPr>
          <w:p w14:paraId="3596C95A" w14:textId="77777777" w:rsidR="00E16D79" w:rsidRDefault="00E16D79">
            <w:pPr>
              <w:pStyle w:val="EmptyCellLayoutStyle"/>
              <w:spacing w:after="0" w:line="240" w:lineRule="auto"/>
            </w:pPr>
          </w:p>
        </w:tc>
        <w:tc>
          <w:tcPr>
            <w:tcW w:w="6" w:type="dxa"/>
          </w:tcPr>
          <w:p w14:paraId="74B75E74" w14:textId="77777777" w:rsidR="00E16D79" w:rsidRDefault="00E16D79">
            <w:pPr>
              <w:pStyle w:val="EmptyCellLayoutStyle"/>
              <w:spacing w:after="0" w:line="240" w:lineRule="auto"/>
            </w:pPr>
          </w:p>
        </w:tc>
        <w:tc>
          <w:tcPr>
            <w:tcW w:w="34" w:type="dxa"/>
          </w:tcPr>
          <w:p w14:paraId="39AF8366" w14:textId="77777777" w:rsidR="00E16D79" w:rsidRDefault="00E16D79">
            <w:pPr>
              <w:pStyle w:val="EmptyCellLayoutStyle"/>
              <w:spacing w:after="0" w:line="240" w:lineRule="auto"/>
            </w:pPr>
          </w:p>
        </w:tc>
        <w:tc>
          <w:tcPr>
            <w:tcW w:w="6" w:type="dxa"/>
          </w:tcPr>
          <w:p w14:paraId="1D50B241" w14:textId="77777777" w:rsidR="00E16D79" w:rsidRDefault="00E16D79">
            <w:pPr>
              <w:pStyle w:val="EmptyCellLayoutStyle"/>
              <w:spacing w:after="0" w:line="240" w:lineRule="auto"/>
            </w:pPr>
          </w:p>
        </w:tc>
        <w:tc>
          <w:tcPr>
            <w:tcW w:w="44" w:type="dxa"/>
          </w:tcPr>
          <w:p w14:paraId="3BD3250E" w14:textId="77777777" w:rsidR="00E16D79" w:rsidRDefault="00E16D79">
            <w:pPr>
              <w:pStyle w:val="EmptyCellLayoutStyle"/>
              <w:spacing w:after="0" w:line="240" w:lineRule="auto"/>
            </w:pPr>
          </w:p>
        </w:tc>
        <w:tc>
          <w:tcPr>
            <w:tcW w:w="36" w:type="dxa"/>
          </w:tcPr>
          <w:p w14:paraId="2E4161D4" w14:textId="77777777" w:rsidR="00E16D79" w:rsidRDefault="00E16D79">
            <w:pPr>
              <w:pStyle w:val="EmptyCellLayoutStyle"/>
              <w:spacing w:after="0" w:line="240" w:lineRule="auto"/>
            </w:pPr>
          </w:p>
        </w:tc>
        <w:tc>
          <w:tcPr>
            <w:tcW w:w="191" w:type="dxa"/>
          </w:tcPr>
          <w:p w14:paraId="1D52D065" w14:textId="77777777" w:rsidR="00E16D79" w:rsidRDefault="00E16D79">
            <w:pPr>
              <w:pStyle w:val="EmptyCellLayoutStyle"/>
              <w:spacing w:after="0" w:line="240" w:lineRule="auto"/>
            </w:pPr>
          </w:p>
        </w:tc>
        <w:tc>
          <w:tcPr>
            <w:tcW w:w="334" w:type="dxa"/>
          </w:tcPr>
          <w:p w14:paraId="0D116605" w14:textId="77777777" w:rsidR="00E16D79" w:rsidRDefault="00E16D79">
            <w:pPr>
              <w:pStyle w:val="EmptyCellLayoutStyle"/>
              <w:spacing w:after="0" w:line="240" w:lineRule="auto"/>
            </w:pPr>
          </w:p>
        </w:tc>
        <w:tc>
          <w:tcPr>
            <w:tcW w:w="44" w:type="dxa"/>
          </w:tcPr>
          <w:p w14:paraId="6F83918D" w14:textId="77777777" w:rsidR="00E16D79" w:rsidRDefault="00E16D79">
            <w:pPr>
              <w:pStyle w:val="EmptyCellLayoutStyle"/>
              <w:spacing w:after="0" w:line="240" w:lineRule="auto"/>
            </w:pPr>
          </w:p>
        </w:tc>
        <w:tc>
          <w:tcPr>
            <w:tcW w:w="51" w:type="dxa"/>
          </w:tcPr>
          <w:p w14:paraId="2573AFDB" w14:textId="77777777" w:rsidR="00E16D79" w:rsidRDefault="00E16D79">
            <w:pPr>
              <w:pStyle w:val="EmptyCellLayoutStyle"/>
              <w:spacing w:after="0" w:line="240" w:lineRule="auto"/>
            </w:pPr>
          </w:p>
        </w:tc>
        <w:tc>
          <w:tcPr>
            <w:tcW w:w="10262" w:type="dxa"/>
            <w:gridSpan w:val="26"/>
          </w:tcPr>
          <w:tbl>
            <w:tblPr>
              <w:tblW w:w="0" w:type="auto"/>
              <w:tblCellMar>
                <w:left w:w="0" w:type="dxa"/>
                <w:right w:w="0" w:type="dxa"/>
              </w:tblCellMar>
              <w:tblLook w:val="04A0" w:firstRow="1" w:lastRow="0" w:firstColumn="1" w:lastColumn="0" w:noHBand="0" w:noVBand="1"/>
            </w:tblPr>
            <w:tblGrid>
              <w:gridCol w:w="10241"/>
            </w:tblGrid>
            <w:tr w:rsidR="00E16D79" w14:paraId="214535F0" w14:textId="77777777">
              <w:trPr>
                <w:trHeight w:val="453"/>
              </w:trPr>
              <w:tc>
                <w:tcPr>
                  <w:tcW w:w="10442" w:type="dxa"/>
                  <w:tcBorders>
                    <w:top w:val="nil"/>
                    <w:left w:val="nil"/>
                    <w:bottom w:val="nil"/>
                    <w:right w:val="nil"/>
                  </w:tcBorders>
                  <w:tcMar>
                    <w:top w:w="0" w:type="dxa"/>
                    <w:left w:w="39" w:type="dxa"/>
                    <w:bottom w:w="0" w:type="dxa"/>
                    <w:right w:w="39" w:type="dxa"/>
                  </w:tcMar>
                </w:tcPr>
                <w:p w14:paraId="622E321C" w14:textId="0FEC72B4" w:rsidR="00E16D79" w:rsidRDefault="004F4E2D">
                  <w:pPr>
                    <w:spacing w:after="0" w:line="240" w:lineRule="auto"/>
                  </w:pPr>
                  <w:r>
                    <w:rPr>
                      <w:rFonts w:ascii="Segoe UI" w:eastAsia="Segoe UI" w:hAnsi="Segoe UI"/>
                      <w:color w:val="000000"/>
                      <w:sz w:val="16"/>
                    </w:rPr>
                    <w:t>(</w:t>
                  </w:r>
                  <w:r w:rsidR="00C00F7D">
                    <w:rPr>
                      <w:rFonts w:ascii="Segoe UI" w:eastAsia="Segoe UI" w:hAnsi="Segoe UI"/>
                      <w:color w:val="000000"/>
                      <w:sz w:val="16"/>
                    </w:rPr>
                    <w:t>e</w:t>
                  </w:r>
                  <w:r>
                    <w:rPr>
                      <w:rFonts w:ascii="Segoe UI" w:eastAsia="Segoe UI" w:hAnsi="Segoe UI"/>
                      <w:color w:val="000000"/>
                      <w:sz w:val="16"/>
                    </w:rPr>
                    <w:t xml:space="preserve">) For assured performance of the equipment, </w:t>
                  </w:r>
                  <w:del w:id="260" w:author="Parulekar, Prutha" w:date="2023-07-05T09:40:00Z">
                    <w:r>
                      <w:rPr>
                        <w:rFonts w:ascii="Segoe UI" w:eastAsia="Segoe UI" w:hAnsi="Segoe UI"/>
                        <w:color w:val="000000"/>
                        <w:sz w:val="16"/>
                      </w:rPr>
                      <w:delText>we recommend to</w:delText>
                    </w:r>
                  </w:del>
                  <w:ins w:id="261" w:author="Parulekar, Prutha" w:date="2023-07-05T09:40:00Z">
                    <w:r w:rsidR="00305E6E">
                      <w:rPr>
                        <w:rFonts w:ascii="Segoe UI" w:eastAsia="Segoe UI" w:hAnsi="Segoe UI"/>
                        <w:color w:val="000000"/>
                        <w:sz w:val="16"/>
                      </w:rPr>
                      <w:t>the User should</w:t>
                    </w:r>
                  </w:ins>
                  <w:r w:rsidR="00305E6E">
                    <w:rPr>
                      <w:rFonts w:ascii="Segoe UI" w:eastAsia="Segoe UI" w:hAnsi="Segoe UI"/>
                      <w:color w:val="000000"/>
                      <w:sz w:val="16"/>
                    </w:rPr>
                    <w:t xml:space="preserve"> </w:t>
                  </w:r>
                  <w:r>
                    <w:rPr>
                      <w:rFonts w:ascii="Segoe UI" w:eastAsia="Segoe UI" w:hAnsi="Segoe UI"/>
                      <w:color w:val="000000"/>
                      <w:sz w:val="16"/>
                    </w:rPr>
                    <w:t xml:space="preserve">use genuine parts supplied by </w:t>
                  </w:r>
                  <w:ins w:id="262" w:author="Parulekar, Prutha" w:date="2023-07-05T09:40:00Z">
                    <w:r w:rsidR="00305E6E">
                      <w:rPr>
                        <w:rFonts w:ascii="Segoe UI" w:eastAsia="Segoe UI" w:hAnsi="Segoe UI"/>
                        <w:color w:val="000000"/>
                        <w:sz w:val="16"/>
                      </w:rPr>
                      <w:t xml:space="preserve">the </w:t>
                    </w:r>
                  </w:ins>
                  <w:r>
                    <w:rPr>
                      <w:rFonts w:ascii="Segoe UI" w:eastAsia="Segoe UI" w:hAnsi="Segoe UI"/>
                      <w:color w:val="000000"/>
                      <w:sz w:val="16"/>
                    </w:rPr>
                    <w:t xml:space="preserve">principals through us. In case of usage of parts supplied by others, </w:t>
                  </w:r>
                  <w:del w:id="263" w:author="Parulekar, Prutha" w:date="2023-07-05T09:40:00Z">
                    <w:r>
                      <w:rPr>
                        <w:rFonts w:ascii="Segoe UI" w:eastAsia="Segoe UI" w:hAnsi="Segoe UI"/>
                        <w:color w:val="000000"/>
                        <w:sz w:val="16"/>
                      </w:rPr>
                      <w:delText>the contract</w:delText>
                    </w:r>
                  </w:del>
                  <w:ins w:id="264" w:author="Parulekar, Prutha" w:date="2023-07-05T09:40:00Z">
                    <w:r>
                      <w:rPr>
                        <w:rFonts w:ascii="Segoe UI" w:eastAsia="Segoe UI" w:hAnsi="Segoe UI"/>
                        <w:color w:val="000000"/>
                        <w:sz w:val="16"/>
                      </w:rPr>
                      <w:t>th</w:t>
                    </w:r>
                    <w:r w:rsidR="00305E6E">
                      <w:rPr>
                        <w:rFonts w:ascii="Segoe UI" w:eastAsia="Segoe UI" w:hAnsi="Segoe UI"/>
                        <w:color w:val="000000"/>
                        <w:sz w:val="16"/>
                      </w:rPr>
                      <w:t>is C</w:t>
                    </w:r>
                    <w:r>
                      <w:rPr>
                        <w:rFonts w:ascii="Segoe UI" w:eastAsia="Segoe UI" w:hAnsi="Segoe UI"/>
                        <w:color w:val="000000"/>
                        <w:sz w:val="16"/>
                      </w:rPr>
                      <w:t>ontract</w:t>
                    </w:r>
                  </w:ins>
                  <w:r>
                    <w:rPr>
                      <w:rFonts w:ascii="Segoe UI" w:eastAsia="Segoe UI" w:hAnsi="Segoe UI"/>
                      <w:color w:val="000000"/>
                      <w:sz w:val="16"/>
                    </w:rPr>
                    <w:t xml:space="preserve"> will become null </w:t>
                  </w:r>
                  <w:del w:id="265" w:author="Parulekar, Prutha" w:date="2023-07-05T09:40:00Z">
                    <w:r>
                      <w:rPr>
                        <w:rFonts w:ascii="Segoe UI" w:eastAsia="Segoe UI" w:hAnsi="Segoe UI"/>
                        <w:color w:val="000000"/>
                        <w:sz w:val="16"/>
                      </w:rPr>
                      <w:delText>&amp;</w:delText>
                    </w:r>
                  </w:del>
                  <w:ins w:id="266" w:author="Parulekar, Prutha" w:date="2023-07-05T09:40:00Z">
                    <w:r w:rsidR="00305E6E">
                      <w:rPr>
                        <w:rFonts w:ascii="Segoe UI" w:eastAsia="Segoe UI" w:hAnsi="Segoe UI"/>
                        <w:color w:val="000000"/>
                        <w:sz w:val="16"/>
                      </w:rPr>
                      <w:t>and</w:t>
                    </w:r>
                  </w:ins>
                  <w:r w:rsidR="00305E6E">
                    <w:rPr>
                      <w:rFonts w:ascii="Segoe UI" w:eastAsia="Segoe UI" w:hAnsi="Segoe UI"/>
                      <w:color w:val="000000"/>
                      <w:sz w:val="16"/>
                    </w:rPr>
                    <w:t xml:space="preserve"> </w:t>
                  </w:r>
                  <w:r>
                    <w:rPr>
                      <w:rFonts w:ascii="Segoe UI" w:eastAsia="Segoe UI" w:hAnsi="Segoe UI"/>
                      <w:color w:val="000000"/>
                      <w:sz w:val="16"/>
                    </w:rPr>
                    <w:t>void.</w:t>
                  </w:r>
                </w:p>
              </w:tc>
            </w:tr>
          </w:tbl>
          <w:p w14:paraId="773302E3" w14:textId="77777777" w:rsidR="00E16D79" w:rsidRDefault="00E16D79">
            <w:pPr>
              <w:spacing w:after="0" w:line="240" w:lineRule="auto"/>
            </w:pPr>
          </w:p>
        </w:tc>
        <w:tc>
          <w:tcPr>
            <w:tcW w:w="21" w:type="dxa"/>
          </w:tcPr>
          <w:p w14:paraId="7D1A453E" w14:textId="77777777" w:rsidR="00E16D79" w:rsidRDefault="00E16D79">
            <w:pPr>
              <w:pStyle w:val="EmptyCellLayoutStyle"/>
              <w:spacing w:after="0" w:line="240" w:lineRule="auto"/>
            </w:pPr>
          </w:p>
        </w:tc>
        <w:tc>
          <w:tcPr>
            <w:tcW w:w="149" w:type="dxa"/>
          </w:tcPr>
          <w:p w14:paraId="73DF5368" w14:textId="77777777" w:rsidR="00E16D79" w:rsidRDefault="00E16D79">
            <w:pPr>
              <w:pStyle w:val="EmptyCellLayoutStyle"/>
              <w:spacing w:after="0" w:line="240" w:lineRule="auto"/>
            </w:pPr>
          </w:p>
        </w:tc>
      </w:tr>
      <w:tr w:rsidR="00AD3B06" w14:paraId="1E8F1EC3" w14:textId="77777777" w:rsidTr="00DC79E3">
        <w:trPr>
          <w:trHeight w:val="68"/>
        </w:trPr>
        <w:tc>
          <w:tcPr>
            <w:tcW w:w="6" w:type="dxa"/>
          </w:tcPr>
          <w:p w14:paraId="7829FA1F" w14:textId="77777777" w:rsidR="00E16D79" w:rsidRDefault="00E16D79">
            <w:pPr>
              <w:pStyle w:val="EmptyCellLayoutStyle"/>
              <w:spacing w:after="0" w:line="240" w:lineRule="auto"/>
            </w:pPr>
          </w:p>
        </w:tc>
        <w:tc>
          <w:tcPr>
            <w:tcW w:w="18" w:type="dxa"/>
          </w:tcPr>
          <w:p w14:paraId="7D6D6F98" w14:textId="77777777" w:rsidR="00E16D79" w:rsidRDefault="00E16D79">
            <w:pPr>
              <w:pStyle w:val="EmptyCellLayoutStyle"/>
              <w:spacing w:after="0" w:line="240" w:lineRule="auto"/>
            </w:pPr>
          </w:p>
        </w:tc>
        <w:tc>
          <w:tcPr>
            <w:tcW w:w="9" w:type="dxa"/>
          </w:tcPr>
          <w:p w14:paraId="6A5F0FA1" w14:textId="77777777" w:rsidR="00E16D79" w:rsidRDefault="00E16D79">
            <w:pPr>
              <w:pStyle w:val="EmptyCellLayoutStyle"/>
              <w:spacing w:after="0" w:line="240" w:lineRule="auto"/>
            </w:pPr>
          </w:p>
        </w:tc>
        <w:tc>
          <w:tcPr>
            <w:tcW w:w="11" w:type="dxa"/>
          </w:tcPr>
          <w:p w14:paraId="5BE7859A" w14:textId="77777777" w:rsidR="00E16D79" w:rsidRDefault="00E16D79">
            <w:pPr>
              <w:pStyle w:val="EmptyCellLayoutStyle"/>
              <w:spacing w:after="0" w:line="240" w:lineRule="auto"/>
            </w:pPr>
          </w:p>
        </w:tc>
        <w:tc>
          <w:tcPr>
            <w:tcW w:w="6" w:type="dxa"/>
          </w:tcPr>
          <w:p w14:paraId="5BFD5749" w14:textId="77777777" w:rsidR="00E16D79" w:rsidRDefault="00E16D79">
            <w:pPr>
              <w:pStyle w:val="EmptyCellLayoutStyle"/>
              <w:spacing w:after="0" w:line="240" w:lineRule="auto"/>
            </w:pPr>
          </w:p>
        </w:tc>
        <w:tc>
          <w:tcPr>
            <w:tcW w:w="6" w:type="dxa"/>
          </w:tcPr>
          <w:p w14:paraId="210A6C67" w14:textId="77777777" w:rsidR="00E16D79" w:rsidRDefault="00E16D79">
            <w:pPr>
              <w:pStyle w:val="EmptyCellLayoutStyle"/>
              <w:spacing w:after="0" w:line="240" w:lineRule="auto"/>
            </w:pPr>
          </w:p>
        </w:tc>
        <w:tc>
          <w:tcPr>
            <w:tcW w:w="34" w:type="dxa"/>
          </w:tcPr>
          <w:p w14:paraId="27ED7FF0" w14:textId="77777777" w:rsidR="00E16D79" w:rsidRDefault="00E16D79">
            <w:pPr>
              <w:pStyle w:val="EmptyCellLayoutStyle"/>
              <w:spacing w:after="0" w:line="240" w:lineRule="auto"/>
            </w:pPr>
          </w:p>
        </w:tc>
        <w:tc>
          <w:tcPr>
            <w:tcW w:w="6" w:type="dxa"/>
          </w:tcPr>
          <w:p w14:paraId="5D51EFD4" w14:textId="77777777" w:rsidR="00E16D79" w:rsidRDefault="00E16D79">
            <w:pPr>
              <w:pStyle w:val="EmptyCellLayoutStyle"/>
              <w:spacing w:after="0" w:line="240" w:lineRule="auto"/>
            </w:pPr>
          </w:p>
        </w:tc>
        <w:tc>
          <w:tcPr>
            <w:tcW w:w="44" w:type="dxa"/>
          </w:tcPr>
          <w:p w14:paraId="2B6A8975" w14:textId="77777777" w:rsidR="00E16D79" w:rsidRDefault="00E16D79">
            <w:pPr>
              <w:pStyle w:val="EmptyCellLayoutStyle"/>
              <w:spacing w:after="0" w:line="240" w:lineRule="auto"/>
            </w:pPr>
          </w:p>
        </w:tc>
        <w:tc>
          <w:tcPr>
            <w:tcW w:w="36" w:type="dxa"/>
          </w:tcPr>
          <w:p w14:paraId="3128277E" w14:textId="77777777" w:rsidR="00E16D79" w:rsidRDefault="00E16D79">
            <w:pPr>
              <w:pStyle w:val="EmptyCellLayoutStyle"/>
              <w:spacing w:after="0" w:line="240" w:lineRule="auto"/>
            </w:pPr>
          </w:p>
        </w:tc>
        <w:tc>
          <w:tcPr>
            <w:tcW w:w="191" w:type="dxa"/>
          </w:tcPr>
          <w:p w14:paraId="6C7FEC61" w14:textId="77777777" w:rsidR="00E16D79" w:rsidRDefault="00E16D79">
            <w:pPr>
              <w:pStyle w:val="EmptyCellLayoutStyle"/>
              <w:spacing w:after="0" w:line="240" w:lineRule="auto"/>
            </w:pPr>
          </w:p>
        </w:tc>
        <w:tc>
          <w:tcPr>
            <w:tcW w:w="334" w:type="dxa"/>
          </w:tcPr>
          <w:p w14:paraId="029C3CC1" w14:textId="77777777" w:rsidR="00E16D79" w:rsidRDefault="00E16D79">
            <w:pPr>
              <w:pStyle w:val="EmptyCellLayoutStyle"/>
              <w:spacing w:after="0" w:line="240" w:lineRule="auto"/>
            </w:pPr>
          </w:p>
        </w:tc>
        <w:tc>
          <w:tcPr>
            <w:tcW w:w="44" w:type="dxa"/>
          </w:tcPr>
          <w:p w14:paraId="3ED360CD" w14:textId="77777777" w:rsidR="00E16D79" w:rsidRDefault="00E16D79">
            <w:pPr>
              <w:pStyle w:val="EmptyCellLayoutStyle"/>
              <w:spacing w:after="0" w:line="240" w:lineRule="auto"/>
            </w:pPr>
          </w:p>
        </w:tc>
        <w:tc>
          <w:tcPr>
            <w:tcW w:w="51" w:type="dxa"/>
          </w:tcPr>
          <w:p w14:paraId="4E356427" w14:textId="77777777" w:rsidR="00E16D79" w:rsidRDefault="00E16D79">
            <w:pPr>
              <w:pStyle w:val="EmptyCellLayoutStyle"/>
              <w:spacing w:after="0" w:line="240" w:lineRule="auto"/>
            </w:pPr>
          </w:p>
        </w:tc>
        <w:tc>
          <w:tcPr>
            <w:tcW w:w="22" w:type="dxa"/>
          </w:tcPr>
          <w:p w14:paraId="7150082D" w14:textId="77777777" w:rsidR="00E16D79" w:rsidRDefault="00E16D79">
            <w:pPr>
              <w:pStyle w:val="EmptyCellLayoutStyle"/>
              <w:spacing w:after="0" w:line="240" w:lineRule="auto"/>
            </w:pPr>
          </w:p>
        </w:tc>
        <w:tc>
          <w:tcPr>
            <w:tcW w:w="16" w:type="dxa"/>
          </w:tcPr>
          <w:p w14:paraId="2656A8A6" w14:textId="77777777" w:rsidR="00E16D79" w:rsidRDefault="00E16D79">
            <w:pPr>
              <w:pStyle w:val="EmptyCellLayoutStyle"/>
              <w:spacing w:after="0" w:line="240" w:lineRule="auto"/>
            </w:pPr>
          </w:p>
        </w:tc>
        <w:tc>
          <w:tcPr>
            <w:tcW w:w="16" w:type="dxa"/>
          </w:tcPr>
          <w:p w14:paraId="6590BD59" w14:textId="77777777" w:rsidR="00E16D79" w:rsidRDefault="00E16D79">
            <w:pPr>
              <w:pStyle w:val="EmptyCellLayoutStyle"/>
              <w:spacing w:after="0" w:line="240" w:lineRule="auto"/>
            </w:pPr>
          </w:p>
        </w:tc>
        <w:tc>
          <w:tcPr>
            <w:tcW w:w="16" w:type="dxa"/>
          </w:tcPr>
          <w:p w14:paraId="7CBCDF63" w14:textId="77777777" w:rsidR="00E16D79" w:rsidRDefault="00E16D79">
            <w:pPr>
              <w:pStyle w:val="EmptyCellLayoutStyle"/>
              <w:spacing w:after="0" w:line="240" w:lineRule="auto"/>
            </w:pPr>
          </w:p>
        </w:tc>
        <w:tc>
          <w:tcPr>
            <w:tcW w:w="42" w:type="dxa"/>
          </w:tcPr>
          <w:p w14:paraId="74D2D3EB" w14:textId="77777777" w:rsidR="00E16D79" w:rsidRDefault="00E16D79">
            <w:pPr>
              <w:pStyle w:val="EmptyCellLayoutStyle"/>
              <w:spacing w:after="0" w:line="240" w:lineRule="auto"/>
            </w:pPr>
          </w:p>
        </w:tc>
        <w:tc>
          <w:tcPr>
            <w:tcW w:w="16" w:type="dxa"/>
          </w:tcPr>
          <w:p w14:paraId="5718E16B" w14:textId="77777777" w:rsidR="00E16D79" w:rsidRDefault="00E16D79">
            <w:pPr>
              <w:pStyle w:val="EmptyCellLayoutStyle"/>
              <w:spacing w:after="0" w:line="240" w:lineRule="auto"/>
            </w:pPr>
          </w:p>
        </w:tc>
        <w:tc>
          <w:tcPr>
            <w:tcW w:w="16" w:type="dxa"/>
          </w:tcPr>
          <w:p w14:paraId="708CBA3B" w14:textId="77777777" w:rsidR="00E16D79" w:rsidRDefault="00E16D79">
            <w:pPr>
              <w:pStyle w:val="EmptyCellLayoutStyle"/>
              <w:spacing w:after="0" w:line="240" w:lineRule="auto"/>
            </w:pPr>
          </w:p>
        </w:tc>
        <w:tc>
          <w:tcPr>
            <w:tcW w:w="24" w:type="dxa"/>
          </w:tcPr>
          <w:p w14:paraId="61D16D02" w14:textId="77777777" w:rsidR="00E16D79" w:rsidRDefault="00E16D79">
            <w:pPr>
              <w:pStyle w:val="EmptyCellLayoutStyle"/>
              <w:spacing w:after="0" w:line="240" w:lineRule="auto"/>
            </w:pPr>
          </w:p>
        </w:tc>
        <w:tc>
          <w:tcPr>
            <w:tcW w:w="292" w:type="dxa"/>
          </w:tcPr>
          <w:p w14:paraId="3A4FBE11" w14:textId="77777777" w:rsidR="00E16D79" w:rsidRDefault="00E16D79">
            <w:pPr>
              <w:pStyle w:val="EmptyCellLayoutStyle"/>
              <w:spacing w:after="0" w:line="240" w:lineRule="auto"/>
            </w:pPr>
          </w:p>
        </w:tc>
        <w:tc>
          <w:tcPr>
            <w:tcW w:w="24" w:type="dxa"/>
          </w:tcPr>
          <w:p w14:paraId="203B71F0" w14:textId="77777777" w:rsidR="00E16D79" w:rsidRDefault="00E16D79">
            <w:pPr>
              <w:pStyle w:val="EmptyCellLayoutStyle"/>
              <w:spacing w:after="0" w:line="240" w:lineRule="auto"/>
            </w:pPr>
          </w:p>
        </w:tc>
        <w:tc>
          <w:tcPr>
            <w:tcW w:w="16" w:type="dxa"/>
          </w:tcPr>
          <w:p w14:paraId="238EBCE9" w14:textId="77777777" w:rsidR="00E16D79" w:rsidRDefault="00E16D79">
            <w:pPr>
              <w:pStyle w:val="EmptyCellLayoutStyle"/>
              <w:spacing w:after="0" w:line="240" w:lineRule="auto"/>
            </w:pPr>
          </w:p>
        </w:tc>
        <w:tc>
          <w:tcPr>
            <w:tcW w:w="32" w:type="dxa"/>
          </w:tcPr>
          <w:p w14:paraId="35F1FD61" w14:textId="77777777" w:rsidR="00E16D79" w:rsidRDefault="00E16D79">
            <w:pPr>
              <w:pStyle w:val="EmptyCellLayoutStyle"/>
              <w:spacing w:after="0" w:line="240" w:lineRule="auto"/>
            </w:pPr>
          </w:p>
        </w:tc>
        <w:tc>
          <w:tcPr>
            <w:tcW w:w="85" w:type="dxa"/>
          </w:tcPr>
          <w:p w14:paraId="1F9237B3" w14:textId="77777777" w:rsidR="00E16D79" w:rsidRDefault="00E16D79">
            <w:pPr>
              <w:pStyle w:val="EmptyCellLayoutStyle"/>
              <w:spacing w:after="0" w:line="240" w:lineRule="auto"/>
            </w:pPr>
          </w:p>
        </w:tc>
        <w:tc>
          <w:tcPr>
            <w:tcW w:w="475" w:type="dxa"/>
          </w:tcPr>
          <w:p w14:paraId="476F901D" w14:textId="77777777" w:rsidR="00E16D79" w:rsidRDefault="00E16D79">
            <w:pPr>
              <w:pStyle w:val="EmptyCellLayoutStyle"/>
              <w:spacing w:after="0" w:line="240" w:lineRule="auto"/>
            </w:pPr>
          </w:p>
        </w:tc>
        <w:tc>
          <w:tcPr>
            <w:tcW w:w="36" w:type="dxa"/>
          </w:tcPr>
          <w:p w14:paraId="1DF88A52" w14:textId="77777777" w:rsidR="00E16D79" w:rsidRDefault="00E16D79">
            <w:pPr>
              <w:pStyle w:val="EmptyCellLayoutStyle"/>
              <w:spacing w:after="0" w:line="240" w:lineRule="auto"/>
            </w:pPr>
          </w:p>
        </w:tc>
        <w:tc>
          <w:tcPr>
            <w:tcW w:w="129" w:type="dxa"/>
          </w:tcPr>
          <w:p w14:paraId="62DF20D6" w14:textId="77777777" w:rsidR="00E16D79" w:rsidRDefault="00E16D79">
            <w:pPr>
              <w:pStyle w:val="EmptyCellLayoutStyle"/>
              <w:spacing w:after="0" w:line="240" w:lineRule="auto"/>
            </w:pPr>
          </w:p>
        </w:tc>
        <w:tc>
          <w:tcPr>
            <w:tcW w:w="94" w:type="dxa"/>
          </w:tcPr>
          <w:p w14:paraId="24FBA2A9" w14:textId="77777777" w:rsidR="00E16D79" w:rsidRDefault="00E16D79">
            <w:pPr>
              <w:pStyle w:val="EmptyCellLayoutStyle"/>
              <w:spacing w:after="0" w:line="240" w:lineRule="auto"/>
            </w:pPr>
          </w:p>
        </w:tc>
        <w:tc>
          <w:tcPr>
            <w:tcW w:w="57" w:type="dxa"/>
          </w:tcPr>
          <w:p w14:paraId="649BFCF7" w14:textId="77777777" w:rsidR="00E16D79" w:rsidRDefault="00E16D79">
            <w:pPr>
              <w:pStyle w:val="EmptyCellLayoutStyle"/>
              <w:spacing w:after="0" w:line="240" w:lineRule="auto"/>
            </w:pPr>
          </w:p>
        </w:tc>
        <w:tc>
          <w:tcPr>
            <w:tcW w:w="685" w:type="dxa"/>
          </w:tcPr>
          <w:p w14:paraId="4F448C30" w14:textId="77777777" w:rsidR="00E16D79" w:rsidRDefault="00E16D79">
            <w:pPr>
              <w:pStyle w:val="EmptyCellLayoutStyle"/>
              <w:spacing w:after="0" w:line="240" w:lineRule="auto"/>
            </w:pPr>
          </w:p>
        </w:tc>
        <w:tc>
          <w:tcPr>
            <w:tcW w:w="1241" w:type="dxa"/>
          </w:tcPr>
          <w:p w14:paraId="13C2DBF7" w14:textId="77777777" w:rsidR="00E16D79" w:rsidRDefault="00E16D79">
            <w:pPr>
              <w:pStyle w:val="EmptyCellLayoutStyle"/>
              <w:spacing w:after="0" w:line="240" w:lineRule="auto"/>
            </w:pPr>
          </w:p>
        </w:tc>
        <w:tc>
          <w:tcPr>
            <w:tcW w:w="131" w:type="dxa"/>
          </w:tcPr>
          <w:p w14:paraId="357D53FE" w14:textId="77777777" w:rsidR="00E16D79" w:rsidRDefault="00E16D79">
            <w:pPr>
              <w:pStyle w:val="EmptyCellLayoutStyle"/>
              <w:spacing w:after="0" w:line="240" w:lineRule="auto"/>
            </w:pPr>
          </w:p>
        </w:tc>
        <w:tc>
          <w:tcPr>
            <w:tcW w:w="1431" w:type="dxa"/>
          </w:tcPr>
          <w:p w14:paraId="240C1922" w14:textId="77777777" w:rsidR="00E16D79" w:rsidRDefault="00E16D79">
            <w:pPr>
              <w:pStyle w:val="EmptyCellLayoutStyle"/>
              <w:spacing w:after="0" w:line="240" w:lineRule="auto"/>
            </w:pPr>
          </w:p>
        </w:tc>
        <w:tc>
          <w:tcPr>
            <w:tcW w:w="2311" w:type="dxa"/>
          </w:tcPr>
          <w:p w14:paraId="7F2CE95E" w14:textId="77777777" w:rsidR="00E16D79" w:rsidRDefault="00E16D79">
            <w:pPr>
              <w:pStyle w:val="EmptyCellLayoutStyle"/>
              <w:spacing w:after="0" w:line="240" w:lineRule="auto"/>
            </w:pPr>
          </w:p>
        </w:tc>
        <w:tc>
          <w:tcPr>
            <w:tcW w:w="1686" w:type="dxa"/>
          </w:tcPr>
          <w:p w14:paraId="7901A7F1" w14:textId="77777777" w:rsidR="00E16D79" w:rsidRDefault="00E16D79">
            <w:pPr>
              <w:pStyle w:val="EmptyCellLayoutStyle"/>
              <w:spacing w:after="0" w:line="240" w:lineRule="auto"/>
            </w:pPr>
          </w:p>
        </w:tc>
        <w:tc>
          <w:tcPr>
            <w:tcW w:w="1353" w:type="dxa"/>
          </w:tcPr>
          <w:p w14:paraId="4F94BEDD" w14:textId="77777777" w:rsidR="00E16D79" w:rsidRDefault="00E16D79">
            <w:pPr>
              <w:pStyle w:val="EmptyCellLayoutStyle"/>
              <w:spacing w:after="0" w:line="240" w:lineRule="auto"/>
            </w:pPr>
          </w:p>
        </w:tc>
        <w:tc>
          <w:tcPr>
            <w:tcW w:w="16" w:type="dxa"/>
          </w:tcPr>
          <w:p w14:paraId="186AF6EF" w14:textId="77777777" w:rsidR="00E16D79" w:rsidRDefault="00E16D79">
            <w:pPr>
              <w:pStyle w:val="EmptyCellLayoutStyle"/>
              <w:spacing w:after="0" w:line="240" w:lineRule="auto"/>
            </w:pPr>
          </w:p>
        </w:tc>
        <w:tc>
          <w:tcPr>
            <w:tcW w:w="21" w:type="dxa"/>
          </w:tcPr>
          <w:p w14:paraId="5A8FEFB6" w14:textId="77777777" w:rsidR="00E16D79" w:rsidRDefault="00E16D79">
            <w:pPr>
              <w:pStyle w:val="EmptyCellLayoutStyle"/>
              <w:spacing w:after="0" w:line="240" w:lineRule="auto"/>
            </w:pPr>
          </w:p>
        </w:tc>
        <w:tc>
          <w:tcPr>
            <w:tcW w:w="149" w:type="dxa"/>
          </w:tcPr>
          <w:p w14:paraId="5EEBFE7E" w14:textId="77777777" w:rsidR="00E16D79" w:rsidRDefault="00E16D79">
            <w:pPr>
              <w:pStyle w:val="EmptyCellLayoutStyle"/>
              <w:spacing w:after="0" w:line="240" w:lineRule="auto"/>
            </w:pPr>
          </w:p>
        </w:tc>
      </w:tr>
      <w:tr w:rsidR="004F4E2D" w14:paraId="7C703B02" w14:textId="77777777" w:rsidTr="00AD3B06">
        <w:trPr>
          <w:trHeight w:val="226"/>
        </w:trPr>
        <w:tc>
          <w:tcPr>
            <w:tcW w:w="701" w:type="dxa"/>
            <w:gridSpan w:val="12"/>
          </w:tcPr>
          <w:tbl>
            <w:tblPr>
              <w:tblW w:w="0" w:type="auto"/>
              <w:tblCellMar>
                <w:left w:w="0" w:type="dxa"/>
                <w:right w:w="0" w:type="dxa"/>
              </w:tblCellMar>
              <w:tblLook w:val="04A0" w:firstRow="1" w:lastRow="0" w:firstColumn="1" w:lastColumn="0" w:noHBand="0" w:noVBand="1"/>
            </w:tblPr>
            <w:tblGrid>
              <w:gridCol w:w="480"/>
            </w:tblGrid>
            <w:tr w:rsidR="00E16D79" w14:paraId="3E6FA19D" w14:textId="77777777">
              <w:trPr>
                <w:trHeight w:val="226"/>
              </w:trPr>
              <w:tc>
                <w:tcPr>
                  <w:tcW w:w="480" w:type="dxa"/>
                  <w:tcBorders>
                    <w:top w:val="nil"/>
                    <w:left w:val="nil"/>
                    <w:bottom w:val="nil"/>
                    <w:right w:val="nil"/>
                  </w:tcBorders>
                  <w:tcMar>
                    <w:top w:w="0" w:type="dxa"/>
                    <w:left w:w="39" w:type="dxa"/>
                    <w:bottom w:w="0" w:type="dxa"/>
                    <w:right w:w="39" w:type="dxa"/>
                  </w:tcMar>
                </w:tcPr>
                <w:p w14:paraId="739BE365" w14:textId="77777777" w:rsidR="00E16D79" w:rsidRDefault="004F4E2D">
                  <w:pPr>
                    <w:spacing w:after="0" w:line="240" w:lineRule="auto"/>
                  </w:pPr>
                  <w:r>
                    <w:rPr>
                      <w:rFonts w:ascii="Segoe UI" w:eastAsia="Segoe UI" w:hAnsi="Segoe UI"/>
                      <w:b/>
                      <w:color w:val="000000"/>
                      <w:sz w:val="16"/>
                    </w:rPr>
                    <w:t xml:space="preserve">7.  </w:t>
                  </w:r>
                </w:p>
              </w:tc>
            </w:tr>
          </w:tbl>
          <w:p w14:paraId="5B97CAB1" w14:textId="77777777" w:rsidR="00E16D79" w:rsidRDefault="00E16D79">
            <w:pPr>
              <w:spacing w:after="0" w:line="240" w:lineRule="auto"/>
            </w:pPr>
          </w:p>
        </w:tc>
        <w:tc>
          <w:tcPr>
            <w:tcW w:w="44" w:type="dxa"/>
          </w:tcPr>
          <w:p w14:paraId="3A2F1F96" w14:textId="77777777" w:rsidR="00E16D79" w:rsidRDefault="00E16D79">
            <w:pPr>
              <w:pStyle w:val="EmptyCellLayoutStyle"/>
              <w:spacing w:after="0" w:line="240" w:lineRule="auto"/>
            </w:pPr>
          </w:p>
        </w:tc>
        <w:tc>
          <w:tcPr>
            <w:tcW w:w="51" w:type="dxa"/>
          </w:tcPr>
          <w:p w14:paraId="3CDB8DE4" w14:textId="77777777" w:rsidR="00E16D79" w:rsidRDefault="00E16D79">
            <w:pPr>
              <w:pStyle w:val="EmptyCellLayoutStyle"/>
              <w:spacing w:after="0" w:line="240" w:lineRule="auto"/>
            </w:pPr>
          </w:p>
        </w:tc>
        <w:tc>
          <w:tcPr>
            <w:tcW w:w="22" w:type="dxa"/>
          </w:tcPr>
          <w:p w14:paraId="4DDF39D8" w14:textId="77777777" w:rsidR="00E16D79" w:rsidRDefault="00E16D79">
            <w:pPr>
              <w:pStyle w:val="EmptyCellLayoutStyle"/>
              <w:spacing w:after="0" w:line="240" w:lineRule="auto"/>
            </w:pPr>
          </w:p>
        </w:tc>
        <w:tc>
          <w:tcPr>
            <w:tcW w:w="10240" w:type="dxa"/>
            <w:gridSpan w:val="25"/>
          </w:tcPr>
          <w:tbl>
            <w:tblPr>
              <w:tblW w:w="0" w:type="auto"/>
              <w:tblCellMar>
                <w:left w:w="0" w:type="dxa"/>
                <w:right w:w="0" w:type="dxa"/>
              </w:tblCellMar>
              <w:tblLook w:val="04A0" w:firstRow="1" w:lastRow="0" w:firstColumn="1" w:lastColumn="0" w:noHBand="0" w:noVBand="1"/>
            </w:tblPr>
            <w:tblGrid>
              <w:gridCol w:w="10219"/>
            </w:tblGrid>
            <w:tr w:rsidR="00E16D79" w14:paraId="2C311EB7" w14:textId="77777777">
              <w:trPr>
                <w:trHeight w:val="226"/>
              </w:trPr>
              <w:tc>
                <w:tcPr>
                  <w:tcW w:w="10435" w:type="dxa"/>
                  <w:tcBorders>
                    <w:top w:val="nil"/>
                    <w:left w:val="nil"/>
                    <w:bottom w:val="nil"/>
                    <w:right w:val="nil"/>
                  </w:tcBorders>
                  <w:tcMar>
                    <w:top w:w="0" w:type="dxa"/>
                    <w:left w:w="39" w:type="dxa"/>
                    <w:bottom w:w="0" w:type="dxa"/>
                    <w:right w:w="39" w:type="dxa"/>
                  </w:tcMar>
                </w:tcPr>
                <w:p w14:paraId="07BB0164" w14:textId="77777777" w:rsidR="00E16D79" w:rsidRDefault="004F4E2D">
                  <w:pPr>
                    <w:spacing w:after="0" w:line="240" w:lineRule="auto"/>
                  </w:pPr>
                  <w:r>
                    <w:rPr>
                      <w:rFonts w:ascii="Segoe UI" w:eastAsia="Segoe UI" w:hAnsi="Segoe UI"/>
                      <w:b/>
                      <w:color w:val="000000"/>
                      <w:sz w:val="16"/>
                      <w:u w:val="single"/>
                    </w:rPr>
                    <w:t>Payment Terms</w:t>
                  </w:r>
                </w:p>
              </w:tc>
            </w:tr>
          </w:tbl>
          <w:p w14:paraId="73740D99" w14:textId="77777777" w:rsidR="00E16D79" w:rsidRDefault="00E16D79">
            <w:pPr>
              <w:spacing w:after="0" w:line="240" w:lineRule="auto"/>
            </w:pPr>
          </w:p>
        </w:tc>
        <w:tc>
          <w:tcPr>
            <w:tcW w:w="21" w:type="dxa"/>
          </w:tcPr>
          <w:p w14:paraId="0FC834FD" w14:textId="77777777" w:rsidR="00E16D79" w:rsidRDefault="00E16D79">
            <w:pPr>
              <w:pStyle w:val="EmptyCellLayoutStyle"/>
              <w:spacing w:after="0" w:line="240" w:lineRule="auto"/>
            </w:pPr>
          </w:p>
        </w:tc>
        <w:tc>
          <w:tcPr>
            <w:tcW w:w="149" w:type="dxa"/>
          </w:tcPr>
          <w:p w14:paraId="0EA5746D" w14:textId="77777777" w:rsidR="00E16D79" w:rsidRDefault="00E16D79">
            <w:pPr>
              <w:pStyle w:val="EmptyCellLayoutStyle"/>
              <w:spacing w:after="0" w:line="240" w:lineRule="auto"/>
            </w:pPr>
          </w:p>
        </w:tc>
      </w:tr>
      <w:tr w:rsidR="00AD3B06" w14:paraId="5785D531" w14:textId="77777777" w:rsidTr="00DC79E3">
        <w:trPr>
          <w:trHeight w:val="44"/>
        </w:trPr>
        <w:tc>
          <w:tcPr>
            <w:tcW w:w="6" w:type="dxa"/>
          </w:tcPr>
          <w:p w14:paraId="7894AB84" w14:textId="77777777" w:rsidR="00E16D79" w:rsidRDefault="00E16D79">
            <w:pPr>
              <w:pStyle w:val="EmptyCellLayoutStyle"/>
              <w:spacing w:after="0" w:line="240" w:lineRule="auto"/>
            </w:pPr>
          </w:p>
        </w:tc>
        <w:tc>
          <w:tcPr>
            <w:tcW w:w="18" w:type="dxa"/>
          </w:tcPr>
          <w:p w14:paraId="7A84E774" w14:textId="77777777" w:rsidR="00E16D79" w:rsidRDefault="00E16D79">
            <w:pPr>
              <w:pStyle w:val="EmptyCellLayoutStyle"/>
              <w:spacing w:after="0" w:line="240" w:lineRule="auto"/>
            </w:pPr>
          </w:p>
        </w:tc>
        <w:tc>
          <w:tcPr>
            <w:tcW w:w="9" w:type="dxa"/>
          </w:tcPr>
          <w:p w14:paraId="57B03AC2" w14:textId="77777777" w:rsidR="00E16D79" w:rsidRDefault="00E16D79">
            <w:pPr>
              <w:pStyle w:val="EmptyCellLayoutStyle"/>
              <w:spacing w:after="0" w:line="240" w:lineRule="auto"/>
            </w:pPr>
          </w:p>
        </w:tc>
        <w:tc>
          <w:tcPr>
            <w:tcW w:w="11" w:type="dxa"/>
          </w:tcPr>
          <w:p w14:paraId="1ECB1ACA" w14:textId="77777777" w:rsidR="00E16D79" w:rsidRDefault="00E16D79">
            <w:pPr>
              <w:pStyle w:val="EmptyCellLayoutStyle"/>
              <w:spacing w:after="0" w:line="240" w:lineRule="auto"/>
            </w:pPr>
          </w:p>
        </w:tc>
        <w:tc>
          <w:tcPr>
            <w:tcW w:w="6" w:type="dxa"/>
          </w:tcPr>
          <w:p w14:paraId="70CF89F3" w14:textId="77777777" w:rsidR="00E16D79" w:rsidRDefault="00E16D79">
            <w:pPr>
              <w:pStyle w:val="EmptyCellLayoutStyle"/>
              <w:spacing w:after="0" w:line="240" w:lineRule="auto"/>
            </w:pPr>
          </w:p>
        </w:tc>
        <w:tc>
          <w:tcPr>
            <w:tcW w:w="6" w:type="dxa"/>
          </w:tcPr>
          <w:p w14:paraId="64EC35EC" w14:textId="77777777" w:rsidR="00E16D79" w:rsidRDefault="00E16D79">
            <w:pPr>
              <w:pStyle w:val="EmptyCellLayoutStyle"/>
              <w:spacing w:after="0" w:line="240" w:lineRule="auto"/>
            </w:pPr>
          </w:p>
        </w:tc>
        <w:tc>
          <w:tcPr>
            <w:tcW w:w="34" w:type="dxa"/>
          </w:tcPr>
          <w:p w14:paraId="54DD884F" w14:textId="77777777" w:rsidR="00E16D79" w:rsidRDefault="00E16D79">
            <w:pPr>
              <w:pStyle w:val="EmptyCellLayoutStyle"/>
              <w:spacing w:after="0" w:line="240" w:lineRule="auto"/>
            </w:pPr>
          </w:p>
        </w:tc>
        <w:tc>
          <w:tcPr>
            <w:tcW w:w="6" w:type="dxa"/>
          </w:tcPr>
          <w:p w14:paraId="51C315EA" w14:textId="77777777" w:rsidR="00E16D79" w:rsidRDefault="00E16D79">
            <w:pPr>
              <w:pStyle w:val="EmptyCellLayoutStyle"/>
              <w:spacing w:after="0" w:line="240" w:lineRule="auto"/>
            </w:pPr>
          </w:p>
        </w:tc>
        <w:tc>
          <w:tcPr>
            <w:tcW w:w="44" w:type="dxa"/>
          </w:tcPr>
          <w:p w14:paraId="442C9C55" w14:textId="77777777" w:rsidR="00E16D79" w:rsidRDefault="00E16D79">
            <w:pPr>
              <w:pStyle w:val="EmptyCellLayoutStyle"/>
              <w:spacing w:after="0" w:line="240" w:lineRule="auto"/>
            </w:pPr>
          </w:p>
        </w:tc>
        <w:tc>
          <w:tcPr>
            <w:tcW w:w="36" w:type="dxa"/>
          </w:tcPr>
          <w:p w14:paraId="7E76390C" w14:textId="77777777" w:rsidR="00E16D79" w:rsidRDefault="00E16D79">
            <w:pPr>
              <w:pStyle w:val="EmptyCellLayoutStyle"/>
              <w:spacing w:after="0" w:line="240" w:lineRule="auto"/>
            </w:pPr>
          </w:p>
        </w:tc>
        <w:tc>
          <w:tcPr>
            <w:tcW w:w="191" w:type="dxa"/>
          </w:tcPr>
          <w:p w14:paraId="18778F34" w14:textId="77777777" w:rsidR="00E16D79" w:rsidRDefault="00E16D79">
            <w:pPr>
              <w:pStyle w:val="EmptyCellLayoutStyle"/>
              <w:spacing w:after="0" w:line="240" w:lineRule="auto"/>
            </w:pPr>
          </w:p>
        </w:tc>
        <w:tc>
          <w:tcPr>
            <w:tcW w:w="334" w:type="dxa"/>
          </w:tcPr>
          <w:p w14:paraId="3DBD6B86" w14:textId="77777777" w:rsidR="00E16D79" w:rsidRDefault="00E16D79">
            <w:pPr>
              <w:pStyle w:val="EmptyCellLayoutStyle"/>
              <w:spacing w:after="0" w:line="240" w:lineRule="auto"/>
            </w:pPr>
          </w:p>
        </w:tc>
        <w:tc>
          <w:tcPr>
            <w:tcW w:w="44" w:type="dxa"/>
          </w:tcPr>
          <w:p w14:paraId="26D2BEE9" w14:textId="77777777" w:rsidR="00E16D79" w:rsidRDefault="00E16D79">
            <w:pPr>
              <w:pStyle w:val="EmptyCellLayoutStyle"/>
              <w:spacing w:after="0" w:line="240" w:lineRule="auto"/>
            </w:pPr>
          </w:p>
        </w:tc>
        <w:tc>
          <w:tcPr>
            <w:tcW w:w="51" w:type="dxa"/>
          </w:tcPr>
          <w:p w14:paraId="7DF2B234" w14:textId="77777777" w:rsidR="00E16D79" w:rsidRDefault="00E16D79">
            <w:pPr>
              <w:pStyle w:val="EmptyCellLayoutStyle"/>
              <w:spacing w:after="0" w:line="240" w:lineRule="auto"/>
            </w:pPr>
          </w:p>
        </w:tc>
        <w:tc>
          <w:tcPr>
            <w:tcW w:w="22" w:type="dxa"/>
          </w:tcPr>
          <w:p w14:paraId="62AB729E" w14:textId="77777777" w:rsidR="00E16D79" w:rsidRDefault="00E16D79">
            <w:pPr>
              <w:pStyle w:val="EmptyCellLayoutStyle"/>
              <w:spacing w:after="0" w:line="240" w:lineRule="auto"/>
            </w:pPr>
          </w:p>
        </w:tc>
        <w:tc>
          <w:tcPr>
            <w:tcW w:w="16" w:type="dxa"/>
          </w:tcPr>
          <w:p w14:paraId="66590FCE" w14:textId="77777777" w:rsidR="00E16D79" w:rsidRDefault="00E16D79">
            <w:pPr>
              <w:pStyle w:val="EmptyCellLayoutStyle"/>
              <w:spacing w:after="0" w:line="240" w:lineRule="auto"/>
            </w:pPr>
          </w:p>
        </w:tc>
        <w:tc>
          <w:tcPr>
            <w:tcW w:w="16" w:type="dxa"/>
          </w:tcPr>
          <w:p w14:paraId="01C04E12" w14:textId="77777777" w:rsidR="00E16D79" w:rsidRDefault="00E16D79">
            <w:pPr>
              <w:pStyle w:val="EmptyCellLayoutStyle"/>
              <w:spacing w:after="0" w:line="240" w:lineRule="auto"/>
            </w:pPr>
          </w:p>
        </w:tc>
        <w:tc>
          <w:tcPr>
            <w:tcW w:w="16" w:type="dxa"/>
          </w:tcPr>
          <w:p w14:paraId="497FC229" w14:textId="77777777" w:rsidR="00E16D79" w:rsidRDefault="00E16D79">
            <w:pPr>
              <w:pStyle w:val="EmptyCellLayoutStyle"/>
              <w:spacing w:after="0" w:line="240" w:lineRule="auto"/>
            </w:pPr>
          </w:p>
        </w:tc>
        <w:tc>
          <w:tcPr>
            <w:tcW w:w="42" w:type="dxa"/>
          </w:tcPr>
          <w:p w14:paraId="45486C86" w14:textId="77777777" w:rsidR="00E16D79" w:rsidRDefault="00E16D79">
            <w:pPr>
              <w:pStyle w:val="EmptyCellLayoutStyle"/>
              <w:spacing w:after="0" w:line="240" w:lineRule="auto"/>
            </w:pPr>
          </w:p>
        </w:tc>
        <w:tc>
          <w:tcPr>
            <w:tcW w:w="16" w:type="dxa"/>
          </w:tcPr>
          <w:p w14:paraId="0678220E" w14:textId="77777777" w:rsidR="00E16D79" w:rsidRDefault="00E16D79">
            <w:pPr>
              <w:pStyle w:val="EmptyCellLayoutStyle"/>
              <w:spacing w:after="0" w:line="240" w:lineRule="auto"/>
            </w:pPr>
          </w:p>
        </w:tc>
        <w:tc>
          <w:tcPr>
            <w:tcW w:w="16" w:type="dxa"/>
          </w:tcPr>
          <w:p w14:paraId="49BF309A" w14:textId="77777777" w:rsidR="00E16D79" w:rsidRDefault="00E16D79">
            <w:pPr>
              <w:pStyle w:val="EmptyCellLayoutStyle"/>
              <w:spacing w:after="0" w:line="240" w:lineRule="auto"/>
            </w:pPr>
          </w:p>
        </w:tc>
        <w:tc>
          <w:tcPr>
            <w:tcW w:w="24" w:type="dxa"/>
          </w:tcPr>
          <w:p w14:paraId="46B862A8" w14:textId="77777777" w:rsidR="00E16D79" w:rsidRDefault="00E16D79">
            <w:pPr>
              <w:pStyle w:val="EmptyCellLayoutStyle"/>
              <w:spacing w:after="0" w:line="240" w:lineRule="auto"/>
            </w:pPr>
          </w:p>
        </w:tc>
        <w:tc>
          <w:tcPr>
            <w:tcW w:w="292" w:type="dxa"/>
          </w:tcPr>
          <w:p w14:paraId="2AAD9149" w14:textId="77777777" w:rsidR="00E16D79" w:rsidRDefault="00E16D79">
            <w:pPr>
              <w:pStyle w:val="EmptyCellLayoutStyle"/>
              <w:spacing w:after="0" w:line="240" w:lineRule="auto"/>
            </w:pPr>
          </w:p>
        </w:tc>
        <w:tc>
          <w:tcPr>
            <w:tcW w:w="24" w:type="dxa"/>
          </w:tcPr>
          <w:p w14:paraId="5FAB7795" w14:textId="77777777" w:rsidR="00E16D79" w:rsidRDefault="00E16D79">
            <w:pPr>
              <w:pStyle w:val="EmptyCellLayoutStyle"/>
              <w:spacing w:after="0" w:line="240" w:lineRule="auto"/>
            </w:pPr>
          </w:p>
        </w:tc>
        <w:tc>
          <w:tcPr>
            <w:tcW w:w="16" w:type="dxa"/>
          </w:tcPr>
          <w:p w14:paraId="501775B5" w14:textId="77777777" w:rsidR="00E16D79" w:rsidRDefault="00E16D79">
            <w:pPr>
              <w:pStyle w:val="EmptyCellLayoutStyle"/>
              <w:spacing w:after="0" w:line="240" w:lineRule="auto"/>
            </w:pPr>
          </w:p>
        </w:tc>
        <w:tc>
          <w:tcPr>
            <w:tcW w:w="32" w:type="dxa"/>
          </w:tcPr>
          <w:p w14:paraId="2F0B6DC8" w14:textId="77777777" w:rsidR="00E16D79" w:rsidRDefault="00E16D79">
            <w:pPr>
              <w:pStyle w:val="EmptyCellLayoutStyle"/>
              <w:spacing w:after="0" w:line="240" w:lineRule="auto"/>
            </w:pPr>
          </w:p>
        </w:tc>
        <w:tc>
          <w:tcPr>
            <w:tcW w:w="85" w:type="dxa"/>
          </w:tcPr>
          <w:p w14:paraId="647F6101" w14:textId="77777777" w:rsidR="00E16D79" w:rsidRDefault="00E16D79">
            <w:pPr>
              <w:pStyle w:val="EmptyCellLayoutStyle"/>
              <w:spacing w:after="0" w:line="240" w:lineRule="auto"/>
            </w:pPr>
          </w:p>
        </w:tc>
        <w:tc>
          <w:tcPr>
            <w:tcW w:w="475" w:type="dxa"/>
          </w:tcPr>
          <w:p w14:paraId="05B94AEB" w14:textId="77777777" w:rsidR="00E16D79" w:rsidRDefault="00E16D79">
            <w:pPr>
              <w:pStyle w:val="EmptyCellLayoutStyle"/>
              <w:spacing w:after="0" w:line="240" w:lineRule="auto"/>
            </w:pPr>
          </w:p>
        </w:tc>
        <w:tc>
          <w:tcPr>
            <w:tcW w:w="36" w:type="dxa"/>
          </w:tcPr>
          <w:p w14:paraId="307BCDE6" w14:textId="77777777" w:rsidR="00E16D79" w:rsidRDefault="00E16D79">
            <w:pPr>
              <w:pStyle w:val="EmptyCellLayoutStyle"/>
              <w:spacing w:after="0" w:line="240" w:lineRule="auto"/>
            </w:pPr>
          </w:p>
        </w:tc>
        <w:tc>
          <w:tcPr>
            <w:tcW w:w="129" w:type="dxa"/>
          </w:tcPr>
          <w:p w14:paraId="1896B0B2" w14:textId="77777777" w:rsidR="00E16D79" w:rsidRDefault="00E16D79">
            <w:pPr>
              <w:pStyle w:val="EmptyCellLayoutStyle"/>
              <w:spacing w:after="0" w:line="240" w:lineRule="auto"/>
            </w:pPr>
          </w:p>
        </w:tc>
        <w:tc>
          <w:tcPr>
            <w:tcW w:w="94" w:type="dxa"/>
          </w:tcPr>
          <w:p w14:paraId="680562B8" w14:textId="77777777" w:rsidR="00E16D79" w:rsidRDefault="00E16D79">
            <w:pPr>
              <w:pStyle w:val="EmptyCellLayoutStyle"/>
              <w:spacing w:after="0" w:line="240" w:lineRule="auto"/>
            </w:pPr>
          </w:p>
        </w:tc>
        <w:tc>
          <w:tcPr>
            <w:tcW w:w="57" w:type="dxa"/>
          </w:tcPr>
          <w:p w14:paraId="31A926AE" w14:textId="77777777" w:rsidR="00E16D79" w:rsidRDefault="00E16D79">
            <w:pPr>
              <w:pStyle w:val="EmptyCellLayoutStyle"/>
              <w:spacing w:after="0" w:line="240" w:lineRule="auto"/>
            </w:pPr>
          </w:p>
        </w:tc>
        <w:tc>
          <w:tcPr>
            <w:tcW w:w="685" w:type="dxa"/>
          </w:tcPr>
          <w:p w14:paraId="413DA206" w14:textId="77777777" w:rsidR="00E16D79" w:rsidRDefault="00E16D79">
            <w:pPr>
              <w:pStyle w:val="EmptyCellLayoutStyle"/>
              <w:spacing w:after="0" w:line="240" w:lineRule="auto"/>
            </w:pPr>
          </w:p>
        </w:tc>
        <w:tc>
          <w:tcPr>
            <w:tcW w:w="1241" w:type="dxa"/>
          </w:tcPr>
          <w:p w14:paraId="747D9E96" w14:textId="77777777" w:rsidR="00E16D79" w:rsidRDefault="00E16D79">
            <w:pPr>
              <w:pStyle w:val="EmptyCellLayoutStyle"/>
              <w:spacing w:after="0" w:line="240" w:lineRule="auto"/>
            </w:pPr>
          </w:p>
        </w:tc>
        <w:tc>
          <w:tcPr>
            <w:tcW w:w="131" w:type="dxa"/>
          </w:tcPr>
          <w:p w14:paraId="1239DB9A" w14:textId="77777777" w:rsidR="00E16D79" w:rsidRDefault="00E16D79">
            <w:pPr>
              <w:pStyle w:val="EmptyCellLayoutStyle"/>
              <w:spacing w:after="0" w:line="240" w:lineRule="auto"/>
            </w:pPr>
          </w:p>
        </w:tc>
        <w:tc>
          <w:tcPr>
            <w:tcW w:w="1431" w:type="dxa"/>
          </w:tcPr>
          <w:p w14:paraId="50AA6734" w14:textId="77777777" w:rsidR="00E16D79" w:rsidRDefault="00E16D79">
            <w:pPr>
              <w:pStyle w:val="EmptyCellLayoutStyle"/>
              <w:spacing w:after="0" w:line="240" w:lineRule="auto"/>
            </w:pPr>
          </w:p>
        </w:tc>
        <w:tc>
          <w:tcPr>
            <w:tcW w:w="2311" w:type="dxa"/>
          </w:tcPr>
          <w:p w14:paraId="344621F0" w14:textId="77777777" w:rsidR="00E16D79" w:rsidRDefault="00E16D79">
            <w:pPr>
              <w:pStyle w:val="EmptyCellLayoutStyle"/>
              <w:spacing w:after="0" w:line="240" w:lineRule="auto"/>
            </w:pPr>
          </w:p>
        </w:tc>
        <w:tc>
          <w:tcPr>
            <w:tcW w:w="1686" w:type="dxa"/>
          </w:tcPr>
          <w:p w14:paraId="0190CB2F" w14:textId="77777777" w:rsidR="00E16D79" w:rsidRDefault="00E16D79">
            <w:pPr>
              <w:pStyle w:val="EmptyCellLayoutStyle"/>
              <w:spacing w:after="0" w:line="240" w:lineRule="auto"/>
            </w:pPr>
          </w:p>
        </w:tc>
        <w:tc>
          <w:tcPr>
            <w:tcW w:w="1353" w:type="dxa"/>
          </w:tcPr>
          <w:p w14:paraId="2ACF7921" w14:textId="77777777" w:rsidR="00E16D79" w:rsidRDefault="00E16D79">
            <w:pPr>
              <w:pStyle w:val="EmptyCellLayoutStyle"/>
              <w:spacing w:after="0" w:line="240" w:lineRule="auto"/>
            </w:pPr>
          </w:p>
        </w:tc>
        <w:tc>
          <w:tcPr>
            <w:tcW w:w="16" w:type="dxa"/>
          </w:tcPr>
          <w:p w14:paraId="7466C386" w14:textId="77777777" w:rsidR="00E16D79" w:rsidRDefault="00E16D79">
            <w:pPr>
              <w:pStyle w:val="EmptyCellLayoutStyle"/>
              <w:spacing w:after="0" w:line="240" w:lineRule="auto"/>
            </w:pPr>
          </w:p>
        </w:tc>
        <w:tc>
          <w:tcPr>
            <w:tcW w:w="21" w:type="dxa"/>
          </w:tcPr>
          <w:p w14:paraId="2567DD89" w14:textId="77777777" w:rsidR="00E16D79" w:rsidRDefault="00E16D79">
            <w:pPr>
              <w:pStyle w:val="EmptyCellLayoutStyle"/>
              <w:spacing w:after="0" w:line="240" w:lineRule="auto"/>
            </w:pPr>
          </w:p>
        </w:tc>
        <w:tc>
          <w:tcPr>
            <w:tcW w:w="149" w:type="dxa"/>
          </w:tcPr>
          <w:p w14:paraId="1CAA9794" w14:textId="77777777" w:rsidR="00E16D79" w:rsidRDefault="00E16D79">
            <w:pPr>
              <w:pStyle w:val="EmptyCellLayoutStyle"/>
              <w:spacing w:after="0" w:line="240" w:lineRule="auto"/>
            </w:pPr>
          </w:p>
        </w:tc>
      </w:tr>
      <w:tr w:rsidR="00AD3B06" w14:paraId="29A6FBFD" w14:textId="77777777" w:rsidTr="00DC79E3">
        <w:trPr>
          <w:trHeight w:val="226"/>
        </w:trPr>
        <w:tc>
          <w:tcPr>
            <w:tcW w:w="6" w:type="dxa"/>
          </w:tcPr>
          <w:p w14:paraId="44509D21" w14:textId="77777777" w:rsidR="00E16D79" w:rsidRDefault="00E16D79">
            <w:pPr>
              <w:pStyle w:val="EmptyCellLayoutStyle"/>
              <w:spacing w:after="0" w:line="240" w:lineRule="auto"/>
            </w:pPr>
          </w:p>
        </w:tc>
        <w:tc>
          <w:tcPr>
            <w:tcW w:w="18" w:type="dxa"/>
          </w:tcPr>
          <w:p w14:paraId="63A8DD24" w14:textId="77777777" w:rsidR="00E16D79" w:rsidRDefault="00E16D79">
            <w:pPr>
              <w:pStyle w:val="EmptyCellLayoutStyle"/>
              <w:spacing w:after="0" w:line="240" w:lineRule="auto"/>
            </w:pPr>
          </w:p>
        </w:tc>
        <w:tc>
          <w:tcPr>
            <w:tcW w:w="9" w:type="dxa"/>
          </w:tcPr>
          <w:p w14:paraId="6038AC55" w14:textId="77777777" w:rsidR="00E16D79" w:rsidRDefault="00E16D79">
            <w:pPr>
              <w:pStyle w:val="EmptyCellLayoutStyle"/>
              <w:spacing w:after="0" w:line="240" w:lineRule="auto"/>
            </w:pPr>
          </w:p>
        </w:tc>
        <w:tc>
          <w:tcPr>
            <w:tcW w:w="11" w:type="dxa"/>
          </w:tcPr>
          <w:p w14:paraId="79381530" w14:textId="77777777" w:rsidR="00E16D79" w:rsidRDefault="00E16D79">
            <w:pPr>
              <w:pStyle w:val="EmptyCellLayoutStyle"/>
              <w:spacing w:after="0" w:line="240" w:lineRule="auto"/>
            </w:pPr>
          </w:p>
        </w:tc>
        <w:tc>
          <w:tcPr>
            <w:tcW w:w="6" w:type="dxa"/>
          </w:tcPr>
          <w:p w14:paraId="7791CA3F" w14:textId="77777777" w:rsidR="00E16D79" w:rsidRDefault="00E16D79">
            <w:pPr>
              <w:pStyle w:val="EmptyCellLayoutStyle"/>
              <w:spacing w:after="0" w:line="240" w:lineRule="auto"/>
            </w:pPr>
          </w:p>
        </w:tc>
        <w:tc>
          <w:tcPr>
            <w:tcW w:w="6" w:type="dxa"/>
          </w:tcPr>
          <w:p w14:paraId="2F08BDD0" w14:textId="77777777" w:rsidR="00E16D79" w:rsidRDefault="00E16D79">
            <w:pPr>
              <w:pStyle w:val="EmptyCellLayoutStyle"/>
              <w:spacing w:after="0" w:line="240" w:lineRule="auto"/>
            </w:pPr>
          </w:p>
        </w:tc>
        <w:tc>
          <w:tcPr>
            <w:tcW w:w="34" w:type="dxa"/>
          </w:tcPr>
          <w:p w14:paraId="7D668FD4" w14:textId="77777777" w:rsidR="00E16D79" w:rsidRDefault="00E16D79">
            <w:pPr>
              <w:pStyle w:val="EmptyCellLayoutStyle"/>
              <w:spacing w:after="0" w:line="240" w:lineRule="auto"/>
            </w:pPr>
          </w:p>
        </w:tc>
        <w:tc>
          <w:tcPr>
            <w:tcW w:w="6" w:type="dxa"/>
          </w:tcPr>
          <w:p w14:paraId="62A8ABDA" w14:textId="77777777" w:rsidR="00E16D79" w:rsidRDefault="00E16D79">
            <w:pPr>
              <w:pStyle w:val="EmptyCellLayoutStyle"/>
              <w:spacing w:after="0" w:line="240" w:lineRule="auto"/>
            </w:pPr>
          </w:p>
        </w:tc>
        <w:tc>
          <w:tcPr>
            <w:tcW w:w="44" w:type="dxa"/>
          </w:tcPr>
          <w:p w14:paraId="7BD5C380" w14:textId="77777777" w:rsidR="00E16D79" w:rsidRDefault="00E16D79">
            <w:pPr>
              <w:pStyle w:val="EmptyCellLayoutStyle"/>
              <w:spacing w:after="0" w:line="240" w:lineRule="auto"/>
            </w:pPr>
          </w:p>
        </w:tc>
        <w:tc>
          <w:tcPr>
            <w:tcW w:w="36" w:type="dxa"/>
          </w:tcPr>
          <w:p w14:paraId="52BA08A0" w14:textId="77777777" w:rsidR="00E16D79" w:rsidRDefault="00E16D79">
            <w:pPr>
              <w:pStyle w:val="EmptyCellLayoutStyle"/>
              <w:spacing w:after="0" w:line="240" w:lineRule="auto"/>
            </w:pPr>
          </w:p>
        </w:tc>
        <w:tc>
          <w:tcPr>
            <w:tcW w:w="191" w:type="dxa"/>
          </w:tcPr>
          <w:p w14:paraId="45E9B72B" w14:textId="77777777" w:rsidR="00E16D79" w:rsidRDefault="00E16D79">
            <w:pPr>
              <w:pStyle w:val="EmptyCellLayoutStyle"/>
              <w:spacing w:after="0" w:line="240" w:lineRule="auto"/>
            </w:pPr>
          </w:p>
        </w:tc>
        <w:tc>
          <w:tcPr>
            <w:tcW w:w="334" w:type="dxa"/>
          </w:tcPr>
          <w:p w14:paraId="3224CCAE" w14:textId="77777777" w:rsidR="00E16D79" w:rsidRDefault="00E16D79">
            <w:pPr>
              <w:pStyle w:val="EmptyCellLayoutStyle"/>
              <w:spacing w:after="0" w:line="240" w:lineRule="auto"/>
            </w:pPr>
          </w:p>
        </w:tc>
        <w:tc>
          <w:tcPr>
            <w:tcW w:w="44" w:type="dxa"/>
          </w:tcPr>
          <w:p w14:paraId="48CD03CE" w14:textId="77777777" w:rsidR="00E16D79" w:rsidRDefault="00E16D79">
            <w:pPr>
              <w:pStyle w:val="EmptyCellLayoutStyle"/>
              <w:spacing w:after="0" w:line="240" w:lineRule="auto"/>
            </w:pPr>
          </w:p>
        </w:tc>
        <w:tc>
          <w:tcPr>
            <w:tcW w:w="51" w:type="dxa"/>
          </w:tcPr>
          <w:p w14:paraId="7C17D272" w14:textId="77777777" w:rsidR="00E16D79" w:rsidRDefault="00E16D79">
            <w:pPr>
              <w:pStyle w:val="EmptyCellLayoutStyle"/>
              <w:spacing w:after="0" w:line="240" w:lineRule="auto"/>
            </w:pPr>
          </w:p>
        </w:tc>
        <w:tc>
          <w:tcPr>
            <w:tcW w:w="22" w:type="dxa"/>
          </w:tcPr>
          <w:p w14:paraId="38F14CBC" w14:textId="77777777" w:rsidR="00E16D79" w:rsidRDefault="00E16D79">
            <w:pPr>
              <w:pStyle w:val="EmptyCellLayoutStyle"/>
              <w:spacing w:after="0" w:line="240" w:lineRule="auto"/>
            </w:pPr>
          </w:p>
        </w:tc>
        <w:tc>
          <w:tcPr>
            <w:tcW w:w="10240" w:type="dxa"/>
            <w:gridSpan w:val="25"/>
          </w:tcPr>
          <w:tbl>
            <w:tblPr>
              <w:tblW w:w="0" w:type="auto"/>
              <w:tblCellMar>
                <w:left w:w="0" w:type="dxa"/>
                <w:right w:w="0" w:type="dxa"/>
              </w:tblCellMar>
              <w:tblLook w:val="04A0" w:firstRow="1" w:lastRow="0" w:firstColumn="1" w:lastColumn="0" w:noHBand="0" w:noVBand="1"/>
            </w:tblPr>
            <w:tblGrid>
              <w:gridCol w:w="10219"/>
            </w:tblGrid>
            <w:tr w:rsidR="00E16D79" w:rsidRPr="00932AFD" w14:paraId="1E84E95B" w14:textId="77777777">
              <w:trPr>
                <w:trHeight w:val="226"/>
              </w:trPr>
              <w:tc>
                <w:tcPr>
                  <w:tcW w:w="10435" w:type="dxa"/>
                  <w:tcBorders>
                    <w:top w:val="nil"/>
                    <w:left w:val="nil"/>
                    <w:bottom w:val="nil"/>
                    <w:right w:val="nil"/>
                  </w:tcBorders>
                  <w:tcMar>
                    <w:top w:w="0" w:type="dxa"/>
                    <w:left w:w="39" w:type="dxa"/>
                    <w:bottom w:w="0" w:type="dxa"/>
                    <w:right w:w="39" w:type="dxa"/>
                  </w:tcMar>
                </w:tcPr>
                <w:p w14:paraId="185A41EB" w14:textId="0DFA0926" w:rsidR="00E16D79" w:rsidRDefault="004F4E2D">
                  <w:pPr>
                    <w:spacing w:after="0" w:line="240" w:lineRule="auto"/>
                    <w:rPr>
                      <w:ins w:id="267" w:author="Parulekar, Prutha" w:date="2023-07-05T09:40:00Z"/>
                      <w:rFonts w:ascii="Segoe UI" w:eastAsia="Segoe UI" w:hAnsi="Segoe UI"/>
                      <w:color w:val="000000"/>
                      <w:sz w:val="16"/>
                    </w:rPr>
                  </w:pPr>
                  <w:del w:id="268" w:author="Parulekar, Prutha" w:date="2023-07-05T09:40:00Z">
                    <w:r>
                      <w:rPr>
                        <w:rFonts w:ascii="Segoe UI" w:eastAsia="Segoe UI" w:hAnsi="Segoe UI"/>
                        <w:color w:val="000000"/>
                        <w:sz w:val="16"/>
                      </w:rPr>
                      <w:delText xml:space="preserve">" </w:delText>
                    </w:r>
                  </w:del>
                  <w:r>
                    <w:rPr>
                      <w:rFonts w:ascii="Segoe UI" w:eastAsia="Segoe UI" w:hAnsi="Segoe UI"/>
                      <w:color w:val="000000"/>
                      <w:sz w:val="16"/>
                    </w:rPr>
                    <w:t xml:space="preserve">The User </w:t>
                  </w:r>
                  <w:del w:id="269" w:author="Parulekar, Prutha" w:date="2023-07-05T09:40:00Z">
                    <w:r>
                      <w:rPr>
                        <w:rFonts w:ascii="Segoe UI" w:eastAsia="Segoe UI" w:hAnsi="Segoe UI"/>
                        <w:color w:val="000000"/>
                        <w:sz w:val="16"/>
                      </w:rPr>
                      <w:delText>has to</w:delText>
                    </w:r>
                  </w:del>
                  <w:ins w:id="270" w:author="Parulekar, Prutha" w:date="2023-07-05T09:40:00Z">
                    <w:r w:rsidR="00305E6E">
                      <w:rPr>
                        <w:rFonts w:ascii="Segoe UI" w:eastAsia="Segoe UI" w:hAnsi="Segoe UI"/>
                        <w:color w:val="000000"/>
                        <w:sz w:val="16"/>
                      </w:rPr>
                      <w:t>shall</w:t>
                    </w:r>
                  </w:ins>
                  <w:r w:rsidR="00305E6E">
                    <w:rPr>
                      <w:rFonts w:ascii="Segoe UI" w:eastAsia="Segoe UI" w:hAnsi="Segoe UI"/>
                      <w:color w:val="000000"/>
                      <w:sz w:val="16"/>
                    </w:rPr>
                    <w:t xml:space="preserve"> </w:t>
                  </w:r>
                  <w:r>
                    <w:rPr>
                      <w:rFonts w:ascii="Segoe UI" w:eastAsia="Segoe UI" w:hAnsi="Segoe UI"/>
                      <w:color w:val="000000"/>
                      <w:sz w:val="16"/>
                    </w:rPr>
                    <w:t xml:space="preserve">pay </w:t>
                  </w:r>
                  <w:ins w:id="271" w:author="Parulekar, Prutha" w:date="2023-07-05T09:40:00Z">
                    <w:r w:rsidR="00305E6E">
                      <w:rPr>
                        <w:rFonts w:ascii="Segoe UI" w:eastAsia="Segoe UI" w:hAnsi="Segoe UI"/>
                        <w:color w:val="000000"/>
                        <w:sz w:val="16"/>
                      </w:rPr>
                      <w:t xml:space="preserve">DIPL </w:t>
                    </w:r>
                  </w:ins>
                  <w:r>
                    <w:rPr>
                      <w:rFonts w:ascii="Segoe UI" w:eastAsia="Segoe UI" w:hAnsi="Segoe UI"/>
                      <w:color w:val="000000"/>
                      <w:sz w:val="16"/>
                    </w:rPr>
                    <w:t xml:space="preserve">within 35 days from date of billing. In the </w:t>
                  </w:r>
                  <w:del w:id="272" w:author="Parulekar, Prutha" w:date="2023-07-05T09:40:00Z">
                    <w:r>
                      <w:rPr>
                        <w:rFonts w:ascii="Segoe UI" w:eastAsia="Segoe UI" w:hAnsi="Segoe UI"/>
                        <w:color w:val="000000"/>
                        <w:sz w:val="16"/>
                      </w:rPr>
                      <w:delText>Case</w:delText>
                    </w:r>
                  </w:del>
                  <w:ins w:id="273" w:author="Parulekar, Prutha" w:date="2023-07-05T09:40:00Z">
                    <w:r w:rsidR="00305E6E">
                      <w:rPr>
                        <w:rFonts w:ascii="Segoe UI" w:eastAsia="Segoe UI" w:hAnsi="Segoe UI"/>
                        <w:color w:val="000000"/>
                        <w:sz w:val="16"/>
                      </w:rPr>
                      <w:t>c</w:t>
                    </w:r>
                    <w:r>
                      <w:rPr>
                        <w:rFonts w:ascii="Segoe UI" w:eastAsia="Segoe UI" w:hAnsi="Segoe UI"/>
                        <w:color w:val="000000"/>
                        <w:sz w:val="16"/>
                      </w:rPr>
                      <w:t>ase</w:t>
                    </w:r>
                  </w:ins>
                  <w:r>
                    <w:rPr>
                      <w:rFonts w:ascii="Segoe UI" w:eastAsia="Segoe UI" w:hAnsi="Segoe UI"/>
                      <w:color w:val="000000"/>
                      <w:sz w:val="16"/>
                    </w:rPr>
                    <w:t xml:space="preserve"> of </w:t>
                  </w:r>
                  <w:del w:id="274" w:author="Parulekar, Prutha" w:date="2023-07-05T09:40:00Z">
                    <w:r>
                      <w:rPr>
                        <w:rFonts w:ascii="Segoe UI" w:eastAsia="Segoe UI" w:hAnsi="Segoe UI"/>
                        <w:color w:val="000000"/>
                        <w:sz w:val="16"/>
                      </w:rPr>
                      <w:delText>users</w:delText>
                    </w:r>
                  </w:del>
                  <w:ins w:id="275" w:author="Parulekar, Prutha" w:date="2023-07-05T09:40:00Z">
                    <w:r w:rsidR="00305E6E">
                      <w:rPr>
                        <w:rFonts w:ascii="Segoe UI" w:eastAsia="Segoe UI" w:hAnsi="Segoe UI"/>
                        <w:color w:val="000000"/>
                        <w:sz w:val="16"/>
                      </w:rPr>
                      <w:t>U</w:t>
                    </w:r>
                    <w:r>
                      <w:rPr>
                        <w:rFonts w:ascii="Segoe UI" w:eastAsia="Segoe UI" w:hAnsi="Segoe UI"/>
                        <w:color w:val="000000"/>
                        <w:sz w:val="16"/>
                      </w:rPr>
                      <w:t>sers</w:t>
                    </w:r>
                  </w:ins>
                  <w:r>
                    <w:rPr>
                      <w:rFonts w:ascii="Segoe UI" w:eastAsia="Segoe UI" w:hAnsi="Segoe UI"/>
                      <w:color w:val="000000"/>
                      <w:sz w:val="16"/>
                    </w:rPr>
                    <w:t xml:space="preserve"> who are entering into </w:t>
                  </w:r>
                  <w:del w:id="276" w:author="Parulekar, Prutha" w:date="2023-07-05T09:40:00Z">
                    <w:r>
                      <w:rPr>
                        <w:rFonts w:ascii="Segoe UI" w:eastAsia="Segoe UI" w:hAnsi="Segoe UI"/>
                        <w:color w:val="000000"/>
                        <w:sz w:val="16"/>
                      </w:rPr>
                      <w:delText>the contract</w:delText>
                    </w:r>
                  </w:del>
                  <w:ins w:id="277" w:author="Parulekar, Prutha" w:date="2023-07-05T09:40:00Z">
                    <w:r>
                      <w:rPr>
                        <w:rFonts w:ascii="Segoe UI" w:eastAsia="Segoe UI" w:hAnsi="Segoe UI"/>
                        <w:color w:val="000000"/>
                        <w:sz w:val="16"/>
                      </w:rPr>
                      <w:t>th</w:t>
                    </w:r>
                    <w:r w:rsidR="00305E6E">
                      <w:rPr>
                        <w:rFonts w:ascii="Segoe UI" w:eastAsia="Segoe UI" w:hAnsi="Segoe UI"/>
                        <w:color w:val="000000"/>
                        <w:sz w:val="16"/>
                      </w:rPr>
                      <w:t>is C</w:t>
                    </w:r>
                    <w:r>
                      <w:rPr>
                        <w:rFonts w:ascii="Segoe UI" w:eastAsia="Segoe UI" w:hAnsi="Segoe UI"/>
                        <w:color w:val="000000"/>
                        <w:sz w:val="16"/>
                      </w:rPr>
                      <w:t>ontract</w:t>
                    </w:r>
                  </w:ins>
                  <w:r>
                    <w:rPr>
                      <w:rFonts w:ascii="Segoe UI" w:eastAsia="Segoe UI" w:hAnsi="Segoe UI"/>
                      <w:color w:val="000000"/>
                      <w:sz w:val="16"/>
                    </w:rPr>
                    <w:t xml:space="preserve"> for the first time with DIPL the payment terms are </w:t>
                  </w:r>
                  <w:del w:id="278" w:author="Parulekar, Prutha" w:date="2023-07-05T09:40:00Z">
                    <w:r>
                      <w:rPr>
                        <w:rFonts w:ascii="Segoe UI" w:eastAsia="Segoe UI" w:hAnsi="Segoe UI"/>
                        <w:color w:val="000000"/>
                        <w:sz w:val="16"/>
                      </w:rPr>
                      <w:delText>ADVANCE.</w:delText>
                    </w:r>
                  </w:del>
                  <w:ins w:id="279" w:author="Parulekar, Prutha" w:date="2023-07-05T09:40:00Z">
                    <w:r w:rsidR="00305E6E">
                      <w:rPr>
                        <w:rFonts w:ascii="Segoe UI" w:eastAsia="Segoe UI" w:hAnsi="Segoe UI"/>
                        <w:color w:val="000000"/>
                        <w:sz w:val="16"/>
                      </w:rPr>
                      <w:t>payment in advance</w:t>
                    </w:r>
                    <w:r>
                      <w:rPr>
                        <w:rFonts w:ascii="Segoe UI" w:eastAsia="Segoe UI" w:hAnsi="Segoe UI"/>
                        <w:color w:val="000000"/>
                        <w:sz w:val="16"/>
                      </w:rPr>
                      <w:t>.</w:t>
                    </w:r>
                  </w:ins>
                  <w:r>
                    <w:rPr>
                      <w:rFonts w:ascii="Segoe UI" w:eastAsia="Segoe UI" w:hAnsi="Segoe UI"/>
                      <w:color w:val="000000"/>
                      <w:sz w:val="16"/>
                    </w:rPr>
                    <w:t xml:space="preserve"> In case of default by </w:t>
                  </w:r>
                  <w:ins w:id="280" w:author="Parulekar, Prutha" w:date="2023-07-05T09:40:00Z">
                    <w:r w:rsidR="00305E6E">
                      <w:rPr>
                        <w:rFonts w:ascii="Segoe UI" w:eastAsia="Segoe UI" w:hAnsi="Segoe UI"/>
                        <w:color w:val="000000"/>
                        <w:sz w:val="16"/>
                      </w:rPr>
                      <w:t xml:space="preserve">the </w:t>
                    </w:r>
                  </w:ins>
                  <w:r>
                    <w:rPr>
                      <w:rFonts w:ascii="Segoe UI" w:eastAsia="Segoe UI" w:hAnsi="Segoe UI"/>
                      <w:color w:val="000000"/>
                      <w:sz w:val="16"/>
                    </w:rPr>
                    <w:t xml:space="preserve">User, </w:t>
                  </w:r>
                  <w:del w:id="281" w:author="Parulekar, Prutha" w:date="2023-07-05T09:40:00Z">
                    <w:r>
                      <w:rPr>
                        <w:rFonts w:ascii="Segoe UI" w:eastAsia="Segoe UI" w:hAnsi="Segoe UI"/>
                        <w:color w:val="000000"/>
                        <w:sz w:val="16"/>
                      </w:rPr>
                      <w:delText xml:space="preserve">he will have to </w:delText>
                    </w:r>
                  </w:del>
                  <w:ins w:id="282" w:author="Parulekar, Prutha" w:date="2023-07-05T09:40:00Z">
                    <w:r w:rsidR="00305E6E">
                      <w:rPr>
                        <w:rFonts w:ascii="Segoe UI" w:eastAsia="Segoe UI" w:hAnsi="Segoe UI"/>
                        <w:color w:val="000000"/>
                        <w:sz w:val="16"/>
                      </w:rPr>
                      <w:t>the User</w:t>
                    </w:r>
                    <w:r>
                      <w:rPr>
                        <w:rFonts w:ascii="Segoe UI" w:eastAsia="Segoe UI" w:hAnsi="Segoe UI"/>
                        <w:color w:val="000000"/>
                        <w:sz w:val="16"/>
                      </w:rPr>
                      <w:t xml:space="preserve"> </w:t>
                    </w:r>
                    <w:r w:rsidR="00305E6E">
                      <w:rPr>
                        <w:rFonts w:ascii="Segoe UI" w:eastAsia="Segoe UI" w:hAnsi="Segoe UI"/>
                        <w:color w:val="000000"/>
                        <w:sz w:val="16"/>
                      </w:rPr>
                      <w:t xml:space="preserve">shall </w:t>
                    </w:r>
                  </w:ins>
                  <w:r>
                    <w:rPr>
                      <w:rFonts w:ascii="Segoe UI" w:eastAsia="Segoe UI" w:hAnsi="Segoe UI"/>
                      <w:color w:val="000000"/>
                      <w:sz w:val="16"/>
                    </w:rPr>
                    <w:t xml:space="preserve">pay </w:t>
                  </w:r>
                  <w:ins w:id="283" w:author="Parulekar, Prutha" w:date="2023-07-05T09:40:00Z">
                    <w:r w:rsidR="00305E6E">
                      <w:rPr>
                        <w:rFonts w:ascii="Segoe UI" w:eastAsia="Segoe UI" w:hAnsi="Segoe UI"/>
                        <w:color w:val="000000"/>
                        <w:sz w:val="16"/>
                      </w:rPr>
                      <w:t xml:space="preserve">in </w:t>
                    </w:r>
                  </w:ins>
                  <w:r>
                    <w:rPr>
                      <w:rFonts w:ascii="Segoe UI" w:eastAsia="Segoe UI" w:hAnsi="Segoe UI"/>
                      <w:color w:val="000000"/>
                      <w:sz w:val="16"/>
                    </w:rPr>
                    <w:t xml:space="preserve">advance for all </w:t>
                  </w:r>
                  <w:del w:id="284" w:author="Parulekar, Prutha" w:date="2023-07-05T09:40:00Z">
                    <w:r>
                      <w:rPr>
                        <w:rFonts w:ascii="Segoe UI" w:eastAsia="Segoe UI" w:hAnsi="Segoe UI"/>
                        <w:color w:val="000000"/>
                        <w:sz w:val="16"/>
                      </w:rPr>
                      <w:delText xml:space="preserve">the </w:delText>
                    </w:r>
                  </w:del>
                  <w:r>
                    <w:rPr>
                      <w:rFonts w:ascii="Segoe UI" w:eastAsia="Segoe UI" w:hAnsi="Segoe UI"/>
                      <w:color w:val="000000"/>
                      <w:sz w:val="16"/>
                    </w:rPr>
                    <w:t>future billings.</w:t>
                  </w:r>
                </w:p>
                <w:p w14:paraId="746EAF0D" w14:textId="77777777" w:rsidR="009A288A" w:rsidRDefault="009A288A" w:rsidP="009A288A">
                  <w:pPr>
                    <w:spacing w:after="0" w:line="240" w:lineRule="auto"/>
                    <w:rPr>
                      <w:ins w:id="285" w:author="Parulekar, Prutha" w:date="2023-07-05T09:40:00Z"/>
                      <w:rFonts w:ascii="Segoe UI" w:eastAsia="Segoe UI" w:hAnsi="Segoe UI"/>
                      <w:color w:val="000000"/>
                      <w:sz w:val="16"/>
                    </w:rPr>
                  </w:pPr>
                </w:p>
                <w:p w14:paraId="54734C56" w14:textId="032B684B" w:rsidR="00932AFD" w:rsidRPr="00CC7BFF" w:rsidRDefault="00932AFD" w:rsidP="00CC7BFF">
                  <w:pPr>
                    <w:spacing w:after="0" w:line="240" w:lineRule="auto"/>
                    <w:rPr>
                      <w:ins w:id="286" w:author="Parulekar, Prutha" w:date="2023-07-05T09:40:00Z"/>
                      <w:rFonts w:ascii="Segoe UI" w:eastAsia="Segoe UI" w:hAnsi="Segoe UI"/>
                      <w:color w:val="000000"/>
                      <w:sz w:val="16"/>
                    </w:rPr>
                  </w:pPr>
                  <w:ins w:id="287" w:author="Parulekar, Prutha" w:date="2023-07-05T09:40:00Z">
                    <w:r w:rsidRPr="00CC7BFF">
                      <w:rPr>
                        <w:rFonts w:ascii="Segoe UI" w:eastAsia="Segoe UI" w:hAnsi="Segoe UI"/>
                        <w:color w:val="000000"/>
                        <w:sz w:val="16"/>
                      </w:rPr>
                      <w:lastRenderedPageBreak/>
                      <w:t xml:space="preserve">In the event the </w:t>
                    </w:r>
                    <w:r w:rsidR="009A288A">
                      <w:rPr>
                        <w:rFonts w:ascii="Segoe UI" w:eastAsia="Segoe UI" w:hAnsi="Segoe UI"/>
                        <w:color w:val="000000"/>
                        <w:sz w:val="16"/>
                      </w:rPr>
                      <w:t>User</w:t>
                    </w:r>
                    <w:r w:rsidRPr="00CC7BFF">
                      <w:rPr>
                        <w:rFonts w:ascii="Segoe UI" w:eastAsia="Segoe UI" w:hAnsi="Segoe UI"/>
                        <w:color w:val="000000"/>
                        <w:sz w:val="16"/>
                      </w:rPr>
                      <w:t xml:space="preserve"> fails to make payments within 3</w:t>
                    </w:r>
                    <w:r w:rsidR="009A288A">
                      <w:rPr>
                        <w:rFonts w:ascii="Segoe UI" w:eastAsia="Segoe UI" w:hAnsi="Segoe UI"/>
                        <w:color w:val="000000"/>
                        <w:sz w:val="16"/>
                      </w:rPr>
                      <w:t>5</w:t>
                    </w:r>
                    <w:r w:rsidRPr="00CC7BFF">
                      <w:rPr>
                        <w:rFonts w:ascii="Segoe UI" w:eastAsia="Segoe UI" w:hAnsi="Segoe UI"/>
                        <w:color w:val="000000"/>
                        <w:sz w:val="16"/>
                      </w:rPr>
                      <w:t xml:space="preserve"> days’ time, </w:t>
                    </w:r>
                    <w:r w:rsidR="009A288A">
                      <w:rPr>
                        <w:rFonts w:ascii="Segoe UI" w:eastAsia="Segoe UI" w:hAnsi="Segoe UI"/>
                        <w:color w:val="000000"/>
                        <w:sz w:val="16"/>
                      </w:rPr>
                      <w:t>DIPL</w:t>
                    </w:r>
                    <w:r w:rsidRPr="00CC7BFF">
                      <w:rPr>
                        <w:rFonts w:ascii="Segoe UI" w:eastAsia="Segoe UI" w:hAnsi="Segoe UI"/>
                        <w:color w:val="000000"/>
                        <w:sz w:val="16"/>
                      </w:rPr>
                      <w:t xml:space="preserve"> may: </w:t>
                    </w:r>
                  </w:ins>
                </w:p>
                <w:p w14:paraId="66446EA9" w14:textId="6D332EA4" w:rsidR="00932AFD" w:rsidRPr="00CC7BFF" w:rsidRDefault="00932AFD" w:rsidP="00932AFD">
                  <w:pPr>
                    <w:numPr>
                      <w:ilvl w:val="0"/>
                      <w:numId w:val="23"/>
                    </w:numPr>
                    <w:spacing w:after="0" w:line="240" w:lineRule="auto"/>
                    <w:rPr>
                      <w:ins w:id="288" w:author="Parulekar, Prutha" w:date="2023-07-05T09:40:00Z"/>
                      <w:rFonts w:ascii="Segoe UI" w:eastAsia="Segoe UI" w:hAnsi="Segoe UI"/>
                      <w:color w:val="000000"/>
                      <w:sz w:val="16"/>
                    </w:rPr>
                  </w:pPr>
                  <w:ins w:id="289" w:author="Parulekar, Prutha" w:date="2023-07-05T09:40:00Z">
                    <w:r w:rsidRPr="00CC7BFF">
                      <w:rPr>
                        <w:rFonts w:ascii="Segoe UI" w:eastAsia="Segoe UI" w:hAnsi="Segoe UI"/>
                        <w:color w:val="000000"/>
                        <w:sz w:val="16"/>
                      </w:rPr>
                      <w:t>charge liquidated damages of 18% p.a. interest on the amount due and payable to</w:t>
                    </w:r>
                    <w:r w:rsidR="009A288A">
                      <w:rPr>
                        <w:rFonts w:ascii="Segoe UI" w:eastAsia="Segoe UI" w:hAnsi="Segoe UI"/>
                        <w:color w:val="000000"/>
                        <w:sz w:val="16"/>
                      </w:rPr>
                      <w:t xml:space="preserve"> DIPL</w:t>
                    </w:r>
                    <w:r w:rsidRPr="00CC7BFF">
                      <w:rPr>
                        <w:rFonts w:ascii="Segoe UI" w:eastAsia="Segoe UI" w:hAnsi="Segoe UI"/>
                        <w:color w:val="000000"/>
                        <w:sz w:val="16"/>
                      </w:rPr>
                      <w:t xml:space="preserve">, from the due date as per the invoice until the payment is made.    </w:t>
                    </w:r>
                  </w:ins>
                </w:p>
                <w:p w14:paraId="6A56270D" w14:textId="54963768" w:rsidR="00932AFD" w:rsidRPr="00CC7BFF" w:rsidRDefault="00932AFD" w:rsidP="00932AFD">
                  <w:pPr>
                    <w:numPr>
                      <w:ilvl w:val="0"/>
                      <w:numId w:val="23"/>
                    </w:numPr>
                    <w:spacing w:after="0" w:line="240" w:lineRule="auto"/>
                    <w:rPr>
                      <w:ins w:id="290" w:author="Parulekar, Prutha" w:date="2023-07-05T09:40:00Z"/>
                      <w:rFonts w:ascii="Segoe UI" w:eastAsia="Segoe UI" w:hAnsi="Segoe UI"/>
                      <w:color w:val="000000"/>
                      <w:sz w:val="16"/>
                    </w:rPr>
                  </w:pPr>
                  <w:ins w:id="291" w:author="Parulekar, Prutha" w:date="2023-07-05T09:40:00Z">
                    <w:r w:rsidRPr="00CC7BFF">
                      <w:rPr>
                        <w:rFonts w:ascii="Segoe UI" w:eastAsia="Segoe UI" w:hAnsi="Segoe UI"/>
                        <w:color w:val="000000"/>
                        <w:sz w:val="16"/>
                      </w:rPr>
                      <w:t>cease to provide any further service to the</w:t>
                    </w:r>
                    <w:r w:rsidR="009A288A">
                      <w:rPr>
                        <w:rFonts w:ascii="Segoe UI" w:eastAsia="Segoe UI" w:hAnsi="Segoe UI"/>
                        <w:color w:val="000000"/>
                        <w:sz w:val="16"/>
                      </w:rPr>
                      <w:t xml:space="preserve"> User</w:t>
                    </w:r>
                    <w:r w:rsidRPr="00CC7BFF">
                      <w:rPr>
                        <w:rFonts w:ascii="Segoe UI" w:eastAsia="Segoe UI" w:hAnsi="Segoe UI"/>
                        <w:color w:val="000000"/>
                        <w:sz w:val="16"/>
                      </w:rPr>
                      <w:t xml:space="preserve"> till the time, all past dues have been paid and satisfactorily cleared by the </w:t>
                    </w:r>
                    <w:r w:rsidR="009A288A">
                      <w:rPr>
                        <w:rFonts w:ascii="Segoe UI" w:eastAsia="Segoe UI" w:hAnsi="Segoe UI"/>
                        <w:color w:val="000000"/>
                        <w:sz w:val="16"/>
                      </w:rPr>
                      <w:t>User</w:t>
                    </w:r>
                    <w:r w:rsidRPr="00CC7BFF">
                      <w:rPr>
                        <w:rFonts w:ascii="Segoe UI" w:eastAsia="Segoe UI" w:hAnsi="Segoe UI"/>
                        <w:color w:val="000000"/>
                        <w:sz w:val="16"/>
                      </w:rPr>
                      <w:t xml:space="preserve">. </w:t>
                    </w:r>
                  </w:ins>
                </w:p>
                <w:p w14:paraId="06251FE0" w14:textId="77777777" w:rsidR="00932AFD" w:rsidRPr="00CC7BFF" w:rsidRDefault="00932AFD" w:rsidP="00932AFD">
                  <w:pPr>
                    <w:numPr>
                      <w:ilvl w:val="0"/>
                      <w:numId w:val="23"/>
                    </w:numPr>
                    <w:spacing w:after="0" w:line="240" w:lineRule="auto"/>
                    <w:rPr>
                      <w:ins w:id="292" w:author="Parulekar, Prutha" w:date="2023-07-05T09:40:00Z"/>
                      <w:rFonts w:ascii="Segoe UI" w:eastAsia="Segoe UI" w:hAnsi="Segoe UI"/>
                      <w:color w:val="000000"/>
                      <w:sz w:val="16"/>
                    </w:rPr>
                  </w:pPr>
                  <w:ins w:id="293" w:author="Parulekar, Prutha" w:date="2023-07-05T09:40:00Z">
                    <w:r w:rsidRPr="00CC7BFF">
                      <w:rPr>
                        <w:rFonts w:ascii="Segoe UI" w:eastAsia="Segoe UI" w:hAnsi="Segoe UI"/>
                        <w:color w:val="000000"/>
                        <w:sz w:val="16"/>
                      </w:rPr>
                      <w:t>pursue any other remedies permitted by law.</w:t>
                    </w:r>
                  </w:ins>
                </w:p>
                <w:p w14:paraId="1C19A2BD" w14:textId="599F89F2" w:rsidR="00932AFD" w:rsidRPr="00AD3B06" w:rsidRDefault="00932AFD">
                  <w:pPr>
                    <w:spacing w:after="0" w:line="240" w:lineRule="auto"/>
                    <w:rPr>
                      <w:rFonts w:ascii="Segoe UI" w:eastAsia="Segoe UI" w:hAnsi="Segoe UI"/>
                      <w:color w:val="000000"/>
                      <w:sz w:val="16"/>
                    </w:rPr>
                  </w:pPr>
                </w:p>
              </w:tc>
            </w:tr>
          </w:tbl>
          <w:p w14:paraId="6BF9007A" w14:textId="77777777" w:rsidR="00E16D79" w:rsidRPr="00AD3B06" w:rsidRDefault="00E16D79">
            <w:pPr>
              <w:spacing w:after="0" w:line="240" w:lineRule="auto"/>
              <w:rPr>
                <w:rFonts w:ascii="Segoe UI" w:eastAsia="Segoe UI" w:hAnsi="Segoe UI"/>
                <w:color w:val="000000"/>
                <w:sz w:val="16"/>
              </w:rPr>
            </w:pPr>
          </w:p>
        </w:tc>
        <w:tc>
          <w:tcPr>
            <w:tcW w:w="21" w:type="dxa"/>
          </w:tcPr>
          <w:p w14:paraId="501100C4" w14:textId="77777777" w:rsidR="00E16D79" w:rsidRDefault="00E16D79">
            <w:pPr>
              <w:pStyle w:val="EmptyCellLayoutStyle"/>
              <w:spacing w:after="0" w:line="240" w:lineRule="auto"/>
            </w:pPr>
          </w:p>
        </w:tc>
        <w:tc>
          <w:tcPr>
            <w:tcW w:w="149" w:type="dxa"/>
          </w:tcPr>
          <w:p w14:paraId="375742B5" w14:textId="77777777" w:rsidR="00E16D79" w:rsidRDefault="00E16D79">
            <w:pPr>
              <w:pStyle w:val="EmptyCellLayoutStyle"/>
              <w:spacing w:after="0" w:line="240" w:lineRule="auto"/>
            </w:pPr>
          </w:p>
        </w:tc>
      </w:tr>
      <w:tr w:rsidR="00AD3B06" w14:paraId="3C11D73A" w14:textId="77777777" w:rsidTr="00DC79E3">
        <w:trPr>
          <w:trHeight w:val="50"/>
        </w:trPr>
        <w:tc>
          <w:tcPr>
            <w:tcW w:w="6" w:type="dxa"/>
          </w:tcPr>
          <w:p w14:paraId="061DD169" w14:textId="77777777" w:rsidR="00E16D79" w:rsidRDefault="00E16D79">
            <w:pPr>
              <w:pStyle w:val="EmptyCellLayoutStyle"/>
              <w:spacing w:after="0" w:line="240" w:lineRule="auto"/>
            </w:pPr>
          </w:p>
        </w:tc>
        <w:tc>
          <w:tcPr>
            <w:tcW w:w="18" w:type="dxa"/>
          </w:tcPr>
          <w:p w14:paraId="40F75AF9" w14:textId="77777777" w:rsidR="00E16D79" w:rsidRDefault="00E16D79">
            <w:pPr>
              <w:pStyle w:val="EmptyCellLayoutStyle"/>
              <w:spacing w:after="0" w:line="240" w:lineRule="auto"/>
            </w:pPr>
          </w:p>
        </w:tc>
        <w:tc>
          <w:tcPr>
            <w:tcW w:w="9" w:type="dxa"/>
          </w:tcPr>
          <w:p w14:paraId="6C69D447" w14:textId="77777777" w:rsidR="00E16D79" w:rsidRDefault="00E16D79">
            <w:pPr>
              <w:pStyle w:val="EmptyCellLayoutStyle"/>
              <w:spacing w:after="0" w:line="240" w:lineRule="auto"/>
            </w:pPr>
          </w:p>
        </w:tc>
        <w:tc>
          <w:tcPr>
            <w:tcW w:w="11" w:type="dxa"/>
          </w:tcPr>
          <w:p w14:paraId="33018F1F" w14:textId="77777777" w:rsidR="00E16D79" w:rsidRDefault="00E16D79">
            <w:pPr>
              <w:pStyle w:val="EmptyCellLayoutStyle"/>
              <w:spacing w:after="0" w:line="240" w:lineRule="auto"/>
            </w:pPr>
          </w:p>
        </w:tc>
        <w:tc>
          <w:tcPr>
            <w:tcW w:w="6" w:type="dxa"/>
          </w:tcPr>
          <w:p w14:paraId="5DDC5E51" w14:textId="77777777" w:rsidR="00E16D79" w:rsidRDefault="00E16D79">
            <w:pPr>
              <w:pStyle w:val="EmptyCellLayoutStyle"/>
              <w:spacing w:after="0" w:line="240" w:lineRule="auto"/>
            </w:pPr>
          </w:p>
        </w:tc>
        <w:tc>
          <w:tcPr>
            <w:tcW w:w="6" w:type="dxa"/>
          </w:tcPr>
          <w:p w14:paraId="6A1B4342" w14:textId="77777777" w:rsidR="00E16D79" w:rsidRDefault="00E16D79">
            <w:pPr>
              <w:pStyle w:val="EmptyCellLayoutStyle"/>
              <w:spacing w:after="0" w:line="240" w:lineRule="auto"/>
            </w:pPr>
          </w:p>
        </w:tc>
        <w:tc>
          <w:tcPr>
            <w:tcW w:w="34" w:type="dxa"/>
          </w:tcPr>
          <w:p w14:paraId="32F02227" w14:textId="77777777" w:rsidR="00E16D79" w:rsidRDefault="00E16D79">
            <w:pPr>
              <w:pStyle w:val="EmptyCellLayoutStyle"/>
              <w:spacing w:after="0" w:line="240" w:lineRule="auto"/>
            </w:pPr>
          </w:p>
        </w:tc>
        <w:tc>
          <w:tcPr>
            <w:tcW w:w="6" w:type="dxa"/>
          </w:tcPr>
          <w:p w14:paraId="415B1094" w14:textId="77777777" w:rsidR="00E16D79" w:rsidRDefault="00E16D79">
            <w:pPr>
              <w:pStyle w:val="EmptyCellLayoutStyle"/>
              <w:spacing w:after="0" w:line="240" w:lineRule="auto"/>
            </w:pPr>
          </w:p>
        </w:tc>
        <w:tc>
          <w:tcPr>
            <w:tcW w:w="44" w:type="dxa"/>
          </w:tcPr>
          <w:p w14:paraId="5D97D282" w14:textId="77777777" w:rsidR="00E16D79" w:rsidRDefault="00E16D79">
            <w:pPr>
              <w:pStyle w:val="EmptyCellLayoutStyle"/>
              <w:spacing w:after="0" w:line="240" w:lineRule="auto"/>
            </w:pPr>
          </w:p>
        </w:tc>
        <w:tc>
          <w:tcPr>
            <w:tcW w:w="36" w:type="dxa"/>
          </w:tcPr>
          <w:p w14:paraId="2473AFC7" w14:textId="77777777" w:rsidR="00E16D79" w:rsidRDefault="00E16D79">
            <w:pPr>
              <w:pStyle w:val="EmptyCellLayoutStyle"/>
              <w:spacing w:after="0" w:line="240" w:lineRule="auto"/>
            </w:pPr>
          </w:p>
        </w:tc>
        <w:tc>
          <w:tcPr>
            <w:tcW w:w="191" w:type="dxa"/>
          </w:tcPr>
          <w:p w14:paraId="052B2403" w14:textId="77777777" w:rsidR="00E16D79" w:rsidRDefault="00E16D79">
            <w:pPr>
              <w:pStyle w:val="EmptyCellLayoutStyle"/>
              <w:spacing w:after="0" w:line="240" w:lineRule="auto"/>
            </w:pPr>
          </w:p>
        </w:tc>
        <w:tc>
          <w:tcPr>
            <w:tcW w:w="334" w:type="dxa"/>
          </w:tcPr>
          <w:p w14:paraId="63113BD6" w14:textId="77777777" w:rsidR="00E16D79" w:rsidRDefault="00E16D79">
            <w:pPr>
              <w:pStyle w:val="EmptyCellLayoutStyle"/>
              <w:spacing w:after="0" w:line="240" w:lineRule="auto"/>
            </w:pPr>
          </w:p>
        </w:tc>
        <w:tc>
          <w:tcPr>
            <w:tcW w:w="44" w:type="dxa"/>
          </w:tcPr>
          <w:p w14:paraId="27317C27" w14:textId="77777777" w:rsidR="00E16D79" w:rsidRDefault="00E16D79">
            <w:pPr>
              <w:pStyle w:val="EmptyCellLayoutStyle"/>
              <w:spacing w:after="0" w:line="240" w:lineRule="auto"/>
            </w:pPr>
          </w:p>
        </w:tc>
        <w:tc>
          <w:tcPr>
            <w:tcW w:w="51" w:type="dxa"/>
          </w:tcPr>
          <w:p w14:paraId="30749DDD" w14:textId="77777777" w:rsidR="00E16D79" w:rsidRDefault="00E16D79">
            <w:pPr>
              <w:pStyle w:val="EmptyCellLayoutStyle"/>
              <w:spacing w:after="0" w:line="240" w:lineRule="auto"/>
            </w:pPr>
          </w:p>
        </w:tc>
        <w:tc>
          <w:tcPr>
            <w:tcW w:w="22" w:type="dxa"/>
          </w:tcPr>
          <w:p w14:paraId="04D8FBE2" w14:textId="77777777" w:rsidR="00E16D79" w:rsidRDefault="00E16D79">
            <w:pPr>
              <w:pStyle w:val="EmptyCellLayoutStyle"/>
              <w:spacing w:after="0" w:line="240" w:lineRule="auto"/>
            </w:pPr>
          </w:p>
        </w:tc>
        <w:tc>
          <w:tcPr>
            <w:tcW w:w="16" w:type="dxa"/>
          </w:tcPr>
          <w:p w14:paraId="1343C35A" w14:textId="77777777" w:rsidR="00E16D79" w:rsidRDefault="00E16D79">
            <w:pPr>
              <w:pStyle w:val="EmptyCellLayoutStyle"/>
              <w:spacing w:after="0" w:line="240" w:lineRule="auto"/>
            </w:pPr>
          </w:p>
        </w:tc>
        <w:tc>
          <w:tcPr>
            <w:tcW w:w="16" w:type="dxa"/>
          </w:tcPr>
          <w:p w14:paraId="29AA1AA7" w14:textId="77777777" w:rsidR="00E16D79" w:rsidRDefault="00E16D79">
            <w:pPr>
              <w:pStyle w:val="EmptyCellLayoutStyle"/>
              <w:spacing w:after="0" w:line="240" w:lineRule="auto"/>
            </w:pPr>
          </w:p>
        </w:tc>
        <w:tc>
          <w:tcPr>
            <w:tcW w:w="16" w:type="dxa"/>
          </w:tcPr>
          <w:p w14:paraId="7DCD5307" w14:textId="77777777" w:rsidR="00E16D79" w:rsidRDefault="00E16D79">
            <w:pPr>
              <w:pStyle w:val="EmptyCellLayoutStyle"/>
              <w:spacing w:after="0" w:line="240" w:lineRule="auto"/>
            </w:pPr>
          </w:p>
        </w:tc>
        <w:tc>
          <w:tcPr>
            <w:tcW w:w="42" w:type="dxa"/>
          </w:tcPr>
          <w:p w14:paraId="48F735FE" w14:textId="77777777" w:rsidR="00E16D79" w:rsidRDefault="00E16D79">
            <w:pPr>
              <w:pStyle w:val="EmptyCellLayoutStyle"/>
              <w:spacing w:after="0" w:line="240" w:lineRule="auto"/>
            </w:pPr>
          </w:p>
        </w:tc>
        <w:tc>
          <w:tcPr>
            <w:tcW w:w="16" w:type="dxa"/>
          </w:tcPr>
          <w:p w14:paraId="4EDF3441" w14:textId="77777777" w:rsidR="00E16D79" w:rsidRDefault="00E16D79">
            <w:pPr>
              <w:pStyle w:val="EmptyCellLayoutStyle"/>
              <w:spacing w:after="0" w:line="240" w:lineRule="auto"/>
            </w:pPr>
          </w:p>
        </w:tc>
        <w:tc>
          <w:tcPr>
            <w:tcW w:w="16" w:type="dxa"/>
          </w:tcPr>
          <w:p w14:paraId="63E4796D" w14:textId="77777777" w:rsidR="00E16D79" w:rsidRDefault="00E16D79">
            <w:pPr>
              <w:pStyle w:val="EmptyCellLayoutStyle"/>
              <w:spacing w:after="0" w:line="240" w:lineRule="auto"/>
            </w:pPr>
          </w:p>
        </w:tc>
        <w:tc>
          <w:tcPr>
            <w:tcW w:w="24" w:type="dxa"/>
          </w:tcPr>
          <w:p w14:paraId="4F13464E" w14:textId="77777777" w:rsidR="00E16D79" w:rsidRDefault="00E16D79">
            <w:pPr>
              <w:pStyle w:val="EmptyCellLayoutStyle"/>
              <w:spacing w:after="0" w:line="240" w:lineRule="auto"/>
            </w:pPr>
          </w:p>
        </w:tc>
        <w:tc>
          <w:tcPr>
            <w:tcW w:w="292" w:type="dxa"/>
          </w:tcPr>
          <w:p w14:paraId="317CF3E8" w14:textId="77777777" w:rsidR="00E16D79" w:rsidRDefault="00E16D79">
            <w:pPr>
              <w:pStyle w:val="EmptyCellLayoutStyle"/>
              <w:spacing w:after="0" w:line="240" w:lineRule="auto"/>
            </w:pPr>
          </w:p>
        </w:tc>
        <w:tc>
          <w:tcPr>
            <w:tcW w:w="24" w:type="dxa"/>
          </w:tcPr>
          <w:p w14:paraId="21A5CF65" w14:textId="77777777" w:rsidR="00E16D79" w:rsidRDefault="00E16D79">
            <w:pPr>
              <w:pStyle w:val="EmptyCellLayoutStyle"/>
              <w:spacing w:after="0" w:line="240" w:lineRule="auto"/>
            </w:pPr>
          </w:p>
        </w:tc>
        <w:tc>
          <w:tcPr>
            <w:tcW w:w="16" w:type="dxa"/>
          </w:tcPr>
          <w:p w14:paraId="71120D6F" w14:textId="77777777" w:rsidR="00E16D79" w:rsidRDefault="00E16D79">
            <w:pPr>
              <w:pStyle w:val="EmptyCellLayoutStyle"/>
              <w:spacing w:after="0" w:line="240" w:lineRule="auto"/>
            </w:pPr>
          </w:p>
        </w:tc>
        <w:tc>
          <w:tcPr>
            <w:tcW w:w="32" w:type="dxa"/>
          </w:tcPr>
          <w:p w14:paraId="5C9A60EC" w14:textId="77777777" w:rsidR="00E16D79" w:rsidRDefault="00E16D79">
            <w:pPr>
              <w:pStyle w:val="EmptyCellLayoutStyle"/>
              <w:spacing w:after="0" w:line="240" w:lineRule="auto"/>
            </w:pPr>
          </w:p>
        </w:tc>
        <w:tc>
          <w:tcPr>
            <w:tcW w:w="85" w:type="dxa"/>
          </w:tcPr>
          <w:p w14:paraId="2985127B" w14:textId="77777777" w:rsidR="00E16D79" w:rsidRDefault="00E16D79">
            <w:pPr>
              <w:pStyle w:val="EmptyCellLayoutStyle"/>
              <w:spacing w:after="0" w:line="240" w:lineRule="auto"/>
            </w:pPr>
          </w:p>
        </w:tc>
        <w:tc>
          <w:tcPr>
            <w:tcW w:w="475" w:type="dxa"/>
          </w:tcPr>
          <w:p w14:paraId="7122BCDE" w14:textId="77777777" w:rsidR="00E16D79" w:rsidRDefault="00E16D79">
            <w:pPr>
              <w:pStyle w:val="EmptyCellLayoutStyle"/>
              <w:spacing w:after="0" w:line="240" w:lineRule="auto"/>
            </w:pPr>
          </w:p>
        </w:tc>
        <w:tc>
          <w:tcPr>
            <w:tcW w:w="36" w:type="dxa"/>
          </w:tcPr>
          <w:p w14:paraId="5CB475BA" w14:textId="77777777" w:rsidR="00E16D79" w:rsidRDefault="00E16D79">
            <w:pPr>
              <w:pStyle w:val="EmptyCellLayoutStyle"/>
              <w:spacing w:after="0" w:line="240" w:lineRule="auto"/>
            </w:pPr>
          </w:p>
        </w:tc>
        <w:tc>
          <w:tcPr>
            <w:tcW w:w="129" w:type="dxa"/>
          </w:tcPr>
          <w:p w14:paraId="12153BC3" w14:textId="77777777" w:rsidR="00E16D79" w:rsidRDefault="00E16D79">
            <w:pPr>
              <w:pStyle w:val="EmptyCellLayoutStyle"/>
              <w:spacing w:after="0" w:line="240" w:lineRule="auto"/>
            </w:pPr>
          </w:p>
        </w:tc>
        <w:tc>
          <w:tcPr>
            <w:tcW w:w="94" w:type="dxa"/>
          </w:tcPr>
          <w:p w14:paraId="53A25D7D" w14:textId="77777777" w:rsidR="00E16D79" w:rsidRDefault="00E16D79">
            <w:pPr>
              <w:pStyle w:val="EmptyCellLayoutStyle"/>
              <w:spacing w:after="0" w:line="240" w:lineRule="auto"/>
            </w:pPr>
          </w:p>
        </w:tc>
        <w:tc>
          <w:tcPr>
            <w:tcW w:w="57" w:type="dxa"/>
          </w:tcPr>
          <w:p w14:paraId="16E9605A" w14:textId="77777777" w:rsidR="00E16D79" w:rsidRDefault="00E16D79">
            <w:pPr>
              <w:pStyle w:val="EmptyCellLayoutStyle"/>
              <w:spacing w:after="0" w:line="240" w:lineRule="auto"/>
            </w:pPr>
          </w:p>
        </w:tc>
        <w:tc>
          <w:tcPr>
            <w:tcW w:w="685" w:type="dxa"/>
          </w:tcPr>
          <w:p w14:paraId="12220B4E" w14:textId="77777777" w:rsidR="00E16D79" w:rsidRDefault="00E16D79">
            <w:pPr>
              <w:pStyle w:val="EmptyCellLayoutStyle"/>
              <w:spacing w:after="0" w:line="240" w:lineRule="auto"/>
            </w:pPr>
          </w:p>
        </w:tc>
        <w:tc>
          <w:tcPr>
            <w:tcW w:w="1241" w:type="dxa"/>
          </w:tcPr>
          <w:p w14:paraId="3F186210" w14:textId="77777777" w:rsidR="00E16D79" w:rsidRDefault="00E16D79">
            <w:pPr>
              <w:pStyle w:val="EmptyCellLayoutStyle"/>
              <w:spacing w:after="0" w:line="240" w:lineRule="auto"/>
            </w:pPr>
          </w:p>
        </w:tc>
        <w:tc>
          <w:tcPr>
            <w:tcW w:w="131" w:type="dxa"/>
          </w:tcPr>
          <w:p w14:paraId="2576D888" w14:textId="77777777" w:rsidR="00E16D79" w:rsidRDefault="00E16D79">
            <w:pPr>
              <w:pStyle w:val="EmptyCellLayoutStyle"/>
              <w:spacing w:after="0" w:line="240" w:lineRule="auto"/>
            </w:pPr>
          </w:p>
        </w:tc>
        <w:tc>
          <w:tcPr>
            <w:tcW w:w="1431" w:type="dxa"/>
          </w:tcPr>
          <w:p w14:paraId="5B5D8F47" w14:textId="77777777" w:rsidR="00E16D79" w:rsidRDefault="00E16D79">
            <w:pPr>
              <w:pStyle w:val="EmptyCellLayoutStyle"/>
              <w:spacing w:after="0" w:line="240" w:lineRule="auto"/>
            </w:pPr>
          </w:p>
        </w:tc>
        <w:tc>
          <w:tcPr>
            <w:tcW w:w="2311" w:type="dxa"/>
          </w:tcPr>
          <w:p w14:paraId="2F4E87A3" w14:textId="77777777" w:rsidR="00E16D79" w:rsidRDefault="00E16D79">
            <w:pPr>
              <w:pStyle w:val="EmptyCellLayoutStyle"/>
              <w:spacing w:after="0" w:line="240" w:lineRule="auto"/>
            </w:pPr>
          </w:p>
        </w:tc>
        <w:tc>
          <w:tcPr>
            <w:tcW w:w="1686" w:type="dxa"/>
          </w:tcPr>
          <w:p w14:paraId="72B640D1" w14:textId="77777777" w:rsidR="00E16D79" w:rsidRDefault="00E16D79">
            <w:pPr>
              <w:pStyle w:val="EmptyCellLayoutStyle"/>
              <w:spacing w:after="0" w:line="240" w:lineRule="auto"/>
            </w:pPr>
          </w:p>
        </w:tc>
        <w:tc>
          <w:tcPr>
            <w:tcW w:w="1353" w:type="dxa"/>
          </w:tcPr>
          <w:p w14:paraId="54E19280" w14:textId="77777777" w:rsidR="00E16D79" w:rsidRDefault="00E16D79">
            <w:pPr>
              <w:pStyle w:val="EmptyCellLayoutStyle"/>
              <w:spacing w:after="0" w:line="240" w:lineRule="auto"/>
            </w:pPr>
          </w:p>
        </w:tc>
        <w:tc>
          <w:tcPr>
            <w:tcW w:w="16" w:type="dxa"/>
          </w:tcPr>
          <w:p w14:paraId="6CBE2D03" w14:textId="77777777" w:rsidR="00E16D79" w:rsidRDefault="00E16D79">
            <w:pPr>
              <w:pStyle w:val="EmptyCellLayoutStyle"/>
              <w:spacing w:after="0" w:line="240" w:lineRule="auto"/>
            </w:pPr>
          </w:p>
        </w:tc>
        <w:tc>
          <w:tcPr>
            <w:tcW w:w="21" w:type="dxa"/>
          </w:tcPr>
          <w:p w14:paraId="56D1B73C" w14:textId="77777777" w:rsidR="00E16D79" w:rsidRDefault="00E16D79">
            <w:pPr>
              <w:pStyle w:val="EmptyCellLayoutStyle"/>
              <w:spacing w:after="0" w:line="240" w:lineRule="auto"/>
            </w:pPr>
          </w:p>
        </w:tc>
        <w:tc>
          <w:tcPr>
            <w:tcW w:w="149" w:type="dxa"/>
          </w:tcPr>
          <w:p w14:paraId="466F6F69" w14:textId="77777777" w:rsidR="00E16D79" w:rsidRDefault="00E16D79">
            <w:pPr>
              <w:pStyle w:val="EmptyCellLayoutStyle"/>
              <w:spacing w:after="0" w:line="240" w:lineRule="auto"/>
            </w:pPr>
          </w:p>
        </w:tc>
      </w:tr>
      <w:tr w:rsidR="004F4E2D" w14:paraId="001FC99B" w14:textId="77777777" w:rsidTr="00AD3B06">
        <w:trPr>
          <w:trHeight w:val="226"/>
        </w:trPr>
        <w:tc>
          <w:tcPr>
            <w:tcW w:w="701" w:type="dxa"/>
            <w:gridSpan w:val="12"/>
          </w:tcPr>
          <w:tbl>
            <w:tblPr>
              <w:tblW w:w="0" w:type="auto"/>
              <w:tblCellMar>
                <w:left w:w="0" w:type="dxa"/>
                <w:right w:w="0" w:type="dxa"/>
              </w:tblCellMar>
              <w:tblLook w:val="04A0" w:firstRow="1" w:lastRow="0" w:firstColumn="1" w:lastColumn="0" w:noHBand="0" w:noVBand="1"/>
            </w:tblPr>
            <w:tblGrid>
              <w:gridCol w:w="480"/>
            </w:tblGrid>
            <w:tr w:rsidR="00E16D79" w14:paraId="61BA7EA5" w14:textId="77777777">
              <w:trPr>
                <w:trHeight w:val="226"/>
              </w:trPr>
              <w:tc>
                <w:tcPr>
                  <w:tcW w:w="480" w:type="dxa"/>
                  <w:tcBorders>
                    <w:top w:val="nil"/>
                    <w:left w:val="nil"/>
                    <w:bottom w:val="nil"/>
                    <w:right w:val="nil"/>
                  </w:tcBorders>
                  <w:tcMar>
                    <w:top w:w="0" w:type="dxa"/>
                    <w:left w:w="39" w:type="dxa"/>
                    <w:bottom w:w="0" w:type="dxa"/>
                    <w:right w:w="39" w:type="dxa"/>
                  </w:tcMar>
                </w:tcPr>
                <w:p w14:paraId="137A9BDF" w14:textId="77777777" w:rsidR="00E16D79" w:rsidRDefault="004F4E2D">
                  <w:pPr>
                    <w:spacing w:after="0" w:line="240" w:lineRule="auto"/>
                  </w:pPr>
                  <w:r>
                    <w:rPr>
                      <w:rFonts w:ascii="Segoe UI" w:eastAsia="Segoe UI" w:hAnsi="Segoe UI"/>
                      <w:b/>
                      <w:color w:val="000000"/>
                      <w:sz w:val="16"/>
                    </w:rPr>
                    <w:t xml:space="preserve">8.  </w:t>
                  </w:r>
                </w:p>
              </w:tc>
            </w:tr>
          </w:tbl>
          <w:p w14:paraId="4A996877" w14:textId="77777777" w:rsidR="00E16D79" w:rsidRDefault="00E16D79">
            <w:pPr>
              <w:spacing w:after="0" w:line="240" w:lineRule="auto"/>
            </w:pPr>
          </w:p>
        </w:tc>
        <w:tc>
          <w:tcPr>
            <w:tcW w:w="44" w:type="dxa"/>
          </w:tcPr>
          <w:p w14:paraId="36869449" w14:textId="77777777" w:rsidR="00E16D79" w:rsidRDefault="00E16D79">
            <w:pPr>
              <w:pStyle w:val="EmptyCellLayoutStyle"/>
              <w:spacing w:after="0" w:line="240" w:lineRule="auto"/>
            </w:pPr>
          </w:p>
        </w:tc>
        <w:tc>
          <w:tcPr>
            <w:tcW w:w="51" w:type="dxa"/>
          </w:tcPr>
          <w:p w14:paraId="63F38CB5" w14:textId="77777777" w:rsidR="00E16D79" w:rsidRDefault="00E16D79">
            <w:pPr>
              <w:pStyle w:val="EmptyCellLayoutStyle"/>
              <w:spacing w:after="0" w:line="240" w:lineRule="auto"/>
            </w:pPr>
          </w:p>
        </w:tc>
        <w:tc>
          <w:tcPr>
            <w:tcW w:w="22" w:type="dxa"/>
          </w:tcPr>
          <w:p w14:paraId="1169F3F1" w14:textId="77777777" w:rsidR="00E16D79" w:rsidRDefault="00E16D79">
            <w:pPr>
              <w:pStyle w:val="EmptyCellLayoutStyle"/>
              <w:spacing w:after="0" w:line="240" w:lineRule="auto"/>
            </w:pPr>
          </w:p>
        </w:tc>
        <w:tc>
          <w:tcPr>
            <w:tcW w:w="10240" w:type="dxa"/>
            <w:gridSpan w:val="25"/>
          </w:tcPr>
          <w:p w14:paraId="3DECBCC2" w14:textId="7531DE43" w:rsidR="00D04403" w:rsidRDefault="00D04403" w:rsidP="009A288A">
            <w:pPr>
              <w:spacing w:after="0" w:line="240" w:lineRule="auto"/>
              <w:rPr>
                <w:ins w:id="294" w:author="Parulekar, Prutha" w:date="2023-07-05T09:40:00Z"/>
                <w:rFonts w:ascii="Segoe UI" w:eastAsia="Segoe UI" w:hAnsi="Segoe UI"/>
                <w:b/>
                <w:color w:val="000000"/>
                <w:sz w:val="16"/>
                <w:u w:val="single"/>
              </w:rPr>
            </w:pPr>
            <w:ins w:id="295" w:author="Parulekar, Prutha" w:date="2023-07-05T09:40:00Z">
              <w:r w:rsidRPr="00CC7BFF">
                <w:rPr>
                  <w:rFonts w:ascii="Segoe UI" w:eastAsia="Segoe UI" w:hAnsi="Segoe UI"/>
                  <w:b/>
                  <w:color w:val="000000"/>
                  <w:sz w:val="16"/>
                  <w:u w:val="single"/>
                </w:rPr>
                <w:t>R</w:t>
              </w:r>
              <w:r w:rsidR="00B325AE">
                <w:rPr>
                  <w:rFonts w:ascii="Segoe UI" w:eastAsia="Segoe UI" w:hAnsi="Segoe UI"/>
                  <w:b/>
                  <w:color w:val="000000"/>
                  <w:sz w:val="16"/>
                  <w:u w:val="single"/>
                </w:rPr>
                <w:t xml:space="preserve">epresentations </w:t>
              </w:r>
              <w:r w:rsidR="003329E2">
                <w:rPr>
                  <w:rFonts w:ascii="Segoe UI" w:eastAsia="Segoe UI" w:hAnsi="Segoe UI"/>
                  <w:b/>
                  <w:color w:val="000000"/>
                  <w:sz w:val="16"/>
                  <w:u w:val="single"/>
                </w:rPr>
                <w:t>and</w:t>
              </w:r>
              <w:r w:rsidRPr="00CC7BFF">
                <w:rPr>
                  <w:rFonts w:ascii="Segoe UI" w:eastAsia="Segoe UI" w:hAnsi="Segoe UI"/>
                  <w:b/>
                  <w:color w:val="000000"/>
                  <w:sz w:val="16"/>
                  <w:u w:val="single"/>
                </w:rPr>
                <w:t xml:space="preserve"> W</w:t>
              </w:r>
              <w:r w:rsidR="003329E2">
                <w:rPr>
                  <w:rFonts w:ascii="Segoe UI" w:eastAsia="Segoe UI" w:hAnsi="Segoe UI"/>
                  <w:b/>
                  <w:color w:val="000000"/>
                  <w:sz w:val="16"/>
                  <w:u w:val="single"/>
                </w:rPr>
                <w:t>arranties</w:t>
              </w:r>
            </w:ins>
          </w:p>
          <w:p w14:paraId="1528B318" w14:textId="77777777" w:rsidR="009A288A" w:rsidRPr="00CC7BFF" w:rsidRDefault="009A288A" w:rsidP="00CC7BFF">
            <w:pPr>
              <w:spacing w:after="0" w:line="240" w:lineRule="auto"/>
              <w:rPr>
                <w:ins w:id="296" w:author="Parulekar, Prutha" w:date="2023-07-05T09:40:00Z"/>
                <w:rFonts w:ascii="Segoe UI" w:eastAsia="Segoe UI" w:hAnsi="Segoe UI"/>
                <w:b/>
                <w:color w:val="000000"/>
                <w:sz w:val="16"/>
                <w:u w:val="single"/>
              </w:rPr>
            </w:pPr>
          </w:p>
          <w:p w14:paraId="3E123851" w14:textId="63C1AD3B" w:rsidR="00D04403" w:rsidRDefault="00D04403" w:rsidP="003329E2">
            <w:pPr>
              <w:spacing w:after="0" w:line="240" w:lineRule="auto"/>
              <w:jc w:val="both"/>
              <w:rPr>
                <w:ins w:id="297" w:author="Parulekar, Prutha" w:date="2023-07-05T09:40:00Z"/>
                <w:rFonts w:ascii="Segoe UI" w:eastAsia="Segoe UI" w:hAnsi="Segoe UI"/>
                <w:color w:val="000000"/>
                <w:sz w:val="16"/>
              </w:rPr>
            </w:pPr>
            <w:ins w:id="298" w:author="Parulekar, Prutha" w:date="2023-07-05T09:40:00Z">
              <w:r w:rsidRPr="00CC7BFF">
                <w:rPr>
                  <w:rFonts w:ascii="Segoe UI" w:eastAsia="Segoe UI" w:hAnsi="Segoe UI"/>
                  <w:color w:val="000000"/>
                  <w:sz w:val="16"/>
                </w:rPr>
                <w:t>For the purposes of this</w:t>
              </w:r>
              <w:r w:rsidR="0096158E">
                <w:rPr>
                  <w:rFonts w:ascii="Segoe UI" w:eastAsia="Segoe UI" w:hAnsi="Segoe UI"/>
                  <w:color w:val="000000"/>
                  <w:sz w:val="16"/>
                </w:rPr>
                <w:t xml:space="preserve"> Contract</w:t>
              </w:r>
              <w:r w:rsidRPr="00CC7BFF">
                <w:rPr>
                  <w:rFonts w:ascii="Segoe UI" w:eastAsia="Segoe UI" w:hAnsi="Segoe UI"/>
                  <w:color w:val="000000"/>
                  <w:sz w:val="16"/>
                </w:rPr>
                <w:t xml:space="preserve">, each </w:t>
              </w:r>
              <w:r w:rsidR="0096158E">
                <w:rPr>
                  <w:rFonts w:ascii="Segoe UI" w:eastAsia="Segoe UI" w:hAnsi="Segoe UI"/>
                  <w:color w:val="000000"/>
                  <w:sz w:val="16"/>
                </w:rPr>
                <w:t>p</w:t>
              </w:r>
              <w:r w:rsidRPr="00CC7BFF">
                <w:rPr>
                  <w:rFonts w:ascii="Segoe UI" w:eastAsia="Segoe UI" w:hAnsi="Segoe UI"/>
                  <w:color w:val="000000"/>
                  <w:sz w:val="16"/>
                </w:rPr>
                <w:t>arty represents and warrants to the other that:</w:t>
              </w:r>
            </w:ins>
          </w:p>
          <w:p w14:paraId="181FAB3E" w14:textId="77777777" w:rsidR="0096158E" w:rsidRPr="00CC7BFF" w:rsidRDefault="0096158E" w:rsidP="00CC7BFF">
            <w:pPr>
              <w:spacing w:after="0" w:line="240" w:lineRule="auto"/>
              <w:jc w:val="both"/>
              <w:rPr>
                <w:ins w:id="299" w:author="Parulekar, Prutha" w:date="2023-07-05T09:40:00Z"/>
                <w:rFonts w:ascii="Segoe UI" w:eastAsia="Segoe UI" w:hAnsi="Segoe UI"/>
                <w:color w:val="000000"/>
                <w:sz w:val="16"/>
              </w:rPr>
            </w:pPr>
          </w:p>
          <w:p w14:paraId="5C074D19" w14:textId="62E88634" w:rsidR="00D04403" w:rsidRPr="00CC7BFF" w:rsidRDefault="00D04403" w:rsidP="00CC7BFF">
            <w:pPr>
              <w:pStyle w:val="ListParagraph"/>
              <w:numPr>
                <w:ilvl w:val="0"/>
                <w:numId w:val="21"/>
              </w:numPr>
              <w:spacing w:after="0" w:line="240" w:lineRule="auto"/>
              <w:jc w:val="both"/>
              <w:rPr>
                <w:ins w:id="300" w:author="Parulekar, Prutha" w:date="2023-07-05T09:40:00Z"/>
                <w:rFonts w:ascii="Segoe UI" w:eastAsia="Segoe UI" w:hAnsi="Segoe UI"/>
                <w:color w:val="000000"/>
                <w:sz w:val="16"/>
              </w:rPr>
            </w:pPr>
            <w:ins w:id="301" w:author="Parulekar, Prutha" w:date="2023-07-05T09:40:00Z">
              <w:r w:rsidRPr="00CC7BFF">
                <w:rPr>
                  <w:rFonts w:ascii="Segoe UI" w:eastAsia="Segoe UI" w:hAnsi="Segoe UI"/>
                  <w:color w:val="000000"/>
                  <w:sz w:val="16"/>
                </w:rPr>
                <w:t>It is a corporation duly organized, validly existing and in good standing under the laws of the jurisdiction in which it is incorporated.</w:t>
              </w:r>
            </w:ins>
          </w:p>
          <w:p w14:paraId="348C36B8" w14:textId="77777777" w:rsidR="00932AFD" w:rsidRDefault="00D04403" w:rsidP="003329E2">
            <w:pPr>
              <w:pStyle w:val="ListParagraph"/>
              <w:numPr>
                <w:ilvl w:val="0"/>
                <w:numId w:val="21"/>
              </w:numPr>
              <w:spacing w:after="0" w:line="240" w:lineRule="auto"/>
              <w:jc w:val="both"/>
              <w:rPr>
                <w:ins w:id="302" w:author="Parulekar, Prutha" w:date="2023-07-05T09:40:00Z"/>
                <w:rFonts w:ascii="Segoe UI" w:eastAsia="Segoe UI" w:hAnsi="Segoe UI"/>
                <w:color w:val="000000"/>
                <w:sz w:val="16"/>
              </w:rPr>
            </w:pPr>
            <w:ins w:id="303" w:author="Parulekar, Prutha" w:date="2023-07-05T09:40:00Z">
              <w:r w:rsidRPr="00CC7BFF">
                <w:rPr>
                  <w:rFonts w:ascii="Segoe UI" w:eastAsia="Segoe UI" w:hAnsi="Segoe UI"/>
                  <w:color w:val="000000"/>
                  <w:sz w:val="16"/>
                </w:rPr>
                <w:t xml:space="preserve">It has the corporate power and authority and the legal right to </w:t>
              </w:r>
              <w:proofErr w:type="gramStart"/>
              <w:r w:rsidRPr="00CC7BFF">
                <w:rPr>
                  <w:rFonts w:ascii="Segoe UI" w:eastAsia="Segoe UI" w:hAnsi="Segoe UI"/>
                  <w:color w:val="000000"/>
                  <w:sz w:val="16"/>
                </w:rPr>
                <w:t>enter into</w:t>
              </w:r>
              <w:proofErr w:type="gramEnd"/>
              <w:r w:rsidRPr="00CC7BFF">
                <w:rPr>
                  <w:rFonts w:ascii="Segoe UI" w:eastAsia="Segoe UI" w:hAnsi="Segoe UI"/>
                  <w:color w:val="000000"/>
                  <w:sz w:val="16"/>
                </w:rPr>
                <w:t xml:space="preserve"> this </w:t>
              </w:r>
              <w:r w:rsidR="0096158E">
                <w:rPr>
                  <w:rFonts w:ascii="Segoe UI" w:eastAsia="Segoe UI" w:hAnsi="Segoe UI"/>
                  <w:color w:val="000000"/>
                  <w:sz w:val="16"/>
                </w:rPr>
                <w:t xml:space="preserve">Contract </w:t>
              </w:r>
              <w:r w:rsidRPr="00CC7BFF">
                <w:rPr>
                  <w:rFonts w:ascii="Segoe UI" w:eastAsia="Segoe UI" w:hAnsi="Segoe UI"/>
                  <w:color w:val="000000"/>
                  <w:sz w:val="16"/>
                </w:rPr>
                <w:t xml:space="preserve">and to perform its obligations hereunder and has taken all necessary corporate action on its part to authorize the execution and delivery of this </w:t>
              </w:r>
              <w:r w:rsidR="0096158E">
                <w:rPr>
                  <w:rFonts w:ascii="Segoe UI" w:eastAsia="Segoe UI" w:hAnsi="Segoe UI"/>
                  <w:color w:val="000000"/>
                  <w:sz w:val="16"/>
                </w:rPr>
                <w:t>Contract</w:t>
              </w:r>
              <w:r w:rsidRPr="00CC7BFF">
                <w:rPr>
                  <w:rFonts w:ascii="Segoe UI" w:eastAsia="Segoe UI" w:hAnsi="Segoe UI"/>
                  <w:color w:val="000000"/>
                  <w:sz w:val="16"/>
                </w:rPr>
                <w:t xml:space="preserve">, and the performance of its obligations hereunder.  </w:t>
              </w:r>
            </w:ins>
          </w:p>
          <w:p w14:paraId="7F4A9D2E" w14:textId="089AE851" w:rsidR="00D04403" w:rsidRPr="00CC7BFF" w:rsidRDefault="00D04403" w:rsidP="00CC7BFF">
            <w:pPr>
              <w:pStyle w:val="ListParagraph"/>
              <w:numPr>
                <w:ilvl w:val="0"/>
                <w:numId w:val="21"/>
              </w:numPr>
              <w:spacing w:after="0" w:line="240" w:lineRule="auto"/>
              <w:jc w:val="both"/>
              <w:rPr>
                <w:ins w:id="304" w:author="Parulekar, Prutha" w:date="2023-07-05T09:40:00Z"/>
                <w:rFonts w:ascii="Segoe UI" w:eastAsia="Segoe UI" w:hAnsi="Segoe UI"/>
                <w:color w:val="000000"/>
                <w:sz w:val="16"/>
              </w:rPr>
            </w:pPr>
            <w:ins w:id="305" w:author="Parulekar, Prutha" w:date="2023-07-05T09:40:00Z">
              <w:r w:rsidRPr="00CC7BFF">
                <w:rPr>
                  <w:rFonts w:ascii="Segoe UI" w:eastAsia="Segoe UI" w:hAnsi="Segoe UI"/>
                  <w:color w:val="000000"/>
                  <w:sz w:val="16"/>
                </w:rPr>
                <w:t xml:space="preserve">The execution, </w:t>
              </w:r>
              <w:proofErr w:type="gramStart"/>
              <w:r w:rsidRPr="00CC7BFF">
                <w:rPr>
                  <w:rFonts w:ascii="Segoe UI" w:eastAsia="Segoe UI" w:hAnsi="Segoe UI"/>
                  <w:color w:val="000000"/>
                  <w:sz w:val="16"/>
                </w:rPr>
                <w:t>delivery</w:t>
              </w:r>
              <w:proofErr w:type="gramEnd"/>
              <w:r w:rsidRPr="00CC7BFF">
                <w:rPr>
                  <w:rFonts w:ascii="Segoe UI" w:eastAsia="Segoe UI" w:hAnsi="Segoe UI"/>
                  <w:color w:val="000000"/>
                  <w:sz w:val="16"/>
                </w:rPr>
                <w:t xml:space="preserve"> and performance of its obligations under this </w:t>
              </w:r>
            </w:ins>
            <w:ins w:id="306" w:author="Parulekar, Prutha" w:date="2023-07-05T09:52:00Z">
              <w:r w:rsidR="007266A4">
                <w:rPr>
                  <w:rFonts w:ascii="Segoe UI" w:eastAsia="Segoe UI" w:hAnsi="Segoe UI"/>
                  <w:color w:val="000000"/>
                  <w:sz w:val="16"/>
                </w:rPr>
                <w:t>Contract</w:t>
              </w:r>
            </w:ins>
            <w:ins w:id="307" w:author="Parulekar, Prutha" w:date="2023-07-05T09:40:00Z">
              <w:r w:rsidRPr="00CC7BFF">
                <w:rPr>
                  <w:rFonts w:ascii="Segoe UI" w:eastAsia="Segoe UI" w:hAnsi="Segoe UI"/>
                  <w:color w:val="000000"/>
                  <w:sz w:val="16"/>
                </w:rPr>
                <w:t xml:space="preserve"> do not and will not contravene any law, regulation, order, judgment or decree applicable to it or conflict with or result in any breach or default under any agreement, instrument, regulation, license or authorization binding upon it or any of its assets, any confidentiality, non-compete or similar or other obligations with any person or entity or party.</w:t>
              </w:r>
            </w:ins>
          </w:p>
          <w:p w14:paraId="24B81435" w14:textId="77777777" w:rsidR="00D04403" w:rsidRDefault="00D04403">
            <w:pPr>
              <w:rPr>
                <w:ins w:id="308" w:author="Parulekar, Prutha" w:date="2023-07-05T09:40:00Z"/>
              </w:rPr>
            </w:pPr>
          </w:p>
          <w:tbl>
            <w:tblPr>
              <w:tblW w:w="0" w:type="auto"/>
              <w:tblCellMar>
                <w:left w:w="0" w:type="dxa"/>
                <w:right w:w="0" w:type="dxa"/>
              </w:tblCellMar>
              <w:tblLook w:val="04A0" w:firstRow="1" w:lastRow="0" w:firstColumn="1" w:lastColumn="0" w:noHBand="0" w:noVBand="1"/>
            </w:tblPr>
            <w:tblGrid>
              <w:gridCol w:w="10219"/>
            </w:tblGrid>
            <w:tr w:rsidR="00E16D79" w14:paraId="6E6BFEEF" w14:textId="77777777" w:rsidTr="00AD3B06">
              <w:trPr>
                <w:trHeight w:val="226"/>
              </w:trPr>
              <w:tc>
                <w:tcPr>
                  <w:tcW w:w="10240" w:type="dxa"/>
                  <w:tcBorders>
                    <w:top w:val="nil"/>
                    <w:left w:val="nil"/>
                    <w:bottom w:val="nil"/>
                    <w:right w:val="nil"/>
                  </w:tcBorders>
                  <w:tcMar>
                    <w:top w:w="0" w:type="dxa"/>
                    <w:left w:w="39" w:type="dxa"/>
                    <w:bottom w:w="0" w:type="dxa"/>
                    <w:right w:w="39" w:type="dxa"/>
                  </w:tcMar>
                </w:tcPr>
                <w:p w14:paraId="66EB58C2" w14:textId="5D318D45" w:rsidR="009A288A" w:rsidRDefault="0091627E">
                  <w:pPr>
                    <w:spacing w:after="0" w:line="240" w:lineRule="auto"/>
                    <w:rPr>
                      <w:ins w:id="309" w:author="Parulekar, Prutha" w:date="2023-07-05T09:40:00Z"/>
                      <w:rFonts w:ascii="Segoe UI" w:eastAsia="Segoe UI" w:hAnsi="Segoe UI"/>
                      <w:b/>
                      <w:color w:val="000000"/>
                      <w:sz w:val="16"/>
                      <w:u w:val="single"/>
                    </w:rPr>
                  </w:pPr>
                  <w:ins w:id="310" w:author="Parulekar, Prutha" w:date="2023-07-05T09:40:00Z">
                    <w:r>
                      <w:rPr>
                        <w:rFonts w:ascii="Segoe UI" w:eastAsia="Segoe UI" w:hAnsi="Segoe UI"/>
                        <w:b/>
                        <w:color w:val="000000"/>
                        <w:sz w:val="16"/>
                        <w:u w:val="single"/>
                      </w:rPr>
                      <w:t xml:space="preserve">9. </w:t>
                    </w:r>
                    <w:r w:rsidR="009A288A">
                      <w:rPr>
                        <w:rFonts w:ascii="Segoe UI" w:eastAsia="Segoe UI" w:hAnsi="Segoe UI"/>
                        <w:b/>
                        <w:color w:val="000000"/>
                        <w:sz w:val="16"/>
                        <w:u w:val="single"/>
                      </w:rPr>
                      <w:t>Warranty Disclaimer</w:t>
                    </w:r>
                  </w:ins>
                </w:p>
                <w:p w14:paraId="04E059CA" w14:textId="77777777" w:rsidR="009A288A" w:rsidRDefault="009A288A">
                  <w:pPr>
                    <w:spacing w:after="0" w:line="240" w:lineRule="auto"/>
                    <w:rPr>
                      <w:ins w:id="311" w:author="Parulekar, Prutha" w:date="2023-07-05T09:40:00Z"/>
                      <w:rFonts w:ascii="Segoe UI" w:eastAsia="Segoe UI" w:hAnsi="Segoe UI"/>
                      <w:b/>
                      <w:color w:val="000000"/>
                      <w:sz w:val="16"/>
                      <w:u w:val="single"/>
                    </w:rPr>
                  </w:pPr>
                </w:p>
                <w:p w14:paraId="0FCCC40B" w14:textId="52FE1759" w:rsidR="009A288A" w:rsidRPr="00CC7BFF" w:rsidRDefault="009A288A" w:rsidP="00CC7BFF">
                  <w:pPr>
                    <w:spacing w:after="0" w:line="240" w:lineRule="auto"/>
                    <w:jc w:val="both"/>
                    <w:rPr>
                      <w:ins w:id="312" w:author="Parulekar, Prutha" w:date="2023-07-05T09:40:00Z"/>
                      <w:rFonts w:ascii="Segoe UI" w:eastAsia="Segoe UI" w:hAnsi="Segoe UI"/>
                      <w:bCs/>
                      <w:color w:val="000000"/>
                      <w:sz w:val="16"/>
                    </w:rPr>
                  </w:pPr>
                  <w:ins w:id="313" w:author="Parulekar, Prutha" w:date="2023-07-05T09:40:00Z">
                    <w:r>
                      <w:rPr>
                        <w:rFonts w:ascii="Segoe UI" w:eastAsia="Segoe UI" w:hAnsi="Segoe UI"/>
                        <w:bCs/>
                        <w:color w:val="000000"/>
                        <w:sz w:val="16"/>
                      </w:rPr>
                      <w:t>DIPL</w:t>
                    </w:r>
                    <w:r w:rsidRPr="00CC7BFF">
                      <w:rPr>
                        <w:rFonts w:ascii="Segoe UI" w:eastAsia="Segoe UI" w:hAnsi="Segoe UI"/>
                        <w:bCs/>
                        <w:color w:val="000000"/>
                        <w:sz w:val="16"/>
                      </w:rPr>
                      <w:t xml:space="preserve">’s full contractual service obligations to the </w:t>
                    </w:r>
                    <w:r>
                      <w:rPr>
                        <w:rFonts w:ascii="Segoe UI" w:eastAsia="Segoe UI" w:hAnsi="Segoe UI"/>
                        <w:bCs/>
                        <w:color w:val="000000"/>
                        <w:sz w:val="16"/>
                      </w:rPr>
                      <w:t>User</w:t>
                    </w:r>
                    <w:r w:rsidRPr="00CC7BFF">
                      <w:rPr>
                        <w:rFonts w:ascii="Segoe UI" w:eastAsia="Segoe UI" w:hAnsi="Segoe UI"/>
                        <w:bCs/>
                        <w:color w:val="000000"/>
                        <w:sz w:val="16"/>
                      </w:rPr>
                      <w:t xml:space="preserve"> are described in this </w:t>
                    </w:r>
                    <w:r>
                      <w:rPr>
                        <w:rFonts w:ascii="Segoe UI" w:eastAsia="Segoe UI" w:hAnsi="Segoe UI"/>
                        <w:bCs/>
                        <w:color w:val="000000"/>
                        <w:sz w:val="16"/>
                      </w:rPr>
                      <w:t>Contract</w:t>
                    </w:r>
                    <w:r w:rsidRPr="00CC7BFF">
                      <w:rPr>
                        <w:rFonts w:ascii="Segoe UI" w:eastAsia="Segoe UI" w:hAnsi="Segoe UI"/>
                        <w:bCs/>
                        <w:color w:val="000000"/>
                        <w:sz w:val="16"/>
                      </w:rPr>
                      <w:t xml:space="preserve">. </w:t>
                    </w:r>
                    <w:r>
                      <w:rPr>
                        <w:rFonts w:ascii="Segoe UI" w:eastAsia="Segoe UI" w:hAnsi="Segoe UI"/>
                        <w:bCs/>
                        <w:color w:val="000000"/>
                        <w:sz w:val="16"/>
                      </w:rPr>
                      <w:t>DIPL</w:t>
                    </w:r>
                    <w:r w:rsidRPr="00CC7BFF">
                      <w:rPr>
                        <w:rFonts w:ascii="Segoe UI" w:eastAsia="Segoe UI" w:hAnsi="Segoe UI"/>
                        <w:bCs/>
                        <w:color w:val="000000"/>
                        <w:sz w:val="16"/>
                      </w:rPr>
                      <w:t xml:space="preserve"> provides no warranties under this </w:t>
                    </w:r>
                    <w:r>
                      <w:rPr>
                        <w:rFonts w:ascii="Segoe UI" w:eastAsia="Segoe UI" w:hAnsi="Segoe UI"/>
                        <w:bCs/>
                        <w:color w:val="000000"/>
                        <w:sz w:val="16"/>
                      </w:rPr>
                      <w:t>Contract</w:t>
                    </w:r>
                    <w:r w:rsidRPr="00CC7BFF">
                      <w:rPr>
                        <w:rFonts w:ascii="Segoe UI" w:eastAsia="Segoe UI" w:hAnsi="Segoe UI"/>
                        <w:bCs/>
                        <w:color w:val="000000"/>
                        <w:sz w:val="16"/>
                      </w:rPr>
                      <w:t xml:space="preserve">. All service and parts to support service under this </w:t>
                    </w:r>
                    <w:r>
                      <w:rPr>
                        <w:rFonts w:ascii="Segoe UI" w:eastAsia="Segoe UI" w:hAnsi="Segoe UI"/>
                        <w:bCs/>
                        <w:color w:val="000000"/>
                        <w:sz w:val="16"/>
                      </w:rPr>
                      <w:t>Contract</w:t>
                    </w:r>
                    <w:r w:rsidRPr="00CC7BFF">
                      <w:rPr>
                        <w:rFonts w:ascii="Segoe UI" w:eastAsia="Segoe UI" w:hAnsi="Segoe UI"/>
                        <w:bCs/>
                        <w:color w:val="000000"/>
                        <w:sz w:val="16"/>
                      </w:rPr>
                      <w:t xml:space="preserve"> are provided AS IS. NO WARRANTY OF MERCHANTABILITY OR FITNESS FOR A PARTICULAR PURPOSE APPLIES TO ANYTHING PROVIDED BY </w:t>
                    </w:r>
                    <w:r>
                      <w:rPr>
                        <w:rFonts w:ascii="Segoe UI" w:eastAsia="Segoe UI" w:hAnsi="Segoe UI"/>
                        <w:bCs/>
                        <w:color w:val="000000"/>
                        <w:sz w:val="16"/>
                      </w:rPr>
                      <w:t>DIPL</w:t>
                    </w:r>
                    <w:r w:rsidRPr="00CC7BFF">
                      <w:rPr>
                        <w:rFonts w:ascii="Segoe UI" w:eastAsia="Segoe UI" w:hAnsi="Segoe UI"/>
                        <w:bCs/>
                        <w:color w:val="000000"/>
                        <w:sz w:val="16"/>
                      </w:rPr>
                      <w:t>’</w:t>
                    </w:r>
                    <w:r>
                      <w:rPr>
                        <w:rFonts w:ascii="Segoe UI" w:eastAsia="Segoe UI" w:hAnsi="Segoe UI"/>
                        <w:bCs/>
                        <w:color w:val="000000"/>
                        <w:sz w:val="16"/>
                      </w:rPr>
                      <w:t>S</w:t>
                    </w:r>
                    <w:r w:rsidRPr="00CC7BFF">
                      <w:rPr>
                        <w:rFonts w:ascii="Segoe UI" w:eastAsia="Segoe UI" w:hAnsi="Segoe UI"/>
                        <w:bCs/>
                        <w:color w:val="000000"/>
                        <w:sz w:val="16"/>
                      </w:rPr>
                      <w:t xml:space="preserve"> </w:t>
                    </w:r>
                    <w:r>
                      <w:rPr>
                        <w:rFonts w:ascii="Segoe UI" w:eastAsia="Segoe UI" w:hAnsi="Segoe UI"/>
                        <w:bCs/>
                        <w:color w:val="000000"/>
                        <w:sz w:val="16"/>
                      </w:rPr>
                      <w:t xml:space="preserve">AUTHORISED REPRESENTATIVE </w:t>
                    </w:r>
                    <w:r w:rsidRPr="00CC7BFF">
                      <w:rPr>
                        <w:rFonts w:ascii="Segoe UI" w:eastAsia="Segoe UI" w:hAnsi="Segoe UI"/>
                        <w:bCs/>
                        <w:color w:val="000000"/>
                        <w:sz w:val="16"/>
                      </w:rPr>
                      <w:t xml:space="preserve">OR </w:t>
                    </w:r>
                    <w:r>
                      <w:rPr>
                        <w:rFonts w:ascii="Segoe UI" w:eastAsia="Segoe UI" w:hAnsi="Segoe UI"/>
                        <w:bCs/>
                        <w:color w:val="000000"/>
                        <w:sz w:val="16"/>
                      </w:rPr>
                      <w:t>DIPL</w:t>
                    </w:r>
                    <w:r w:rsidRPr="00CC7BFF">
                      <w:rPr>
                        <w:rFonts w:ascii="Segoe UI" w:eastAsia="Segoe UI" w:hAnsi="Segoe UI"/>
                        <w:bCs/>
                        <w:color w:val="000000"/>
                        <w:sz w:val="16"/>
                      </w:rPr>
                      <w:t>.</w:t>
                    </w:r>
                  </w:ins>
                </w:p>
                <w:p w14:paraId="6B0A32DA" w14:textId="77777777" w:rsidR="009A288A" w:rsidRDefault="009A288A">
                  <w:pPr>
                    <w:spacing w:after="0" w:line="240" w:lineRule="auto"/>
                    <w:rPr>
                      <w:ins w:id="314" w:author="Parulekar, Prutha" w:date="2023-07-05T09:40:00Z"/>
                      <w:rFonts w:ascii="Segoe UI" w:eastAsia="Segoe UI" w:hAnsi="Segoe UI"/>
                      <w:b/>
                      <w:color w:val="000000"/>
                      <w:sz w:val="16"/>
                      <w:u w:val="single"/>
                    </w:rPr>
                  </w:pPr>
                </w:p>
                <w:p w14:paraId="2AC134B5" w14:textId="4B2754A2" w:rsidR="00504B24" w:rsidRPr="00504B24" w:rsidRDefault="00A63F6C" w:rsidP="00CC7BFF">
                  <w:pPr>
                    <w:spacing w:after="0" w:line="240" w:lineRule="auto"/>
                    <w:rPr>
                      <w:ins w:id="315" w:author="Parulekar, Prutha" w:date="2023-07-05T09:40:00Z"/>
                      <w:rFonts w:ascii="Segoe UI" w:eastAsia="Segoe UI" w:hAnsi="Segoe UI"/>
                      <w:b/>
                      <w:color w:val="000000"/>
                      <w:sz w:val="16"/>
                      <w:u w:val="single"/>
                    </w:rPr>
                  </w:pPr>
                  <w:moveToRangeStart w:id="316" w:author="Parulekar, Prutha" w:date="2023-07-05T09:40:00Z" w:name="move139442457"/>
                  <w:moveTo w:id="317" w:author="Parulekar, Prutha" w:date="2023-07-05T09:40:00Z">
                    <w:r w:rsidRPr="00AD3B06">
                      <w:rPr>
                        <w:rFonts w:ascii="Segoe UI" w:eastAsia="Segoe UI" w:hAnsi="Segoe UI"/>
                        <w:b/>
                        <w:color w:val="000000"/>
                        <w:sz w:val="16"/>
                        <w:u w:val="single"/>
                      </w:rPr>
                      <w:t xml:space="preserve">10. </w:t>
                    </w:r>
                  </w:moveTo>
                  <w:moveToRangeEnd w:id="316"/>
                  <w:ins w:id="318" w:author="Parulekar, Prutha" w:date="2023-07-05T09:40:00Z">
                    <w:r w:rsidR="00504B24" w:rsidRPr="00CC7BFF">
                      <w:rPr>
                        <w:rFonts w:ascii="Segoe UI" w:eastAsia="Segoe UI" w:hAnsi="Segoe UI"/>
                        <w:b/>
                        <w:color w:val="000000"/>
                        <w:sz w:val="16"/>
                        <w:u w:val="single"/>
                      </w:rPr>
                      <w:t>L</w:t>
                    </w:r>
                    <w:r w:rsidR="00CB0F2C">
                      <w:rPr>
                        <w:rFonts w:ascii="Segoe UI" w:eastAsia="Segoe UI" w:hAnsi="Segoe UI"/>
                        <w:b/>
                        <w:color w:val="000000"/>
                        <w:sz w:val="16"/>
                        <w:u w:val="single"/>
                      </w:rPr>
                      <w:t>imitation</w:t>
                    </w:r>
                    <w:r w:rsidR="00504B24" w:rsidRPr="00CC7BFF">
                      <w:rPr>
                        <w:rFonts w:ascii="Segoe UI" w:eastAsia="Segoe UI" w:hAnsi="Segoe UI"/>
                        <w:b/>
                        <w:color w:val="000000"/>
                        <w:sz w:val="16"/>
                        <w:u w:val="single"/>
                      </w:rPr>
                      <w:t xml:space="preserve"> </w:t>
                    </w:r>
                    <w:r w:rsidR="00CB0F2C">
                      <w:rPr>
                        <w:rFonts w:ascii="Segoe UI" w:eastAsia="Segoe UI" w:hAnsi="Segoe UI"/>
                        <w:b/>
                        <w:color w:val="000000"/>
                        <w:sz w:val="16"/>
                        <w:u w:val="single"/>
                      </w:rPr>
                      <w:t>of</w:t>
                    </w:r>
                    <w:r w:rsidR="00504B24" w:rsidRPr="00CC7BFF">
                      <w:rPr>
                        <w:rFonts w:ascii="Segoe UI" w:eastAsia="Segoe UI" w:hAnsi="Segoe UI"/>
                        <w:b/>
                        <w:color w:val="000000"/>
                        <w:sz w:val="16"/>
                        <w:u w:val="single"/>
                      </w:rPr>
                      <w:t xml:space="preserve"> L</w:t>
                    </w:r>
                    <w:r w:rsidR="00CB0F2C">
                      <w:rPr>
                        <w:rFonts w:ascii="Segoe UI" w:eastAsia="Segoe UI" w:hAnsi="Segoe UI"/>
                        <w:b/>
                        <w:color w:val="000000"/>
                        <w:sz w:val="16"/>
                        <w:u w:val="single"/>
                      </w:rPr>
                      <w:t>iability</w:t>
                    </w:r>
                  </w:ins>
                </w:p>
                <w:p w14:paraId="510FC77D" w14:textId="77777777" w:rsidR="00504B24" w:rsidRPr="00504B24" w:rsidRDefault="00504B24" w:rsidP="00504B24">
                  <w:pPr>
                    <w:spacing w:after="0" w:line="240" w:lineRule="auto"/>
                    <w:rPr>
                      <w:ins w:id="319" w:author="Parulekar, Prutha" w:date="2023-07-05T09:40:00Z"/>
                      <w:rFonts w:ascii="Segoe UI" w:eastAsia="Segoe UI" w:hAnsi="Segoe UI"/>
                      <w:b/>
                      <w:color w:val="000000"/>
                      <w:sz w:val="16"/>
                      <w:u w:val="single"/>
                    </w:rPr>
                  </w:pPr>
                </w:p>
                <w:p w14:paraId="6564E80A" w14:textId="2426C612" w:rsidR="00504B24" w:rsidRPr="00CC7BFF" w:rsidRDefault="003306CD" w:rsidP="00CC7BFF">
                  <w:pPr>
                    <w:pStyle w:val="ListParagraph"/>
                    <w:numPr>
                      <w:ilvl w:val="1"/>
                      <w:numId w:val="24"/>
                    </w:numPr>
                    <w:spacing w:after="0" w:line="240" w:lineRule="auto"/>
                    <w:jc w:val="both"/>
                    <w:rPr>
                      <w:ins w:id="320" w:author="Parulekar, Prutha" w:date="2023-07-05T09:40:00Z"/>
                      <w:rFonts w:ascii="Segoe UI" w:eastAsia="Segoe UI" w:hAnsi="Segoe UI"/>
                      <w:bCs/>
                      <w:color w:val="000000"/>
                      <w:sz w:val="16"/>
                    </w:rPr>
                  </w:pPr>
                  <w:ins w:id="321" w:author="Parulekar, Prutha" w:date="2023-07-05T09:40:00Z">
                    <w:r>
                      <w:rPr>
                        <w:rFonts w:ascii="Segoe UI" w:eastAsia="Segoe UI" w:hAnsi="Segoe UI"/>
                        <w:bCs/>
                        <w:color w:val="000000"/>
                        <w:sz w:val="16"/>
                      </w:rPr>
                      <w:t>DIPL</w:t>
                    </w:r>
                    <w:r w:rsidR="00504B24" w:rsidRPr="00CC7BFF">
                      <w:rPr>
                        <w:rFonts w:ascii="Segoe UI" w:eastAsia="Segoe UI" w:hAnsi="Segoe UI"/>
                        <w:bCs/>
                        <w:color w:val="000000"/>
                        <w:sz w:val="16"/>
                      </w:rPr>
                      <w:t xml:space="preserve">’s total liability, if any, and </w:t>
                    </w:r>
                    <w:r>
                      <w:rPr>
                        <w:rFonts w:ascii="Segoe UI" w:eastAsia="Segoe UI" w:hAnsi="Segoe UI"/>
                        <w:bCs/>
                        <w:color w:val="000000"/>
                        <w:sz w:val="16"/>
                      </w:rPr>
                      <w:t>the User</w:t>
                    </w:r>
                    <w:r w:rsidR="00504B24" w:rsidRPr="00CC7BFF">
                      <w:rPr>
                        <w:rFonts w:ascii="Segoe UI" w:eastAsia="Segoe UI" w:hAnsi="Segoe UI"/>
                        <w:bCs/>
                        <w:color w:val="000000"/>
                        <w:sz w:val="16"/>
                      </w:rPr>
                      <w:t xml:space="preserve">’s exclusive remedy with respect to the </w:t>
                    </w:r>
                    <w:r>
                      <w:rPr>
                        <w:rFonts w:ascii="Segoe UI" w:eastAsia="Segoe UI" w:hAnsi="Segoe UI"/>
                        <w:bCs/>
                        <w:color w:val="000000"/>
                        <w:sz w:val="16"/>
                      </w:rPr>
                      <w:t>s</w:t>
                    </w:r>
                    <w:r w:rsidR="00504B24" w:rsidRPr="00CC7BFF">
                      <w:rPr>
                        <w:rFonts w:ascii="Segoe UI" w:eastAsia="Segoe UI" w:hAnsi="Segoe UI"/>
                        <w:bCs/>
                        <w:color w:val="000000"/>
                        <w:sz w:val="16"/>
                      </w:rPr>
                      <w:t xml:space="preserve">ervices or </w:t>
                    </w:r>
                    <w:r>
                      <w:rPr>
                        <w:rFonts w:ascii="Segoe UI" w:eastAsia="Segoe UI" w:hAnsi="Segoe UI"/>
                        <w:bCs/>
                        <w:color w:val="000000"/>
                        <w:sz w:val="16"/>
                      </w:rPr>
                      <w:t>DIPL</w:t>
                    </w:r>
                    <w:r w:rsidR="00504B24" w:rsidRPr="00CC7BFF">
                      <w:rPr>
                        <w:rFonts w:ascii="Segoe UI" w:eastAsia="Segoe UI" w:hAnsi="Segoe UI"/>
                        <w:bCs/>
                        <w:color w:val="000000"/>
                        <w:sz w:val="16"/>
                      </w:rPr>
                      <w:t xml:space="preserve">’s performance of the </w:t>
                    </w:r>
                    <w:r>
                      <w:rPr>
                        <w:rFonts w:ascii="Segoe UI" w:eastAsia="Segoe UI" w:hAnsi="Segoe UI"/>
                        <w:bCs/>
                        <w:color w:val="000000"/>
                        <w:sz w:val="16"/>
                      </w:rPr>
                      <w:t>s</w:t>
                    </w:r>
                    <w:r w:rsidR="00504B24" w:rsidRPr="00CC7BFF">
                      <w:rPr>
                        <w:rFonts w:ascii="Segoe UI" w:eastAsia="Segoe UI" w:hAnsi="Segoe UI"/>
                        <w:bCs/>
                        <w:color w:val="000000"/>
                        <w:sz w:val="16"/>
                      </w:rPr>
                      <w:t xml:space="preserve">ervices is limited to an amount not to exceed the price stated in this </w:t>
                    </w:r>
                    <w:r>
                      <w:rPr>
                        <w:rFonts w:ascii="Segoe UI" w:eastAsia="Segoe UI" w:hAnsi="Segoe UI"/>
                        <w:bCs/>
                        <w:color w:val="000000"/>
                        <w:sz w:val="16"/>
                      </w:rPr>
                      <w:t>Contract</w:t>
                    </w:r>
                    <w:r w:rsidR="00504B24" w:rsidRPr="00CC7BFF">
                      <w:rPr>
                        <w:rFonts w:ascii="Segoe UI" w:eastAsia="Segoe UI" w:hAnsi="Segoe UI"/>
                        <w:bCs/>
                        <w:color w:val="000000"/>
                        <w:sz w:val="16"/>
                      </w:rPr>
                      <w:t xml:space="preserve"> for the </w:t>
                    </w:r>
                    <w:r>
                      <w:rPr>
                        <w:rFonts w:ascii="Segoe UI" w:eastAsia="Segoe UI" w:hAnsi="Segoe UI"/>
                        <w:bCs/>
                        <w:color w:val="000000"/>
                        <w:sz w:val="16"/>
                      </w:rPr>
                      <w:t>s</w:t>
                    </w:r>
                    <w:r w:rsidR="00504B24" w:rsidRPr="00CC7BFF">
                      <w:rPr>
                        <w:rFonts w:ascii="Segoe UI" w:eastAsia="Segoe UI" w:hAnsi="Segoe UI"/>
                        <w:bCs/>
                        <w:color w:val="000000"/>
                        <w:sz w:val="16"/>
                      </w:rPr>
                      <w:t xml:space="preserve">ervice that is the basis for the claim. THIS LIMITATION SHALL NOT APPLY TO THIRD PARTY CLAIMS FOR BODILY INJURY OR DEATH CAUSED BY </w:t>
                    </w:r>
                    <w:r>
                      <w:rPr>
                        <w:rFonts w:ascii="Segoe UI" w:eastAsia="Segoe UI" w:hAnsi="Segoe UI"/>
                        <w:bCs/>
                        <w:color w:val="000000"/>
                        <w:sz w:val="16"/>
                      </w:rPr>
                      <w:t>DIPL</w:t>
                    </w:r>
                    <w:r w:rsidR="00504B24" w:rsidRPr="00CC7BFF">
                      <w:rPr>
                        <w:rFonts w:ascii="Segoe UI" w:eastAsia="Segoe UI" w:hAnsi="Segoe UI"/>
                        <w:bCs/>
                        <w:color w:val="000000"/>
                        <w:sz w:val="16"/>
                      </w:rPr>
                      <w:t xml:space="preserve">’S NEGLIGENCE. </w:t>
                    </w:r>
                    <w:r>
                      <w:rPr>
                        <w:rFonts w:ascii="Segoe UI" w:eastAsia="Segoe UI" w:hAnsi="Segoe UI"/>
                        <w:bCs/>
                        <w:color w:val="000000"/>
                        <w:sz w:val="16"/>
                      </w:rPr>
                      <w:t>DIPL</w:t>
                    </w:r>
                    <w:r w:rsidR="00504B24" w:rsidRPr="00CC7BFF">
                      <w:rPr>
                        <w:rFonts w:ascii="Segoe UI" w:eastAsia="Segoe UI" w:hAnsi="Segoe UI"/>
                        <w:bCs/>
                        <w:color w:val="000000"/>
                        <w:sz w:val="16"/>
                      </w:rPr>
                      <w:t xml:space="preserve"> WILL HAVE NO LIABILITY FOR ANY ASSISTANCE </w:t>
                    </w:r>
                    <w:r>
                      <w:rPr>
                        <w:rFonts w:ascii="Segoe UI" w:eastAsia="Segoe UI" w:hAnsi="Segoe UI"/>
                        <w:bCs/>
                        <w:color w:val="000000"/>
                        <w:sz w:val="16"/>
                      </w:rPr>
                      <w:t>DIPL</w:t>
                    </w:r>
                    <w:r w:rsidR="00504B24" w:rsidRPr="00CC7BFF">
                      <w:rPr>
                        <w:rFonts w:ascii="Segoe UI" w:eastAsia="Segoe UI" w:hAnsi="Segoe UI"/>
                        <w:bCs/>
                        <w:color w:val="000000"/>
                        <w:sz w:val="16"/>
                      </w:rPr>
                      <w:t xml:space="preserve"> PROVIDES THAT IS NOT REQUIRED UNDER THIS </w:t>
                    </w:r>
                    <w:r>
                      <w:rPr>
                        <w:rFonts w:ascii="Segoe UI" w:eastAsia="Segoe UI" w:hAnsi="Segoe UI"/>
                        <w:bCs/>
                        <w:color w:val="000000"/>
                        <w:sz w:val="16"/>
                      </w:rPr>
                      <w:t>CONTRACT</w:t>
                    </w:r>
                    <w:r w:rsidR="00504B24" w:rsidRPr="00CC7BFF">
                      <w:rPr>
                        <w:rFonts w:ascii="Segoe UI" w:eastAsia="Segoe UI" w:hAnsi="Segoe UI"/>
                        <w:bCs/>
                        <w:color w:val="000000"/>
                        <w:sz w:val="16"/>
                      </w:rPr>
                      <w:t>.</w:t>
                    </w:r>
                  </w:ins>
                </w:p>
                <w:p w14:paraId="6B26BB78" w14:textId="34972434" w:rsidR="00504B24" w:rsidRDefault="00504B24" w:rsidP="00CB0F2C">
                  <w:pPr>
                    <w:numPr>
                      <w:ilvl w:val="1"/>
                      <w:numId w:val="24"/>
                    </w:numPr>
                    <w:spacing w:after="0" w:line="240" w:lineRule="auto"/>
                    <w:jc w:val="both"/>
                    <w:rPr>
                      <w:ins w:id="322" w:author="Parulekar, Prutha" w:date="2023-07-05T09:40:00Z"/>
                      <w:rFonts w:ascii="Segoe UI" w:eastAsia="Segoe UI" w:hAnsi="Segoe UI"/>
                      <w:bCs/>
                      <w:color w:val="000000"/>
                      <w:sz w:val="16"/>
                    </w:rPr>
                  </w:pPr>
                  <w:ins w:id="323" w:author="Parulekar, Prutha" w:date="2023-07-05T09:40:00Z">
                    <w:r w:rsidRPr="00CC7BFF">
                      <w:rPr>
                        <w:rFonts w:ascii="Segoe UI" w:eastAsia="Segoe UI" w:hAnsi="Segoe UI"/>
                        <w:bCs/>
                        <w:color w:val="000000"/>
                        <w:sz w:val="16"/>
                      </w:rPr>
                      <w:t xml:space="preserve">IN NO EVENT SHALL </w:t>
                    </w:r>
                    <w:r w:rsidR="003306CD">
                      <w:rPr>
                        <w:rFonts w:ascii="Segoe UI" w:eastAsia="Segoe UI" w:hAnsi="Segoe UI"/>
                        <w:bCs/>
                        <w:color w:val="000000"/>
                        <w:sz w:val="16"/>
                      </w:rPr>
                      <w:t xml:space="preserve">DIPL </w:t>
                    </w:r>
                    <w:r w:rsidRPr="00CC7BFF">
                      <w:rPr>
                        <w:rFonts w:ascii="Segoe UI" w:eastAsia="Segoe UI" w:hAnsi="Segoe UI"/>
                        <w:bCs/>
                        <w:color w:val="000000"/>
                        <w:sz w:val="16"/>
                      </w:rPr>
                      <w:t>OR ITS AFFILIATES BE LIABLE FOR ANY INDIRECT, PUNITIVE, INCIDENTAL, CONSEQUENTIAL, OR SPECIAL DAMAGES, INCLUDING WITHOUT LIMITATION, LOST REVENUES OR PROFITS, BUSINESS INTERRUPTION, LOSS OF DATA, OR THE COST OF SUBSTITUTE PRODUCTS OR SERVICES WHETHER ARISING FROM BREACH OF CONTRACT, BREACH OF WARRANTY, NEGLIGENCE, INDEMNITY, STRICT LIABILITY OR OTHER TORT.</w:t>
                    </w:r>
                  </w:ins>
                </w:p>
                <w:p w14:paraId="2554C04D" w14:textId="77777777" w:rsidR="00A63F6C" w:rsidRPr="00CC7BFF" w:rsidRDefault="00A63F6C" w:rsidP="00CC7BFF">
                  <w:pPr>
                    <w:spacing w:after="0" w:line="240" w:lineRule="auto"/>
                    <w:jc w:val="both"/>
                    <w:rPr>
                      <w:ins w:id="324" w:author="Parulekar, Prutha" w:date="2023-07-05T09:40:00Z"/>
                      <w:rFonts w:ascii="Segoe UI" w:eastAsia="Segoe UI" w:hAnsi="Segoe UI"/>
                      <w:bCs/>
                      <w:color w:val="000000"/>
                      <w:sz w:val="16"/>
                    </w:rPr>
                  </w:pPr>
                </w:p>
                <w:p w14:paraId="0D0A4010" w14:textId="61991A85" w:rsidR="00A63F6C" w:rsidRPr="00CC7BFF" w:rsidRDefault="00A63F6C" w:rsidP="00CC7BFF">
                  <w:pPr>
                    <w:pStyle w:val="ListParagraph"/>
                    <w:numPr>
                      <w:ilvl w:val="0"/>
                      <w:numId w:val="25"/>
                    </w:numPr>
                    <w:spacing w:after="0" w:line="240" w:lineRule="auto"/>
                    <w:rPr>
                      <w:ins w:id="325" w:author="Parulekar, Prutha" w:date="2023-07-05T09:40:00Z"/>
                      <w:rFonts w:ascii="Segoe UI" w:eastAsia="Segoe UI" w:hAnsi="Segoe UI"/>
                      <w:b/>
                      <w:color w:val="000000"/>
                      <w:sz w:val="16"/>
                      <w:u w:val="single"/>
                    </w:rPr>
                  </w:pPr>
                  <w:ins w:id="326" w:author="Parulekar, Prutha" w:date="2023-07-05T09:40:00Z">
                    <w:r w:rsidRPr="00CC7BFF">
                      <w:rPr>
                        <w:rFonts w:ascii="Segoe UI" w:eastAsia="Segoe UI" w:hAnsi="Segoe UI"/>
                        <w:b/>
                        <w:color w:val="000000"/>
                        <w:sz w:val="16"/>
                        <w:u w:val="single"/>
                        <w:lang w:val="en-GB"/>
                      </w:rPr>
                      <w:t>I</w:t>
                    </w:r>
                    <w:r>
                      <w:rPr>
                        <w:rFonts w:ascii="Segoe UI" w:eastAsia="Segoe UI" w:hAnsi="Segoe UI"/>
                        <w:b/>
                        <w:color w:val="000000"/>
                        <w:sz w:val="16"/>
                        <w:u w:val="single"/>
                        <w:lang w:val="en-GB"/>
                      </w:rPr>
                      <w:t>ndependent</w:t>
                    </w:r>
                    <w:r w:rsidRPr="00CC7BFF">
                      <w:rPr>
                        <w:rFonts w:ascii="Segoe UI" w:eastAsia="Segoe UI" w:hAnsi="Segoe UI"/>
                        <w:b/>
                        <w:color w:val="000000"/>
                        <w:sz w:val="16"/>
                        <w:u w:val="single"/>
                        <w:lang w:val="en-GB"/>
                      </w:rPr>
                      <w:t xml:space="preserve"> C</w:t>
                    </w:r>
                    <w:r>
                      <w:rPr>
                        <w:rFonts w:ascii="Segoe UI" w:eastAsia="Segoe UI" w:hAnsi="Segoe UI"/>
                        <w:b/>
                        <w:color w:val="000000"/>
                        <w:sz w:val="16"/>
                        <w:u w:val="single"/>
                        <w:lang w:val="en-GB"/>
                      </w:rPr>
                      <w:t>ontractor</w:t>
                    </w:r>
                  </w:ins>
                </w:p>
                <w:p w14:paraId="5D4855EA" w14:textId="77777777" w:rsidR="00A63F6C" w:rsidRPr="00A63F6C" w:rsidRDefault="00A63F6C" w:rsidP="00A63F6C">
                  <w:pPr>
                    <w:spacing w:after="0" w:line="240" w:lineRule="auto"/>
                    <w:rPr>
                      <w:ins w:id="327" w:author="Parulekar, Prutha" w:date="2023-07-05T09:40:00Z"/>
                      <w:rFonts w:ascii="Segoe UI" w:eastAsia="Segoe UI" w:hAnsi="Segoe UI"/>
                      <w:b/>
                      <w:color w:val="000000"/>
                      <w:sz w:val="16"/>
                      <w:u w:val="single"/>
                    </w:rPr>
                  </w:pPr>
                </w:p>
                <w:p w14:paraId="3B14E360" w14:textId="56A28A22" w:rsidR="00A63F6C" w:rsidRPr="00CC7BFF" w:rsidRDefault="00A63F6C" w:rsidP="00A63F6C">
                  <w:pPr>
                    <w:spacing w:after="0" w:line="240" w:lineRule="auto"/>
                    <w:rPr>
                      <w:ins w:id="328" w:author="Parulekar, Prutha" w:date="2023-07-05T09:40:00Z"/>
                      <w:rFonts w:ascii="Segoe UI" w:eastAsia="Segoe UI" w:hAnsi="Segoe UI"/>
                      <w:bCs/>
                      <w:color w:val="000000"/>
                      <w:sz w:val="16"/>
                    </w:rPr>
                  </w:pPr>
                  <w:ins w:id="329" w:author="Parulekar, Prutha" w:date="2023-07-05T09:40:00Z">
                    <w:r>
                      <w:rPr>
                        <w:rFonts w:ascii="Segoe UI" w:eastAsia="Segoe UI" w:hAnsi="Segoe UI"/>
                        <w:bCs/>
                        <w:color w:val="000000"/>
                        <w:sz w:val="16"/>
                      </w:rPr>
                      <w:t>DIPL</w:t>
                    </w:r>
                    <w:r w:rsidRPr="00CC7BFF">
                      <w:rPr>
                        <w:rFonts w:ascii="Segoe UI" w:eastAsia="Segoe UI" w:hAnsi="Segoe UI"/>
                        <w:bCs/>
                        <w:color w:val="000000"/>
                        <w:sz w:val="16"/>
                      </w:rPr>
                      <w:t xml:space="preserve"> is </w:t>
                    </w:r>
                    <w:r>
                      <w:rPr>
                        <w:rFonts w:ascii="Segoe UI" w:eastAsia="Segoe UI" w:hAnsi="Segoe UI"/>
                        <w:bCs/>
                        <w:color w:val="000000"/>
                        <w:sz w:val="16"/>
                      </w:rPr>
                      <w:t>User</w:t>
                    </w:r>
                    <w:r w:rsidRPr="00CC7BFF">
                      <w:rPr>
                        <w:rFonts w:ascii="Segoe UI" w:eastAsia="Segoe UI" w:hAnsi="Segoe UI"/>
                        <w:bCs/>
                        <w:color w:val="000000"/>
                        <w:sz w:val="16"/>
                      </w:rPr>
                      <w:t xml:space="preserve">'s independent contractor, not </w:t>
                    </w:r>
                    <w:r>
                      <w:rPr>
                        <w:rFonts w:ascii="Segoe UI" w:eastAsia="Segoe UI" w:hAnsi="Segoe UI"/>
                        <w:bCs/>
                        <w:color w:val="000000"/>
                        <w:sz w:val="16"/>
                      </w:rPr>
                      <w:t>User</w:t>
                    </w:r>
                    <w:r w:rsidRPr="00CC7BFF">
                      <w:rPr>
                        <w:rFonts w:ascii="Segoe UI" w:eastAsia="Segoe UI" w:hAnsi="Segoe UI"/>
                        <w:bCs/>
                        <w:color w:val="000000"/>
                        <w:sz w:val="16"/>
                      </w:rPr>
                      <w:t>’s employee, agent, joint venture, or partner.</w:t>
                    </w:r>
                    <w:r>
                      <w:rPr>
                        <w:rFonts w:ascii="Segoe UI" w:eastAsia="Segoe UI" w:hAnsi="Segoe UI"/>
                        <w:bCs/>
                        <w:color w:val="000000"/>
                        <w:sz w:val="16"/>
                      </w:rPr>
                      <w:t xml:space="preserve"> DIPL</w:t>
                    </w:r>
                    <w:r w:rsidRPr="00CC7BFF">
                      <w:rPr>
                        <w:rFonts w:ascii="Segoe UI" w:eastAsia="Segoe UI" w:hAnsi="Segoe UI"/>
                        <w:bCs/>
                        <w:color w:val="000000"/>
                        <w:sz w:val="16"/>
                      </w:rPr>
                      <w:t>’</w:t>
                    </w:r>
                    <w:r>
                      <w:rPr>
                        <w:rFonts w:ascii="Segoe UI" w:eastAsia="Segoe UI" w:hAnsi="Segoe UI"/>
                        <w:bCs/>
                        <w:color w:val="000000"/>
                        <w:sz w:val="16"/>
                      </w:rPr>
                      <w:t>s</w:t>
                    </w:r>
                    <w:r w:rsidRPr="00CC7BFF">
                      <w:rPr>
                        <w:rFonts w:ascii="Segoe UI" w:eastAsia="Segoe UI" w:hAnsi="Segoe UI"/>
                        <w:bCs/>
                        <w:color w:val="000000"/>
                        <w:sz w:val="16"/>
                      </w:rPr>
                      <w:t xml:space="preserve"> employees and </w:t>
                    </w:r>
                    <w:r>
                      <w:rPr>
                        <w:rFonts w:ascii="Segoe UI" w:eastAsia="Segoe UI" w:hAnsi="Segoe UI"/>
                        <w:bCs/>
                        <w:color w:val="000000"/>
                        <w:sz w:val="16"/>
                      </w:rPr>
                      <w:t xml:space="preserve">DIPL </w:t>
                    </w:r>
                    <w:r w:rsidRPr="00CC7BFF">
                      <w:rPr>
                        <w:rFonts w:ascii="Segoe UI" w:eastAsia="Segoe UI" w:hAnsi="Segoe UI"/>
                        <w:bCs/>
                        <w:color w:val="000000"/>
                        <w:sz w:val="16"/>
                      </w:rPr>
                      <w:t xml:space="preserve">subcontractors are under </w:t>
                    </w:r>
                    <w:r>
                      <w:rPr>
                        <w:rFonts w:ascii="Segoe UI" w:eastAsia="Segoe UI" w:hAnsi="Segoe UI"/>
                        <w:bCs/>
                        <w:color w:val="000000"/>
                        <w:sz w:val="16"/>
                      </w:rPr>
                      <w:t xml:space="preserve">DIPL </w:t>
                    </w:r>
                    <w:r w:rsidRPr="00CC7BFF">
                      <w:rPr>
                        <w:rFonts w:ascii="Segoe UI" w:eastAsia="Segoe UI" w:hAnsi="Segoe UI"/>
                        <w:bCs/>
                        <w:color w:val="000000"/>
                        <w:sz w:val="16"/>
                      </w:rPr>
                      <w:t xml:space="preserve">exclusive direction and control. </w:t>
                    </w:r>
                  </w:ins>
                </w:p>
                <w:p w14:paraId="1F379BE0" w14:textId="77777777" w:rsidR="009A288A" w:rsidRDefault="009A288A">
                  <w:pPr>
                    <w:spacing w:after="0" w:line="240" w:lineRule="auto"/>
                    <w:rPr>
                      <w:ins w:id="330" w:author="Parulekar, Prutha" w:date="2023-07-05T09:40:00Z"/>
                      <w:rFonts w:ascii="Segoe UI" w:eastAsia="Segoe UI" w:hAnsi="Segoe UI"/>
                      <w:b/>
                      <w:color w:val="000000"/>
                      <w:sz w:val="16"/>
                      <w:u w:val="single"/>
                    </w:rPr>
                  </w:pPr>
                </w:p>
                <w:p w14:paraId="28C02584" w14:textId="5CC864C4" w:rsidR="00E16D79" w:rsidRDefault="004F4E2D" w:rsidP="00AD3B06">
                  <w:pPr>
                    <w:pStyle w:val="ListParagraph"/>
                    <w:numPr>
                      <w:ilvl w:val="0"/>
                      <w:numId w:val="25"/>
                    </w:numPr>
                    <w:spacing w:after="0" w:line="240" w:lineRule="auto"/>
                  </w:pPr>
                  <w:r w:rsidRPr="00CC7BFF">
                    <w:rPr>
                      <w:rFonts w:ascii="Segoe UI" w:eastAsia="Segoe UI" w:hAnsi="Segoe UI"/>
                      <w:b/>
                      <w:color w:val="000000"/>
                      <w:sz w:val="16"/>
                      <w:u w:val="single"/>
                    </w:rPr>
                    <w:t xml:space="preserve">Operation, </w:t>
                  </w:r>
                  <w:proofErr w:type="gramStart"/>
                  <w:r w:rsidRPr="00CC7BFF">
                    <w:rPr>
                      <w:rFonts w:ascii="Segoe UI" w:eastAsia="Segoe UI" w:hAnsi="Segoe UI"/>
                      <w:b/>
                      <w:color w:val="000000"/>
                      <w:sz w:val="16"/>
                      <w:u w:val="single"/>
                    </w:rPr>
                    <w:t>Law</w:t>
                  </w:r>
                  <w:proofErr w:type="gramEnd"/>
                  <w:r w:rsidRPr="00CC7BFF">
                    <w:rPr>
                      <w:rFonts w:ascii="Segoe UI" w:eastAsia="Segoe UI" w:hAnsi="Segoe UI"/>
                      <w:b/>
                      <w:color w:val="000000"/>
                      <w:sz w:val="16"/>
                      <w:u w:val="single"/>
                    </w:rPr>
                    <w:t xml:space="preserve"> and Arbitration</w:t>
                  </w:r>
                </w:p>
              </w:tc>
            </w:tr>
          </w:tbl>
          <w:p w14:paraId="402009B1" w14:textId="77777777" w:rsidR="00E16D79" w:rsidRDefault="00E16D79">
            <w:pPr>
              <w:spacing w:after="0" w:line="240" w:lineRule="auto"/>
            </w:pPr>
          </w:p>
        </w:tc>
        <w:tc>
          <w:tcPr>
            <w:tcW w:w="21" w:type="dxa"/>
          </w:tcPr>
          <w:p w14:paraId="04B549A4" w14:textId="77777777" w:rsidR="00E16D79" w:rsidRDefault="00E16D79">
            <w:pPr>
              <w:pStyle w:val="EmptyCellLayoutStyle"/>
              <w:spacing w:after="0" w:line="240" w:lineRule="auto"/>
            </w:pPr>
          </w:p>
        </w:tc>
        <w:tc>
          <w:tcPr>
            <w:tcW w:w="149" w:type="dxa"/>
          </w:tcPr>
          <w:p w14:paraId="39D6CA68" w14:textId="77777777" w:rsidR="00E16D79" w:rsidRDefault="00E16D79">
            <w:pPr>
              <w:pStyle w:val="EmptyCellLayoutStyle"/>
              <w:spacing w:after="0" w:line="240" w:lineRule="auto"/>
            </w:pPr>
          </w:p>
        </w:tc>
      </w:tr>
      <w:tr w:rsidR="00AD3B06" w14:paraId="2543C4A9" w14:textId="77777777" w:rsidTr="00DC79E3">
        <w:trPr>
          <w:trHeight w:val="43"/>
        </w:trPr>
        <w:tc>
          <w:tcPr>
            <w:tcW w:w="6" w:type="dxa"/>
          </w:tcPr>
          <w:p w14:paraId="5E860045" w14:textId="77777777" w:rsidR="00E16D79" w:rsidRDefault="00E16D79">
            <w:pPr>
              <w:pStyle w:val="EmptyCellLayoutStyle"/>
              <w:spacing w:after="0" w:line="240" w:lineRule="auto"/>
            </w:pPr>
          </w:p>
        </w:tc>
        <w:tc>
          <w:tcPr>
            <w:tcW w:w="18" w:type="dxa"/>
          </w:tcPr>
          <w:p w14:paraId="55C5436A" w14:textId="77777777" w:rsidR="00E16D79" w:rsidRDefault="00E16D79">
            <w:pPr>
              <w:pStyle w:val="EmptyCellLayoutStyle"/>
              <w:spacing w:after="0" w:line="240" w:lineRule="auto"/>
            </w:pPr>
          </w:p>
        </w:tc>
        <w:tc>
          <w:tcPr>
            <w:tcW w:w="9" w:type="dxa"/>
          </w:tcPr>
          <w:p w14:paraId="0BB81466" w14:textId="77777777" w:rsidR="00E16D79" w:rsidRDefault="00E16D79">
            <w:pPr>
              <w:pStyle w:val="EmptyCellLayoutStyle"/>
              <w:spacing w:after="0" w:line="240" w:lineRule="auto"/>
            </w:pPr>
          </w:p>
        </w:tc>
        <w:tc>
          <w:tcPr>
            <w:tcW w:w="11" w:type="dxa"/>
          </w:tcPr>
          <w:p w14:paraId="2FF34D32" w14:textId="77777777" w:rsidR="00E16D79" w:rsidRDefault="00E16D79">
            <w:pPr>
              <w:pStyle w:val="EmptyCellLayoutStyle"/>
              <w:spacing w:after="0" w:line="240" w:lineRule="auto"/>
            </w:pPr>
          </w:p>
        </w:tc>
        <w:tc>
          <w:tcPr>
            <w:tcW w:w="6" w:type="dxa"/>
          </w:tcPr>
          <w:p w14:paraId="23E53D39" w14:textId="77777777" w:rsidR="00E16D79" w:rsidRDefault="00E16D79">
            <w:pPr>
              <w:pStyle w:val="EmptyCellLayoutStyle"/>
              <w:spacing w:after="0" w:line="240" w:lineRule="auto"/>
            </w:pPr>
          </w:p>
        </w:tc>
        <w:tc>
          <w:tcPr>
            <w:tcW w:w="6" w:type="dxa"/>
          </w:tcPr>
          <w:p w14:paraId="2C6A872E" w14:textId="77777777" w:rsidR="00E16D79" w:rsidRDefault="00E16D79">
            <w:pPr>
              <w:pStyle w:val="EmptyCellLayoutStyle"/>
              <w:spacing w:after="0" w:line="240" w:lineRule="auto"/>
            </w:pPr>
          </w:p>
        </w:tc>
        <w:tc>
          <w:tcPr>
            <w:tcW w:w="34" w:type="dxa"/>
          </w:tcPr>
          <w:p w14:paraId="0DD0B087" w14:textId="77777777" w:rsidR="00E16D79" w:rsidRDefault="00E16D79">
            <w:pPr>
              <w:pStyle w:val="EmptyCellLayoutStyle"/>
              <w:spacing w:after="0" w:line="240" w:lineRule="auto"/>
            </w:pPr>
          </w:p>
        </w:tc>
        <w:tc>
          <w:tcPr>
            <w:tcW w:w="6" w:type="dxa"/>
          </w:tcPr>
          <w:p w14:paraId="1A10E318" w14:textId="77777777" w:rsidR="00E16D79" w:rsidRDefault="00E16D79">
            <w:pPr>
              <w:pStyle w:val="EmptyCellLayoutStyle"/>
              <w:spacing w:after="0" w:line="240" w:lineRule="auto"/>
            </w:pPr>
          </w:p>
        </w:tc>
        <w:tc>
          <w:tcPr>
            <w:tcW w:w="44" w:type="dxa"/>
          </w:tcPr>
          <w:p w14:paraId="14E4BE1A" w14:textId="77777777" w:rsidR="00E16D79" w:rsidRDefault="00E16D79">
            <w:pPr>
              <w:pStyle w:val="EmptyCellLayoutStyle"/>
              <w:spacing w:after="0" w:line="240" w:lineRule="auto"/>
            </w:pPr>
          </w:p>
        </w:tc>
        <w:tc>
          <w:tcPr>
            <w:tcW w:w="36" w:type="dxa"/>
          </w:tcPr>
          <w:p w14:paraId="265DAFA2" w14:textId="77777777" w:rsidR="00E16D79" w:rsidRDefault="00E16D79">
            <w:pPr>
              <w:pStyle w:val="EmptyCellLayoutStyle"/>
              <w:spacing w:after="0" w:line="240" w:lineRule="auto"/>
            </w:pPr>
          </w:p>
        </w:tc>
        <w:tc>
          <w:tcPr>
            <w:tcW w:w="191" w:type="dxa"/>
          </w:tcPr>
          <w:p w14:paraId="73279890" w14:textId="77777777" w:rsidR="00E16D79" w:rsidRDefault="00E16D79">
            <w:pPr>
              <w:pStyle w:val="EmptyCellLayoutStyle"/>
              <w:spacing w:after="0" w:line="240" w:lineRule="auto"/>
            </w:pPr>
          </w:p>
        </w:tc>
        <w:tc>
          <w:tcPr>
            <w:tcW w:w="334" w:type="dxa"/>
          </w:tcPr>
          <w:p w14:paraId="5114CDCA" w14:textId="77777777" w:rsidR="00E16D79" w:rsidRDefault="00E16D79">
            <w:pPr>
              <w:pStyle w:val="EmptyCellLayoutStyle"/>
              <w:spacing w:after="0" w:line="240" w:lineRule="auto"/>
            </w:pPr>
          </w:p>
        </w:tc>
        <w:tc>
          <w:tcPr>
            <w:tcW w:w="44" w:type="dxa"/>
          </w:tcPr>
          <w:p w14:paraId="2627936E" w14:textId="77777777" w:rsidR="00E16D79" w:rsidRDefault="00E16D79">
            <w:pPr>
              <w:pStyle w:val="EmptyCellLayoutStyle"/>
              <w:spacing w:after="0" w:line="240" w:lineRule="auto"/>
            </w:pPr>
          </w:p>
        </w:tc>
        <w:tc>
          <w:tcPr>
            <w:tcW w:w="51" w:type="dxa"/>
          </w:tcPr>
          <w:p w14:paraId="574F9CA8" w14:textId="77777777" w:rsidR="00E16D79" w:rsidRDefault="00E16D79">
            <w:pPr>
              <w:pStyle w:val="EmptyCellLayoutStyle"/>
              <w:spacing w:after="0" w:line="240" w:lineRule="auto"/>
            </w:pPr>
          </w:p>
        </w:tc>
        <w:tc>
          <w:tcPr>
            <w:tcW w:w="22" w:type="dxa"/>
          </w:tcPr>
          <w:p w14:paraId="2439ADA1" w14:textId="77777777" w:rsidR="00E16D79" w:rsidRDefault="00E16D79">
            <w:pPr>
              <w:pStyle w:val="EmptyCellLayoutStyle"/>
              <w:spacing w:after="0" w:line="240" w:lineRule="auto"/>
            </w:pPr>
          </w:p>
        </w:tc>
        <w:tc>
          <w:tcPr>
            <w:tcW w:w="16" w:type="dxa"/>
          </w:tcPr>
          <w:p w14:paraId="53C6AFBC" w14:textId="77777777" w:rsidR="00E16D79" w:rsidRDefault="00E16D79">
            <w:pPr>
              <w:pStyle w:val="EmptyCellLayoutStyle"/>
              <w:spacing w:after="0" w:line="240" w:lineRule="auto"/>
            </w:pPr>
          </w:p>
        </w:tc>
        <w:tc>
          <w:tcPr>
            <w:tcW w:w="16" w:type="dxa"/>
          </w:tcPr>
          <w:p w14:paraId="0850AC9F" w14:textId="77777777" w:rsidR="00E16D79" w:rsidRDefault="00E16D79">
            <w:pPr>
              <w:pStyle w:val="EmptyCellLayoutStyle"/>
              <w:spacing w:after="0" w:line="240" w:lineRule="auto"/>
            </w:pPr>
          </w:p>
        </w:tc>
        <w:tc>
          <w:tcPr>
            <w:tcW w:w="16" w:type="dxa"/>
          </w:tcPr>
          <w:p w14:paraId="19FB03C4" w14:textId="77777777" w:rsidR="00E16D79" w:rsidRDefault="00E16D79">
            <w:pPr>
              <w:pStyle w:val="EmptyCellLayoutStyle"/>
              <w:spacing w:after="0" w:line="240" w:lineRule="auto"/>
            </w:pPr>
          </w:p>
        </w:tc>
        <w:tc>
          <w:tcPr>
            <w:tcW w:w="42" w:type="dxa"/>
          </w:tcPr>
          <w:p w14:paraId="4DCC2BED" w14:textId="77777777" w:rsidR="00E16D79" w:rsidRDefault="00E16D79">
            <w:pPr>
              <w:pStyle w:val="EmptyCellLayoutStyle"/>
              <w:spacing w:after="0" w:line="240" w:lineRule="auto"/>
            </w:pPr>
          </w:p>
        </w:tc>
        <w:tc>
          <w:tcPr>
            <w:tcW w:w="16" w:type="dxa"/>
          </w:tcPr>
          <w:p w14:paraId="2CBE0601" w14:textId="77777777" w:rsidR="00E16D79" w:rsidRDefault="00E16D79">
            <w:pPr>
              <w:pStyle w:val="EmptyCellLayoutStyle"/>
              <w:spacing w:after="0" w:line="240" w:lineRule="auto"/>
            </w:pPr>
          </w:p>
        </w:tc>
        <w:tc>
          <w:tcPr>
            <w:tcW w:w="16" w:type="dxa"/>
          </w:tcPr>
          <w:p w14:paraId="10F92537" w14:textId="77777777" w:rsidR="00E16D79" w:rsidRDefault="00E16D79">
            <w:pPr>
              <w:pStyle w:val="EmptyCellLayoutStyle"/>
              <w:spacing w:after="0" w:line="240" w:lineRule="auto"/>
            </w:pPr>
          </w:p>
        </w:tc>
        <w:tc>
          <w:tcPr>
            <w:tcW w:w="24" w:type="dxa"/>
          </w:tcPr>
          <w:p w14:paraId="41156215" w14:textId="77777777" w:rsidR="00E16D79" w:rsidRDefault="00E16D79">
            <w:pPr>
              <w:pStyle w:val="EmptyCellLayoutStyle"/>
              <w:spacing w:after="0" w:line="240" w:lineRule="auto"/>
            </w:pPr>
          </w:p>
        </w:tc>
        <w:tc>
          <w:tcPr>
            <w:tcW w:w="292" w:type="dxa"/>
          </w:tcPr>
          <w:p w14:paraId="6C6094D2" w14:textId="77777777" w:rsidR="00E16D79" w:rsidRDefault="00E16D79">
            <w:pPr>
              <w:pStyle w:val="EmptyCellLayoutStyle"/>
              <w:spacing w:after="0" w:line="240" w:lineRule="auto"/>
            </w:pPr>
          </w:p>
        </w:tc>
        <w:tc>
          <w:tcPr>
            <w:tcW w:w="24" w:type="dxa"/>
          </w:tcPr>
          <w:p w14:paraId="503A2A48" w14:textId="77777777" w:rsidR="00E16D79" w:rsidRDefault="00E16D79">
            <w:pPr>
              <w:pStyle w:val="EmptyCellLayoutStyle"/>
              <w:spacing w:after="0" w:line="240" w:lineRule="auto"/>
            </w:pPr>
          </w:p>
        </w:tc>
        <w:tc>
          <w:tcPr>
            <w:tcW w:w="16" w:type="dxa"/>
          </w:tcPr>
          <w:p w14:paraId="6274FEDF" w14:textId="77777777" w:rsidR="00E16D79" w:rsidRDefault="00E16D79">
            <w:pPr>
              <w:pStyle w:val="EmptyCellLayoutStyle"/>
              <w:spacing w:after="0" w:line="240" w:lineRule="auto"/>
            </w:pPr>
          </w:p>
        </w:tc>
        <w:tc>
          <w:tcPr>
            <w:tcW w:w="32" w:type="dxa"/>
          </w:tcPr>
          <w:p w14:paraId="3D628E5F" w14:textId="77777777" w:rsidR="00E16D79" w:rsidRDefault="00E16D79">
            <w:pPr>
              <w:pStyle w:val="EmptyCellLayoutStyle"/>
              <w:spacing w:after="0" w:line="240" w:lineRule="auto"/>
            </w:pPr>
          </w:p>
        </w:tc>
        <w:tc>
          <w:tcPr>
            <w:tcW w:w="85" w:type="dxa"/>
          </w:tcPr>
          <w:p w14:paraId="08FCB8CB" w14:textId="77777777" w:rsidR="00E16D79" w:rsidRDefault="00E16D79">
            <w:pPr>
              <w:pStyle w:val="EmptyCellLayoutStyle"/>
              <w:spacing w:after="0" w:line="240" w:lineRule="auto"/>
            </w:pPr>
          </w:p>
        </w:tc>
        <w:tc>
          <w:tcPr>
            <w:tcW w:w="475" w:type="dxa"/>
          </w:tcPr>
          <w:p w14:paraId="6249F4E6" w14:textId="77777777" w:rsidR="00E16D79" w:rsidRDefault="00E16D79">
            <w:pPr>
              <w:pStyle w:val="EmptyCellLayoutStyle"/>
              <w:spacing w:after="0" w:line="240" w:lineRule="auto"/>
            </w:pPr>
          </w:p>
        </w:tc>
        <w:tc>
          <w:tcPr>
            <w:tcW w:w="36" w:type="dxa"/>
          </w:tcPr>
          <w:p w14:paraId="4A44FB63" w14:textId="77777777" w:rsidR="00E16D79" w:rsidRDefault="00E16D79">
            <w:pPr>
              <w:pStyle w:val="EmptyCellLayoutStyle"/>
              <w:spacing w:after="0" w:line="240" w:lineRule="auto"/>
            </w:pPr>
          </w:p>
        </w:tc>
        <w:tc>
          <w:tcPr>
            <w:tcW w:w="129" w:type="dxa"/>
          </w:tcPr>
          <w:p w14:paraId="536CEB04" w14:textId="77777777" w:rsidR="00E16D79" w:rsidRDefault="00E16D79">
            <w:pPr>
              <w:pStyle w:val="EmptyCellLayoutStyle"/>
              <w:spacing w:after="0" w:line="240" w:lineRule="auto"/>
            </w:pPr>
          </w:p>
        </w:tc>
        <w:tc>
          <w:tcPr>
            <w:tcW w:w="94" w:type="dxa"/>
          </w:tcPr>
          <w:p w14:paraId="1480E16E" w14:textId="77777777" w:rsidR="00E16D79" w:rsidRDefault="00E16D79">
            <w:pPr>
              <w:pStyle w:val="EmptyCellLayoutStyle"/>
              <w:spacing w:after="0" w:line="240" w:lineRule="auto"/>
            </w:pPr>
          </w:p>
        </w:tc>
        <w:tc>
          <w:tcPr>
            <w:tcW w:w="57" w:type="dxa"/>
          </w:tcPr>
          <w:p w14:paraId="2F54FECC" w14:textId="77777777" w:rsidR="00E16D79" w:rsidRDefault="00E16D79">
            <w:pPr>
              <w:pStyle w:val="EmptyCellLayoutStyle"/>
              <w:spacing w:after="0" w:line="240" w:lineRule="auto"/>
            </w:pPr>
          </w:p>
        </w:tc>
        <w:tc>
          <w:tcPr>
            <w:tcW w:w="685" w:type="dxa"/>
          </w:tcPr>
          <w:p w14:paraId="6ABF96AC" w14:textId="77777777" w:rsidR="00E16D79" w:rsidRDefault="00E16D79">
            <w:pPr>
              <w:pStyle w:val="EmptyCellLayoutStyle"/>
              <w:spacing w:after="0" w:line="240" w:lineRule="auto"/>
            </w:pPr>
          </w:p>
        </w:tc>
        <w:tc>
          <w:tcPr>
            <w:tcW w:w="1241" w:type="dxa"/>
          </w:tcPr>
          <w:p w14:paraId="53043806" w14:textId="77777777" w:rsidR="00E16D79" w:rsidRDefault="00E16D79">
            <w:pPr>
              <w:pStyle w:val="EmptyCellLayoutStyle"/>
              <w:spacing w:after="0" w:line="240" w:lineRule="auto"/>
            </w:pPr>
          </w:p>
        </w:tc>
        <w:tc>
          <w:tcPr>
            <w:tcW w:w="131" w:type="dxa"/>
          </w:tcPr>
          <w:p w14:paraId="63E61B77" w14:textId="77777777" w:rsidR="00E16D79" w:rsidRDefault="00E16D79">
            <w:pPr>
              <w:pStyle w:val="EmptyCellLayoutStyle"/>
              <w:spacing w:after="0" w:line="240" w:lineRule="auto"/>
            </w:pPr>
          </w:p>
        </w:tc>
        <w:tc>
          <w:tcPr>
            <w:tcW w:w="1431" w:type="dxa"/>
          </w:tcPr>
          <w:p w14:paraId="0DB8838B" w14:textId="77777777" w:rsidR="00E16D79" w:rsidRDefault="00E16D79">
            <w:pPr>
              <w:pStyle w:val="EmptyCellLayoutStyle"/>
              <w:spacing w:after="0" w:line="240" w:lineRule="auto"/>
            </w:pPr>
          </w:p>
        </w:tc>
        <w:tc>
          <w:tcPr>
            <w:tcW w:w="2311" w:type="dxa"/>
          </w:tcPr>
          <w:p w14:paraId="7A9B20C4" w14:textId="77777777" w:rsidR="00E16D79" w:rsidRDefault="00E16D79">
            <w:pPr>
              <w:pStyle w:val="EmptyCellLayoutStyle"/>
              <w:spacing w:after="0" w:line="240" w:lineRule="auto"/>
            </w:pPr>
          </w:p>
        </w:tc>
        <w:tc>
          <w:tcPr>
            <w:tcW w:w="1686" w:type="dxa"/>
          </w:tcPr>
          <w:p w14:paraId="2C450507" w14:textId="77777777" w:rsidR="00E16D79" w:rsidRDefault="00E16D79">
            <w:pPr>
              <w:pStyle w:val="EmptyCellLayoutStyle"/>
              <w:spacing w:after="0" w:line="240" w:lineRule="auto"/>
            </w:pPr>
          </w:p>
        </w:tc>
        <w:tc>
          <w:tcPr>
            <w:tcW w:w="1353" w:type="dxa"/>
          </w:tcPr>
          <w:p w14:paraId="6EDEA0E7" w14:textId="77777777" w:rsidR="00E16D79" w:rsidRDefault="00E16D79">
            <w:pPr>
              <w:pStyle w:val="EmptyCellLayoutStyle"/>
              <w:spacing w:after="0" w:line="240" w:lineRule="auto"/>
            </w:pPr>
          </w:p>
        </w:tc>
        <w:tc>
          <w:tcPr>
            <w:tcW w:w="16" w:type="dxa"/>
          </w:tcPr>
          <w:p w14:paraId="6DCFA312" w14:textId="77777777" w:rsidR="00E16D79" w:rsidRDefault="00E16D79">
            <w:pPr>
              <w:pStyle w:val="EmptyCellLayoutStyle"/>
              <w:spacing w:after="0" w:line="240" w:lineRule="auto"/>
            </w:pPr>
          </w:p>
        </w:tc>
        <w:tc>
          <w:tcPr>
            <w:tcW w:w="21" w:type="dxa"/>
          </w:tcPr>
          <w:p w14:paraId="51AFCBC5" w14:textId="77777777" w:rsidR="00E16D79" w:rsidRDefault="00E16D79">
            <w:pPr>
              <w:pStyle w:val="EmptyCellLayoutStyle"/>
              <w:spacing w:after="0" w:line="240" w:lineRule="auto"/>
            </w:pPr>
          </w:p>
        </w:tc>
        <w:tc>
          <w:tcPr>
            <w:tcW w:w="149" w:type="dxa"/>
          </w:tcPr>
          <w:p w14:paraId="60292380" w14:textId="77777777" w:rsidR="00E16D79" w:rsidRDefault="00E16D79">
            <w:pPr>
              <w:pStyle w:val="EmptyCellLayoutStyle"/>
              <w:spacing w:after="0" w:line="240" w:lineRule="auto"/>
            </w:pPr>
          </w:p>
        </w:tc>
      </w:tr>
      <w:tr w:rsidR="00AD3B06" w14:paraId="5D7B0D00" w14:textId="77777777" w:rsidTr="00DC79E3">
        <w:trPr>
          <w:trHeight w:val="515"/>
        </w:trPr>
        <w:tc>
          <w:tcPr>
            <w:tcW w:w="6" w:type="dxa"/>
          </w:tcPr>
          <w:p w14:paraId="33DC5519" w14:textId="77777777" w:rsidR="00E16D79" w:rsidRDefault="00E16D79">
            <w:pPr>
              <w:pStyle w:val="EmptyCellLayoutStyle"/>
              <w:spacing w:after="0" w:line="240" w:lineRule="auto"/>
            </w:pPr>
          </w:p>
        </w:tc>
        <w:tc>
          <w:tcPr>
            <w:tcW w:w="18" w:type="dxa"/>
          </w:tcPr>
          <w:p w14:paraId="26B9616C" w14:textId="77777777" w:rsidR="00E16D79" w:rsidRDefault="00E16D79">
            <w:pPr>
              <w:pStyle w:val="EmptyCellLayoutStyle"/>
              <w:spacing w:after="0" w:line="240" w:lineRule="auto"/>
            </w:pPr>
          </w:p>
        </w:tc>
        <w:tc>
          <w:tcPr>
            <w:tcW w:w="9" w:type="dxa"/>
          </w:tcPr>
          <w:p w14:paraId="30DB2EB2" w14:textId="77777777" w:rsidR="00E16D79" w:rsidRDefault="00E16D79">
            <w:pPr>
              <w:pStyle w:val="EmptyCellLayoutStyle"/>
              <w:spacing w:after="0" w:line="240" w:lineRule="auto"/>
            </w:pPr>
          </w:p>
        </w:tc>
        <w:tc>
          <w:tcPr>
            <w:tcW w:w="11" w:type="dxa"/>
          </w:tcPr>
          <w:p w14:paraId="639B40EC" w14:textId="77777777" w:rsidR="00E16D79" w:rsidRDefault="00E16D79">
            <w:pPr>
              <w:pStyle w:val="EmptyCellLayoutStyle"/>
              <w:spacing w:after="0" w:line="240" w:lineRule="auto"/>
            </w:pPr>
          </w:p>
        </w:tc>
        <w:tc>
          <w:tcPr>
            <w:tcW w:w="6" w:type="dxa"/>
          </w:tcPr>
          <w:p w14:paraId="56168AE7" w14:textId="77777777" w:rsidR="00E16D79" w:rsidRDefault="00E16D79">
            <w:pPr>
              <w:pStyle w:val="EmptyCellLayoutStyle"/>
              <w:spacing w:after="0" w:line="240" w:lineRule="auto"/>
            </w:pPr>
          </w:p>
        </w:tc>
        <w:tc>
          <w:tcPr>
            <w:tcW w:w="6" w:type="dxa"/>
          </w:tcPr>
          <w:p w14:paraId="39DBB2B5" w14:textId="77777777" w:rsidR="00E16D79" w:rsidRDefault="00E16D79">
            <w:pPr>
              <w:pStyle w:val="EmptyCellLayoutStyle"/>
              <w:spacing w:after="0" w:line="240" w:lineRule="auto"/>
            </w:pPr>
          </w:p>
        </w:tc>
        <w:tc>
          <w:tcPr>
            <w:tcW w:w="34" w:type="dxa"/>
          </w:tcPr>
          <w:p w14:paraId="3C63AE15" w14:textId="77777777" w:rsidR="00E16D79" w:rsidRDefault="00E16D79">
            <w:pPr>
              <w:pStyle w:val="EmptyCellLayoutStyle"/>
              <w:spacing w:after="0" w:line="240" w:lineRule="auto"/>
            </w:pPr>
          </w:p>
        </w:tc>
        <w:tc>
          <w:tcPr>
            <w:tcW w:w="6" w:type="dxa"/>
          </w:tcPr>
          <w:p w14:paraId="571A3DC9" w14:textId="77777777" w:rsidR="00E16D79" w:rsidRDefault="00E16D79">
            <w:pPr>
              <w:pStyle w:val="EmptyCellLayoutStyle"/>
              <w:spacing w:after="0" w:line="240" w:lineRule="auto"/>
            </w:pPr>
          </w:p>
        </w:tc>
        <w:tc>
          <w:tcPr>
            <w:tcW w:w="44" w:type="dxa"/>
          </w:tcPr>
          <w:p w14:paraId="24C11FEA" w14:textId="77777777" w:rsidR="00E16D79" w:rsidRDefault="00E16D79">
            <w:pPr>
              <w:pStyle w:val="EmptyCellLayoutStyle"/>
              <w:spacing w:after="0" w:line="240" w:lineRule="auto"/>
            </w:pPr>
          </w:p>
        </w:tc>
        <w:tc>
          <w:tcPr>
            <w:tcW w:w="36" w:type="dxa"/>
          </w:tcPr>
          <w:p w14:paraId="1FF209F5" w14:textId="77777777" w:rsidR="00E16D79" w:rsidRDefault="00E16D79">
            <w:pPr>
              <w:pStyle w:val="EmptyCellLayoutStyle"/>
              <w:spacing w:after="0" w:line="240" w:lineRule="auto"/>
            </w:pPr>
          </w:p>
        </w:tc>
        <w:tc>
          <w:tcPr>
            <w:tcW w:w="191" w:type="dxa"/>
          </w:tcPr>
          <w:p w14:paraId="2374CD74" w14:textId="77777777" w:rsidR="00E16D79" w:rsidRDefault="00E16D79">
            <w:pPr>
              <w:pStyle w:val="EmptyCellLayoutStyle"/>
              <w:spacing w:after="0" w:line="240" w:lineRule="auto"/>
            </w:pPr>
          </w:p>
        </w:tc>
        <w:tc>
          <w:tcPr>
            <w:tcW w:w="334" w:type="dxa"/>
          </w:tcPr>
          <w:p w14:paraId="52FA9FA0" w14:textId="77777777" w:rsidR="00E16D79" w:rsidRDefault="00E16D79">
            <w:pPr>
              <w:pStyle w:val="EmptyCellLayoutStyle"/>
              <w:spacing w:after="0" w:line="240" w:lineRule="auto"/>
            </w:pPr>
          </w:p>
        </w:tc>
        <w:tc>
          <w:tcPr>
            <w:tcW w:w="44" w:type="dxa"/>
          </w:tcPr>
          <w:p w14:paraId="73CA97B6" w14:textId="77777777" w:rsidR="00E16D79" w:rsidRDefault="00E16D79">
            <w:pPr>
              <w:pStyle w:val="EmptyCellLayoutStyle"/>
              <w:spacing w:after="0" w:line="240" w:lineRule="auto"/>
            </w:pPr>
          </w:p>
        </w:tc>
        <w:tc>
          <w:tcPr>
            <w:tcW w:w="51" w:type="dxa"/>
          </w:tcPr>
          <w:p w14:paraId="3E2B121C" w14:textId="77777777" w:rsidR="00E16D79" w:rsidRDefault="00E16D79">
            <w:pPr>
              <w:pStyle w:val="EmptyCellLayoutStyle"/>
              <w:spacing w:after="0" w:line="240" w:lineRule="auto"/>
            </w:pPr>
          </w:p>
        </w:tc>
        <w:tc>
          <w:tcPr>
            <w:tcW w:w="22" w:type="dxa"/>
          </w:tcPr>
          <w:p w14:paraId="156292B8" w14:textId="77777777" w:rsidR="00E16D79" w:rsidRDefault="00E16D79">
            <w:pPr>
              <w:pStyle w:val="EmptyCellLayoutStyle"/>
              <w:spacing w:after="0" w:line="240" w:lineRule="auto"/>
            </w:pPr>
          </w:p>
        </w:tc>
        <w:tc>
          <w:tcPr>
            <w:tcW w:w="10240" w:type="dxa"/>
            <w:gridSpan w:val="25"/>
          </w:tcPr>
          <w:tbl>
            <w:tblPr>
              <w:tblW w:w="0" w:type="auto"/>
              <w:tblCellMar>
                <w:left w:w="0" w:type="dxa"/>
                <w:right w:w="0" w:type="dxa"/>
              </w:tblCellMar>
              <w:tblLook w:val="04A0" w:firstRow="1" w:lastRow="0" w:firstColumn="1" w:lastColumn="0" w:noHBand="0" w:noVBand="1"/>
            </w:tblPr>
            <w:tblGrid>
              <w:gridCol w:w="10219"/>
            </w:tblGrid>
            <w:tr w:rsidR="00E16D79" w14:paraId="701F590A" w14:textId="77777777">
              <w:trPr>
                <w:trHeight w:val="515"/>
              </w:trPr>
              <w:tc>
                <w:tcPr>
                  <w:tcW w:w="10435" w:type="dxa"/>
                  <w:tcBorders>
                    <w:top w:val="nil"/>
                    <w:left w:val="nil"/>
                    <w:bottom w:val="nil"/>
                    <w:right w:val="nil"/>
                  </w:tcBorders>
                  <w:tcMar>
                    <w:top w:w="0" w:type="dxa"/>
                    <w:left w:w="39" w:type="dxa"/>
                    <w:bottom w:w="0" w:type="dxa"/>
                    <w:right w:w="39" w:type="dxa"/>
                  </w:tcMar>
                </w:tcPr>
                <w:p w14:paraId="01A34875" w14:textId="76DC8541" w:rsidR="00E16D79" w:rsidRDefault="004F4E2D">
                  <w:pPr>
                    <w:spacing w:after="0" w:line="240" w:lineRule="auto"/>
                  </w:pPr>
                  <w:r>
                    <w:rPr>
                      <w:rFonts w:ascii="Segoe UI" w:eastAsia="Segoe UI" w:hAnsi="Segoe UI"/>
                      <w:color w:val="000000"/>
                      <w:sz w:val="16"/>
                    </w:rPr>
                    <w:t xml:space="preserve">(a)  </w:t>
                  </w:r>
                  <w:del w:id="331" w:author="Parulekar, Prutha" w:date="2023-07-05T09:40:00Z">
                    <w:r>
                      <w:rPr>
                        <w:rFonts w:ascii="Segoe UI" w:eastAsia="Segoe UI" w:hAnsi="Segoe UI"/>
                        <w:color w:val="000000"/>
                        <w:sz w:val="16"/>
                      </w:rPr>
                      <w:delText>The</w:delText>
                    </w:r>
                  </w:del>
                  <w:ins w:id="332" w:author="Parulekar, Prutha" w:date="2023-07-05T09:40:00Z">
                    <w:r>
                      <w:rPr>
                        <w:rFonts w:ascii="Segoe UI" w:eastAsia="Segoe UI" w:hAnsi="Segoe UI"/>
                        <w:color w:val="000000"/>
                        <w:sz w:val="16"/>
                      </w:rPr>
                      <w:t>Th</w:t>
                    </w:r>
                    <w:r w:rsidR="00ED5383">
                      <w:rPr>
                        <w:rFonts w:ascii="Segoe UI" w:eastAsia="Segoe UI" w:hAnsi="Segoe UI"/>
                        <w:color w:val="000000"/>
                        <w:sz w:val="16"/>
                      </w:rPr>
                      <w:t>is</w:t>
                    </w:r>
                  </w:ins>
                  <w:r>
                    <w:rPr>
                      <w:rFonts w:ascii="Segoe UI" w:eastAsia="Segoe UI" w:hAnsi="Segoe UI"/>
                      <w:color w:val="000000"/>
                      <w:sz w:val="16"/>
                    </w:rPr>
                    <w:t xml:space="preserve"> Contract shall enter into force on the date of signature thereof and shall remain in force until the end of the period of maintenance services as specified in </w:t>
                  </w:r>
                  <w:del w:id="333" w:author="Parulekar, Prutha" w:date="2023-07-05T09:40:00Z">
                    <w:r>
                      <w:rPr>
                        <w:rFonts w:ascii="Segoe UI" w:eastAsia="Segoe UI" w:hAnsi="Segoe UI"/>
                        <w:color w:val="000000"/>
                        <w:sz w:val="16"/>
                      </w:rPr>
                      <w:delText>the</w:delText>
                    </w:r>
                  </w:del>
                  <w:ins w:id="334" w:author="Parulekar, Prutha" w:date="2023-07-05T09:40:00Z">
                    <w:r>
                      <w:rPr>
                        <w:rFonts w:ascii="Segoe UI" w:eastAsia="Segoe UI" w:hAnsi="Segoe UI"/>
                        <w:color w:val="000000"/>
                        <w:sz w:val="16"/>
                      </w:rPr>
                      <w:t>th</w:t>
                    </w:r>
                    <w:r w:rsidR="00ED5383">
                      <w:rPr>
                        <w:rFonts w:ascii="Segoe UI" w:eastAsia="Segoe UI" w:hAnsi="Segoe UI"/>
                        <w:color w:val="000000"/>
                        <w:sz w:val="16"/>
                      </w:rPr>
                      <w:t>is</w:t>
                    </w:r>
                  </w:ins>
                  <w:r w:rsidR="00ED5383">
                    <w:rPr>
                      <w:rFonts w:ascii="Segoe UI" w:eastAsia="Segoe UI" w:hAnsi="Segoe UI"/>
                      <w:color w:val="000000"/>
                      <w:sz w:val="16"/>
                    </w:rPr>
                    <w:t xml:space="preserve"> </w:t>
                  </w:r>
                  <w:r>
                    <w:rPr>
                      <w:rFonts w:ascii="Segoe UI" w:eastAsia="Segoe UI" w:hAnsi="Segoe UI"/>
                      <w:color w:val="000000"/>
                      <w:sz w:val="16"/>
                    </w:rPr>
                    <w:t>Contract.</w:t>
                  </w:r>
                </w:p>
              </w:tc>
            </w:tr>
          </w:tbl>
          <w:p w14:paraId="7DA7B8BC" w14:textId="77777777" w:rsidR="00E16D79" w:rsidRDefault="00E16D79">
            <w:pPr>
              <w:spacing w:after="0" w:line="240" w:lineRule="auto"/>
            </w:pPr>
          </w:p>
        </w:tc>
        <w:tc>
          <w:tcPr>
            <w:tcW w:w="21" w:type="dxa"/>
          </w:tcPr>
          <w:p w14:paraId="199D77AD" w14:textId="77777777" w:rsidR="00E16D79" w:rsidRDefault="00E16D79">
            <w:pPr>
              <w:pStyle w:val="EmptyCellLayoutStyle"/>
              <w:spacing w:after="0" w:line="240" w:lineRule="auto"/>
            </w:pPr>
          </w:p>
        </w:tc>
        <w:tc>
          <w:tcPr>
            <w:tcW w:w="149" w:type="dxa"/>
          </w:tcPr>
          <w:p w14:paraId="4904F014" w14:textId="77777777" w:rsidR="00E16D79" w:rsidRDefault="00E16D79">
            <w:pPr>
              <w:pStyle w:val="EmptyCellLayoutStyle"/>
              <w:spacing w:after="0" w:line="240" w:lineRule="auto"/>
            </w:pPr>
          </w:p>
        </w:tc>
      </w:tr>
      <w:tr w:rsidR="004F4E2D" w14:paraId="777BA3E5" w14:textId="77777777" w:rsidTr="004F4E2D">
        <w:trPr>
          <w:trHeight w:val="862"/>
          <w:del w:id="335" w:author="Parulekar, Prutha" w:date="2023-07-05T09:40:00Z"/>
        </w:trPr>
        <w:tc>
          <w:tcPr>
            <w:tcW w:w="3" w:type="dxa"/>
          </w:tcPr>
          <w:p w14:paraId="04F0FEA3" w14:textId="77777777" w:rsidR="00E16D79" w:rsidRDefault="00E16D79">
            <w:pPr>
              <w:pStyle w:val="EmptyCellLayoutStyle"/>
              <w:spacing w:after="0" w:line="240" w:lineRule="auto"/>
              <w:rPr>
                <w:del w:id="336" w:author="Parulekar, Prutha" w:date="2023-07-05T09:40:00Z"/>
              </w:rPr>
            </w:pPr>
          </w:p>
        </w:tc>
        <w:tc>
          <w:tcPr>
            <w:tcW w:w="20" w:type="dxa"/>
          </w:tcPr>
          <w:p w14:paraId="2C65559C" w14:textId="77777777" w:rsidR="00E16D79" w:rsidRDefault="00E16D79">
            <w:pPr>
              <w:pStyle w:val="EmptyCellLayoutStyle"/>
              <w:spacing w:after="0" w:line="240" w:lineRule="auto"/>
              <w:rPr>
                <w:del w:id="337" w:author="Parulekar, Prutha" w:date="2023-07-05T09:40:00Z"/>
              </w:rPr>
            </w:pPr>
          </w:p>
        </w:tc>
        <w:tc>
          <w:tcPr>
            <w:tcW w:w="9" w:type="dxa"/>
          </w:tcPr>
          <w:p w14:paraId="46920375" w14:textId="77777777" w:rsidR="00E16D79" w:rsidRDefault="00E16D79">
            <w:pPr>
              <w:pStyle w:val="EmptyCellLayoutStyle"/>
              <w:spacing w:after="0" w:line="240" w:lineRule="auto"/>
              <w:rPr>
                <w:del w:id="338" w:author="Parulekar, Prutha" w:date="2023-07-05T09:40:00Z"/>
              </w:rPr>
            </w:pPr>
          </w:p>
        </w:tc>
        <w:tc>
          <w:tcPr>
            <w:tcW w:w="11" w:type="dxa"/>
          </w:tcPr>
          <w:p w14:paraId="6A9B8BC6" w14:textId="77777777" w:rsidR="00E16D79" w:rsidRDefault="00E16D79">
            <w:pPr>
              <w:pStyle w:val="EmptyCellLayoutStyle"/>
              <w:spacing w:after="0" w:line="240" w:lineRule="auto"/>
              <w:rPr>
                <w:del w:id="339" w:author="Parulekar, Prutha" w:date="2023-07-05T09:40:00Z"/>
              </w:rPr>
            </w:pPr>
          </w:p>
        </w:tc>
        <w:tc>
          <w:tcPr>
            <w:tcW w:w="0" w:type="dxa"/>
          </w:tcPr>
          <w:p w14:paraId="6C4E16D3" w14:textId="77777777" w:rsidR="00E16D79" w:rsidRDefault="00E16D79">
            <w:pPr>
              <w:pStyle w:val="EmptyCellLayoutStyle"/>
              <w:spacing w:after="0" w:line="240" w:lineRule="auto"/>
              <w:rPr>
                <w:del w:id="340" w:author="Parulekar, Prutha" w:date="2023-07-05T09:40:00Z"/>
              </w:rPr>
            </w:pPr>
          </w:p>
        </w:tc>
        <w:tc>
          <w:tcPr>
            <w:tcW w:w="6" w:type="dxa"/>
          </w:tcPr>
          <w:p w14:paraId="0ACE8C13" w14:textId="77777777" w:rsidR="00E16D79" w:rsidRDefault="00E16D79">
            <w:pPr>
              <w:pStyle w:val="EmptyCellLayoutStyle"/>
              <w:spacing w:after="0" w:line="240" w:lineRule="auto"/>
              <w:rPr>
                <w:del w:id="341" w:author="Parulekar, Prutha" w:date="2023-07-05T09:40:00Z"/>
              </w:rPr>
            </w:pPr>
          </w:p>
        </w:tc>
        <w:tc>
          <w:tcPr>
            <w:tcW w:w="36" w:type="dxa"/>
          </w:tcPr>
          <w:p w14:paraId="30E06C47" w14:textId="77777777" w:rsidR="00E16D79" w:rsidRDefault="00E16D79">
            <w:pPr>
              <w:pStyle w:val="EmptyCellLayoutStyle"/>
              <w:spacing w:after="0" w:line="240" w:lineRule="auto"/>
              <w:rPr>
                <w:del w:id="342" w:author="Parulekar, Prutha" w:date="2023-07-05T09:40:00Z"/>
              </w:rPr>
            </w:pPr>
          </w:p>
        </w:tc>
        <w:tc>
          <w:tcPr>
            <w:tcW w:w="3" w:type="dxa"/>
          </w:tcPr>
          <w:p w14:paraId="2CA69C30" w14:textId="77777777" w:rsidR="00E16D79" w:rsidRDefault="00E16D79">
            <w:pPr>
              <w:pStyle w:val="EmptyCellLayoutStyle"/>
              <w:spacing w:after="0" w:line="240" w:lineRule="auto"/>
              <w:rPr>
                <w:del w:id="343" w:author="Parulekar, Prutha" w:date="2023-07-05T09:40:00Z"/>
              </w:rPr>
            </w:pPr>
          </w:p>
        </w:tc>
        <w:tc>
          <w:tcPr>
            <w:tcW w:w="47" w:type="dxa"/>
          </w:tcPr>
          <w:p w14:paraId="0EC2A05A" w14:textId="77777777" w:rsidR="00E16D79" w:rsidRDefault="00E16D79">
            <w:pPr>
              <w:pStyle w:val="EmptyCellLayoutStyle"/>
              <w:spacing w:after="0" w:line="240" w:lineRule="auto"/>
              <w:rPr>
                <w:del w:id="344" w:author="Parulekar, Prutha" w:date="2023-07-05T09:40:00Z"/>
              </w:rPr>
            </w:pPr>
          </w:p>
        </w:tc>
        <w:tc>
          <w:tcPr>
            <w:tcW w:w="13" w:type="dxa"/>
          </w:tcPr>
          <w:p w14:paraId="5B8E580A" w14:textId="77777777" w:rsidR="00E16D79" w:rsidRDefault="00E16D79">
            <w:pPr>
              <w:pStyle w:val="EmptyCellLayoutStyle"/>
              <w:spacing w:after="0" w:line="240" w:lineRule="auto"/>
              <w:rPr>
                <w:del w:id="345" w:author="Parulekar, Prutha" w:date="2023-07-05T09:40:00Z"/>
              </w:rPr>
            </w:pPr>
          </w:p>
        </w:tc>
        <w:tc>
          <w:tcPr>
            <w:tcW w:w="115" w:type="dxa"/>
          </w:tcPr>
          <w:p w14:paraId="7ED44C13" w14:textId="77777777" w:rsidR="00E16D79" w:rsidRDefault="00E16D79" w:rsidP="003136B4">
            <w:pPr>
              <w:pStyle w:val="EmptyCellLayoutStyle"/>
              <w:spacing w:after="0" w:line="240" w:lineRule="auto"/>
              <w:jc w:val="both"/>
              <w:rPr>
                <w:del w:id="346" w:author="Parulekar, Prutha" w:date="2023-07-05T09:40:00Z"/>
              </w:rPr>
            </w:pPr>
          </w:p>
        </w:tc>
        <w:tc>
          <w:tcPr>
            <w:tcW w:w="211" w:type="dxa"/>
          </w:tcPr>
          <w:p w14:paraId="317769F1" w14:textId="77777777" w:rsidR="00E16D79" w:rsidRDefault="00E16D79" w:rsidP="003136B4">
            <w:pPr>
              <w:pStyle w:val="EmptyCellLayoutStyle"/>
              <w:spacing w:after="0" w:line="240" w:lineRule="auto"/>
              <w:jc w:val="both"/>
              <w:rPr>
                <w:del w:id="347" w:author="Parulekar, Prutha" w:date="2023-07-05T09:40:00Z"/>
              </w:rPr>
            </w:pPr>
          </w:p>
        </w:tc>
        <w:tc>
          <w:tcPr>
            <w:tcW w:w="19" w:type="dxa"/>
          </w:tcPr>
          <w:p w14:paraId="4D2811E6" w14:textId="77777777" w:rsidR="00E16D79" w:rsidRDefault="00E16D79" w:rsidP="003136B4">
            <w:pPr>
              <w:pStyle w:val="EmptyCellLayoutStyle"/>
              <w:spacing w:after="0" w:line="240" w:lineRule="auto"/>
              <w:jc w:val="both"/>
              <w:rPr>
                <w:del w:id="348" w:author="Parulekar, Prutha" w:date="2023-07-05T09:40:00Z"/>
              </w:rPr>
            </w:pPr>
          </w:p>
        </w:tc>
        <w:tc>
          <w:tcPr>
            <w:tcW w:w="23" w:type="dxa"/>
          </w:tcPr>
          <w:p w14:paraId="15438C1C" w14:textId="77777777" w:rsidR="00E16D79" w:rsidRDefault="00E16D79" w:rsidP="003136B4">
            <w:pPr>
              <w:pStyle w:val="EmptyCellLayoutStyle"/>
              <w:spacing w:after="0" w:line="240" w:lineRule="auto"/>
              <w:jc w:val="both"/>
              <w:rPr>
                <w:del w:id="349" w:author="Parulekar, Prutha" w:date="2023-07-05T09:40:00Z"/>
              </w:rPr>
            </w:pPr>
          </w:p>
        </w:tc>
        <w:tc>
          <w:tcPr>
            <w:tcW w:w="8" w:type="dxa"/>
          </w:tcPr>
          <w:p w14:paraId="5B62C2B2" w14:textId="77777777" w:rsidR="00E16D79" w:rsidRDefault="00E16D79" w:rsidP="003136B4">
            <w:pPr>
              <w:pStyle w:val="EmptyCellLayoutStyle"/>
              <w:spacing w:after="0" w:line="240" w:lineRule="auto"/>
              <w:jc w:val="both"/>
              <w:rPr>
                <w:del w:id="350" w:author="Parulekar, Prutha" w:date="2023-07-05T09:40:00Z"/>
              </w:rPr>
            </w:pPr>
          </w:p>
        </w:tc>
        <w:tc>
          <w:tcPr>
            <w:tcW w:w="3" w:type="dxa"/>
            <w:gridSpan w:val="25"/>
          </w:tcPr>
          <w:tbl>
            <w:tblPr>
              <w:tblW w:w="0" w:type="auto"/>
              <w:tblCellMar>
                <w:left w:w="0" w:type="dxa"/>
                <w:right w:w="0" w:type="dxa"/>
              </w:tblCellMar>
              <w:tblLook w:val="04A0" w:firstRow="1" w:lastRow="0" w:firstColumn="1" w:lastColumn="0" w:noHBand="0" w:noVBand="1"/>
            </w:tblPr>
            <w:tblGrid>
              <w:gridCol w:w="10219"/>
            </w:tblGrid>
            <w:tr w:rsidR="00E16D79" w14:paraId="4009F0AE" w14:textId="77777777">
              <w:trPr>
                <w:trHeight w:val="862"/>
                <w:del w:id="351" w:author="Parulekar, Prutha" w:date="2023-07-05T09:40:00Z"/>
              </w:trPr>
              <w:tc>
                <w:tcPr>
                  <w:tcW w:w="10435" w:type="dxa"/>
                  <w:tcBorders>
                    <w:top w:val="nil"/>
                    <w:left w:val="nil"/>
                    <w:bottom w:val="nil"/>
                    <w:right w:val="nil"/>
                  </w:tcBorders>
                  <w:tcMar>
                    <w:top w:w="0" w:type="dxa"/>
                    <w:left w:w="39" w:type="dxa"/>
                    <w:bottom w:w="0" w:type="dxa"/>
                    <w:right w:w="39" w:type="dxa"/>
                  </w:tcMar>
                </w:tcPr>
                <w:p w14:paraId="2FD3DA6D" w14:textId="7A6E9D7F" w:rsidR="003136B4" w:rsidRPr="003136B4" w:rsidRDefault="004F4E2D">
                  <w:pPr>
                    <w:spacing w:after="0" w:line="240" w:lineRule="auto"/>
                    <w:jc w:val="both"/>
                    <w:rPr>
                      <w:ins w:id="352" w:author="Parulekar, Prutha" w:date="2023-07-05T09:49:00Z"/>
                      <w:rFonts w:ascii="Segoe UI" w:eastAsia="Segoe UI" w:hAnsi="Segoe UI"/>
                      <w:color w:val="000000"/>
                      <w:sz w:val="16"/>
                      <w:lang w:val="en-GB"/>
                    </w:rPr>
                    <w:pPrChange w:id="353" w:author="Parulekar, Prutha" w:date="2023-07-05T09:51:00Z">
                      <w:pPr>
                        <w:spacing w:after="0" w:line="240" w:lineRule="auto"/>
                      </w:pPr>
                    </w:pPrChange>
                  </w:pPr>
                  <w:r>
                    <w:rPr>
                      <w:rFonts w:ascii="Segoe UI" w:eastAsia="Segoe UI" w:hAnsi="Segoe UI"/>
                      <w:color w:val="000000"/>
                      <w:sz w:val="16"/>
                    </w:rPr>
                    <w:t xml:space="preserve">(b)  </w:t>
                  </w:r>
                  <w:ins w:id="354" w:author="Parulekar, Prutha" w:date="2023-07-05T09:48:00Z">
                    <w:r w:rsidR="003136B4" w:rsidRPr="003136B4">
                      <w:rPr>
                        <w:rFonts w:ascii="Segoe UI" w:eastAsia="Segoe UI" w:hAnsi="Segoe UI"/>
                        <w:color w:val="000000"/>
                        <w:sz w:val="16"/>
                        <w:lang w:val="en-GB"/>
                      </w:rPr>
                      <w:t xml:space="preserve">This </w:t>
                    </w:r>
                  </w:ins>
                  <w:ins w:id="355" w:author="Parulekar, Prutha" w:date="2023-07-05T09:51:00Z">
                    <w:r w:rsidR="007266A4">
                      <w:rPr>
                        <w:rFonts w:ascii="Segoe UI" w:eastAsia="Segoe UI" w:hAnsi="Segoe UI"/>
                        <w:color w:val="000000"/>
                        <w:sz w:val="16"/>
                        <w:lang w:val="en-GB"/>
                      </w:rPr>
                      <w:t>Contract</w:t>
                    </w:r>
                  </w:ins>
                  <w:ins w:id="356" w:author="Parulekar, Prutha" w:date="2023-07-05T09:48:00Z">
                    <w:r w:rsidR="003136B4" w:rsidRPr="003136B4">
                      <w:rPr>
                        <w:rFonts w:ascii="Segoe UI" w:eastAsia="Segoe UI" w:hAnsi="Segoe UI"/>
                        <w:color w:val="000000"/>
                        <w:sz w:val="16"/>
                        <w:lang w:val="en-GB"/>
                      </w:rPr>
                      <w:t xml:space="preserve"> shall be governed, </w:t>
                    </w:r>
                    <w:proofErr w:type="gramStart"/>
                    <w:r w:rsidR="003136B4" w:rsidRPr="003136B4">
                      <w:rPr>
                        <w:rFonts w:ascii="Segoe UI" w:eastAsia="Segoe UI" w:hAnsi="Segoe UI"/>
                        <w:color w:val="000000"/>
                        <w:sz w:val="16"/>
                        <w:lang w:val="en-GB"/>
                      </w:rPr>
                      <w:t>construed</w:t>
                    </w:r>
                    <w:proofErr w:type="gramEnd"/>
                    <w:r w:rsidR="003136B4" w:rsidRPr="003136B4">
                      <w:rPr>
                        <w:rFonts w:ascii="Segoe UI" w:eastAsia="Segoe UI" w:hAnsi="Segoe UI"/>
                        <w:color w:val="000000"/>
                        <w:sz w:val="16"/>
                        <w:lang w:val="en-GB"/>
                      </w:rPr>
                      <w:t xml:space="preserve"> and interpreted in accordance with the laws of India. Exclusive venue for all disputes arising out of or in connection with this </w:t>
                    </w:r>
                  </w:ins>
                  <w:ins w:id="357" w:author="Parulekar, Prutha" w:date="2023-07-05T09:51:00Z">
                    <w:r w:rsidR="007266A4">
                      <w:rPr>
                        <w:rFonts w:ascii="Segoe UI" w:eastAsia="Segoe UI" w:hAnsi="Segoe UI"/>
                        <w:color w:val="000000"/>
                        <w:sz w:val="16"/>
                        <w:lang w:val="en-GB"/>
                      </w:rPr>
                      <w:t>Contract</w:t>
                    </w:r>
                  </w:ins>
                  <w:ins w:id="358" w:author="Parulekar, Prutha" w:date="2023-07-05T09:48:00Z">
                    <w:r w:rsidR="003136B4" w:rsidRPr="003136B4">
                      <w:rPr>
                        <w:rFonts w:ascii="Segoe UI" w:eastAsia="Segoe UI" w:hAnsi="Segoe UI"/>
                        <w:color w:val="000000"/>
                        <w:sz w:val="16"/>
                        <w:lang w:val="en-GB"/>
                      </w:rPr>
                      <w:t xml:space="preserve"> is Mumbai, India.</w:t>
                    </w:r>
                    <w:r w:rsidR="003136B4">
                      <w:rPr>
                        <w:rFonts w:ascii="Segoe UI" w:eastAsia="Segoe UI" w:hAnsi="Segoe UI"/>
                        <w:color w:val="000000"/>
                        <w:sz w:val="16"/>
                        <w:lang w:val="en-GB"/>
                      </w:rPr>
                      <w:t xml:space="preserve"> </w:t>
                    </w:r>
                  </w:ins>
                  <w:ins w:id="359" w:author="Parulekar, Prutha" w:date="2023-07-05T09:49:00Z">
                    <w:r w:rsidR="003136B4" w:rsidRPr="003136B4">
                      <w:rPr>
                        <w:rFonts w:ascii="Segoe UI" w:eastAsia="Segoe UI" w:hAnsi="Segoe UI"/>
                        <w:color w:val="000000"/>
                        <w:sz w:val="16"/>
                        <w:lang w:val="en-GB"/>
                      </w:rPr>
                      <w:t xml:space="preserve">All or any dispute, controversy, claim or disagreement arising out of or touching upon or  in relation to the terms of this </w:t>
                    </w:r>
                  </w:ins>
                  <w:ins w:id="360" w:author="Parulekar, Prutha" w:date="2023-07-05T09:52:00Z">
                    <w:r w:rsidR="007266A4">
                      <w:rPr>
                        <w:rFonts w:ascii="Segoe UI" w:eastAsia="Segoe UI" w:hAnsi="Segoe UI"/>
                        <w:color w:val="000000"/>
                        <w:sz w:val="16"/>
                        <w:lang w:val="en-GB"/>
                      </w:rPr>
                      <w:t>Contract</w:t>
                    </w:r>
                  </w:ins>
                  <w:ins w:id="361" w:author="Parulekar, Prutha" w:date="2023-07-05T09:49:00Z">
                    <w:r w:rsidR="003136B4" w:rsidRPr="003136B4">
                      <w:rPr>
                        <w:rFonts w:ascii="Segoe UI" w:eastAsia="Segoe UI" w:hAnsi="Segoe UI"/>
                        <w:color w:val="000000"/>
                        <w:sz w:val="16"/>
                        <w:lang w:val="en-GB"/>
                      </w:rPr>
                      <w:t xml:space="preserve"> or its termination, including the interpretation and validity thereof and the respective rights and obligations of the Parties hereof, that cannot be amicably resolved by mutual discussion within thirty (30) calendar days, shall be settled by a sole Arbitrator, to be nominated by mutual consent of both the Parties and as per the provisions of the Arbitration and Conciliation Act, 1996 which shall be final and binding arbitration.</w:t>
                    </w:r>
                  </w:ins>
                  <w:ins w:id="362" w:author="Parulekar, Prutha" w:date="2023-07-05T09:50:00Z">
                    <w:r w:rsidR="003136B4">
                      <w:rPr>
                        <w:rFonts w:ascii="Segoe UI" w:eastAsia="Segoe UI" w:hAnsi="Segoe UI"/>
                        <w:color w:val="000000"/>
                        <w:sz w:val="16"/>
                        <w:lang w:val="en-GB"/>
                      </w:rPr>
                      <w:t xml:space="preserve"> </w:t>
                    </w:r>
                  </w:ins>
                  <w:ins w:id="363" w:author="Parulekar, Prutha" w:date="2023-07-05T09:49:00Z">
                    <w:r w:rsidR="003136B4" w:rsidRPr="003136B4">
                      <w:rPr>
                        <w:rFonts w:ascii="Segoe UI" w:eastAsia="Segoe UI" w:hAnsi="Segoe UI"/>
                        <w:color w:val="000000"/>
                        <w:sz w:val="16"/>
                        <w:lang w:val="en-GB"/>
                      </w:rPr>
                      <w:t>The place of arbitration shall be Mumbai. The arbitration proceedings shall be conducted in the English language.</w:t>
                    </w:r>
                  </w:ins>
                  <w:ins w:id="364" w:author="Parulekar, Prutha" w:date="2023-07-05T09:50:00Z">
                    <w:r w:rsidR="003136B4">
                      <w:rPr>
                        <w:rFonts w:ascii="Segoe UI" w:eastAsia="Segoe UI" w:hAnsi="Segoe UI"/>
                        <w:color w:val="000000"/>
                        <w:sz w:val="16"/>
                        <w:lang w:val="en-GB"/>
                      </w:rPr>
                      <w:t xml:space="preserve"> </w:t>
                    </w:r>
                  </w:ins>
                  <w:ins w:id="365" w:author="Parulekar, Prutha" w:date="2023-07-05T09:49:00Z">
                    <w:r w:rsidR="003136B4" w:rsidRPr="003136B4">
                      <w:rPr>
                        <w:rFonts w:ascii="Segoe UI" w:eastAsia="Segoe UI" w:hAnsi="Segoe UI"/>
                        <w:color w:val="000000"/>
                        <w:sz w:val="16"/>
                        <w:lang w:val="en-GB"/>
                      </w:rPr>
                      <w:t xml:space="preserve">The </w:t>
                    </w:r>
                  </w:ins>
                  <w:ins w:id="366" w:author="Parulekar, Prutha" w:date="2023-07-05T09:50:00Z">
                    <w:r w:rsidR="003136B4">
                      <w:rPr>
                        <w:rFonts w:ascii="Segoe UI" w:eastAsia="Segoe UI" w:hAnsi="Segoe UI"/>
                        <w:color w:val="000000"/>
                        <w:sz w:val="16"/>
                        <w:lang w:val="en-GB"/>
                      </w:rPr>
                      <w:t>c</w:t>
                    </w:r>
                  </w:ins>
                  <w:ins w:id="367" w:author="Parulekar, Prutha" w:date="2023-07-05T09:49:00Z">
                    <w:r w:rsidR="003136B4" w:rsidRPr="003136B4">
                      <w:rPr>
                        <w:rFonts w:ascii="Segoe UI" w:eastAsia="Segoe UI" w:hAnsi="Segoe UI"/>
                        <w:color w:val="000000"/>
                        <w:sz w:val="16"/>
                        <w:lang w:val="en-GB"/>
                      </w:rPr>
                      <w:t>ourt of Mumbai shall have the exclusive jurisdiction as far as the Arbitration and</w:t>
                    </w:r>
                  </w:ins>
                  <w:ins w:id="368" w:author="Parulekar, Prutha" w:date="2023-07-05T09:50:00Z">
                    <w:r w:rsidR="003136B4">
                      <w:rPr>
                        <w:rFonts w:ascii="Segoe UI" w:eastAsia="Segoe UI" w:hAnsi="Segoe UI"/>
                        <w:color w:val="000000"/>
                        <w:sz w:val="16"/>
                        <w:lang w:val="en-GB"/>
                      </w:rPr>
                      <w:t xml:space="preserve"> </w:t>
                    </w:r>
                  </w:ins>
                  <w:ins w:id="369" w:author="Parulekar, Prutha" w:date="2023-07-05T09:49:00Z">
                    <w:r w:rsidR="003136B4" w:rsidRPr="003136B4">
                      <w:rPr>
                        <w:rFonts w:ascii="Segoe UI" w:eastAsia="Segoe UI" w:hAnsi="Segoe UI"/>
                        <w:color w:val="000000"/>
                        <w:sz w:val="16"/>
                        <w:lang w:val="en-GB"/>
                      </w:rPr>
                      <w:t xml:space="preserve">Conciliation Act, 1996 refers to the </w:t>
                    </w:r>
                  </w:ins>
                  <w:ins w:id="370" w:author="Parulekar, Prutha" w:date="2023-07-05T09:50:00Z">
                    <w:r w:rsidR="003136B4">
                      <w:rPr>
                        <w:rFonts w:ascii="Segoe UI" w:eastAsia="Segoe UI" w:hAnsi="Segoe UI"/>
                        <w:color w:val="000000"/>
                        <w:sz w:val="16"/>
                        <w:lang w:val="en-GB"/>
                      </w:rPr>
                      <w:t>c</w:t>
                    </w:r>
                  </w:ins>
                  <w:ins w:id="371" w:author="Parulekar, Prutha" w:date="2023-07-05T09:49:00Z">
                    <w:r w:rsidR="003136B4" w:rsidRPr="003136B4">
                      <w:rPr>
                        <w:rFonts w:ascii="Segoe UI" w:eastAsia="Segoe UI" w:hAnsi="Segoe UI"/>
                        <w:color w:val="000000"/>
                        <w:sz w:val="16"/>
                        <w:lang w:val="en-GB"/>
                      </w:rPr>
                      <w:t>ourt.</w:t>
                    </w:r>
                  </w:ins>
                  <w:ins w:id="372" w:author="Parulekar, Prutha" w:date="2023-07-05T09:50:00Z">
                    <w:r w:rsidR="003136B4">
                      <w:rPr>
                        <w:rFonts w:ascii="Segoe UI" w:eastAsia="Segoe UI" w:hAnsi="Segoe UI"/>
                        <w:color w:val="000000"/>
                        <w:sz w:val="16"/>
                        <w:lang w:val="en-GB"/>
                      </w:rPr>
                      <w:t xml:space="preserve"> </w:t>
                    </w:r>
                  </w:ins>
                  <w:ins w:id="373" w:author="Parulekar, Prutha" w:date="2023-07-05T09:49:00Z">
                    <w:r w:rsidR="003136B4" w:rsidRPr="003136B4">
                      <w:rPr>
                        <w:rFonts w:ascii="Segoe UI" w:eastAsia="Segoe UI" w:hAnsi="Segoe UI"/>
                        <w:color w:val="000000"/>
                        <w:sz w:val="16"/>
                        <w:lang w:val="en-GB"/>
                      </w:rPr>
                      <w:t xml:space="preserve">During the pendency of any dispute resolution exercise whether by negotiations or arbitration, the Parties shall be bound by the terms of this </w:t>
                    </w:r>
                  </w:ins>
                  <w:ins w:id="374" w:author="Parulekar, Prutha" w:date="2023-07-05T09:52:00Z">
                    <w:r w:rsidR="007266A4">
                      <w:rPr>
                        <w:rFonts w:ascii="Segoe UI" w:eastAsia="Segoe UI" w:hAnsi="Segoe UI"/>
                        <w:color w:val="000000"/>
                        <w:sz w:val="16"/>
                        <w:lang w:val="en-GB"/>
                      </w:rPr>
                      <w:t>Contract</w:t>
                    </w:r>
                  </w:ins>
                  <w:ins w:id="375" w:author="Parulekar, Prutha" w:date="2023-07-05T09:49:00Z">
                    <w:r w:rsidR="003136B4" w:rsidRPr="003136B4">
                      <w:rPr>
                        <w:rFonts w:ascii="Segoe UI" w:eastAsia="Segoe UI" w:hAnsi="Segoe UI"/>
                        <w:color w:val="000000"/>
                        <w:sz w:val="16"/>
                        <w:lang w:val="en-GB"/>
                      </w:rPr>
                      <w:t xml:space="preserve"> and shall continue to perform their respective obligations not under dispute under this </w:t>
                    </w:r>
                  </w:ins>
                  <w:ins w:id="376" w:author="Parulekar, Prutha" w:date="2023-07-05T09:52:00Z">
                    <w:r w:rsidR="007266A4">
                      <w:rPr>
                        <w:rFonts w:ascii="Segoe UI" w:eastAsia="Segoe UI" w:hAnsi="Segoe UI"/>
                        <w:color w:val="000000"/>
                        <w:sz w:val="16"/>
                        <w:lang w:val="en-GB"/>
                      </w:rPr>
                      <w:t>Contract</w:t>
                    </w:r>
                  </w:ins>
                  <w:ins w:id="377" w:author="Parulekar, Prutha" w:date="2023-07-05T09:49:00Z">
                    <w:r w:rsidR="003136B4" w:rsidRPr="003136B4">
                      <w:rPr>
                        <w:rFonts w:ascii="Segoe UI" w:eastAsia="Segoe UI" w:hAnsi="Segoe UI"/>
                        <w:color w:val="000000"/>
                        <w:sz w:val="16"/>
                        <w:lang w:val="en-GB"/>
                      </w:rPr>
                      <w:t xml:space="preserve">, unless this </w:t>
                    </w:r>
                  </w:ins>
                  <w:ins w:id="378" w:author="Parulekar, Prutha" w:date="2023-07-05T09:52:00Z">
                    <w:r w:rsidR="007266A4">
                      <w:rPr>
                        <w:rFonts w:ascii="Segoe UI" w:eastAsia="Segoe UI" w:hAnsi="Segoe UI"/>
                        <w:color w:val="000000"/>
                        <w:sz w:val="16"/>
                        <w:lang w:val="en-GB"/>
                      </w:rPr>
                      <w:t>Contract</w:t>
                    </w:r>
                  </w:ins>
                  <w:ins w:id="379" w:author="Parulekar, Prutha" w:date="2023-07-05T09:49:00Z">
                    <w:r w:rsidR="003136B4" w:rsidRPr="003136B4">
                      <w:rPr>
                        <w:rFonts w:ascii="Segoe UI" w:eastAsia="Segoe UI" w:hAnsi="Segoe UI"/>
                        <w:color w:val="000000"/>
                        <w:sz w:val="16"/>
                        <w:lang w:val="en-GB"/>
                      </w:rPr>
                      <w:t xml:space="preserve"> has been terminated.</w:t>
                    </w:r>
                  </w:ins>
                </w:p>
                <w:p w14:paraId="76D40D2A" w14:textId="5B4113F7" w:rsidR="00E16D79" w:rsidRDefault="004F4E2D">
                  <w:pPr>
                    <w:spacing w:after="0" w:line="240" w:lineRule="auto"/>
                    <w:jc w:val="both"/>
                    <w:rPr>
                      <w:del w:id="380" w:author="Parulekar, Prutha" w:date="2023-07-05T09:40:00Z"/>
                    </w:rPr>
                    <w:pPrChange w:id="381" w:author="Parulekar, Prutha" w:date="2023-07-05T09:51:00Z">
                      <w:pPr>
                        <w:spacing w:after="0" w:line="240" w:lineRule="auto"/>
                      </w:pPr>
                    </w:pPrChange>
                  </w:pPr>
                  <w:del w:id="382" w:author="Parulekar, Prutha" w:date="2023-07-05T09:51:00Z">
                    <w:r w:rsidDel="003136B4">
                      <w:rPr>
                        <w:rFonts w:ascii="Segoe UI" w:eastAsia="Segoe UI" w:hAnsi="Segoe UI"/>
                        <w:color w:val="000000"/>
                        <w:sz w:val="16"/>
                      </w:rPr>
                      <w:delText>Any dispute or difference of opinion arising out of this Contract or in connection with its implementation or execution that is not settled amicably shall be finally settled in accordance with  the Rules of the India The arbitration tribunal shall be composed of one arbitrator to be appointed in accordance with said Rules. The arbitration &amp; Conciliation Act; 1996 will apply. The place of arbitration shall be Mumbai. The arbitration award shall be final and binding on the parties hereto.</w:delText>
                    </w:r>
                  </w:del>
                </w:p>
              </w:tc>
            </w:tr>
          </w:tbl>
          <w:p w14:paraId="586316C1" w14:textId="77777777" w:rsidR="00E16D79" w:rsidRDefault="00E16D79" w:rsidP="003136B4">
            <w:pPr>
              <w:spacing w:after="0" w:line="240" w:lineRule="auto"/>
              <w:jc w:val="both"/>
              <w:rPr>
                <w:del w:id="383" w:author="Parulekar, Prutha" w:date="2023-07-05T09:40:00Z"/>
              </w:rPr>
            </w:pPr>
          </w:p>
        </w:tc>
        <w:tc>
          <w:tcPr>
            <w:tcW w:w="21" w:type="dxa"/>
          </w:tcPr>
          <w:p w14:paraId="6C6CD841" w14:textId="77777777" w:rsidR="00E16D79" w:rsidRDefault="00E16D79">
            <w:pPr>
              <w:pStyle w:val="EmptyCellLayoutStyle"/>
              <w:spacing w:after="0" w:line="240" w:lineRule="auto"/>
              <w:rPr>
                <w:del w:id="384" w:author="Parulekar, Prutha" w:date="2023-07-05T09:40:00Z"/>
              </w:rPr>
            </w:pPr>
          </w:p>
        </w:tc>
        <w:tc>
          <w:tcPr>
            <w:tcW w:w="165" w:type="dxa"/>
          </w:tcPr>
          <w:p w14:paraId="26B13644" w14:textId="77777777" w:rsidR="00E16D79" w:rsidRDefault="00E16D79">
            <w:pPr>
              <w:pStyle w:val="EmptyCellLayoutStyle"/>
              <w:spacing w:after="0" w:line="240" w:lineRule="auto"/>
              <w:rPr>
                <w:del w:id="385" w:author="Parulekar, Prutha" w:date="2023-07-05T09:40:00Z"/>
              </w:rPr>
            </w:pPr>
          </w:p>
        </w:tc>
      </w:tr>
      <w:tr w:rsidR="004F4E2D" w14:paraId="56A93667" w14:textId="77777777" w:rsidTr="00AD3B06">
        <w:trPr>
          <w:trHeight w:val="242"/>
        </w:trPr>
        <w:tc>
          <w:tcPr>
            <w:tcW w:w="6" w:type="dxa"/>
          </w:tcPr>
          <w:p w14:paraId="1C3A9DAC" w14:textId="77777777" w:rsidR="00E16D79" w:rsidRDefault="00E16D79">
            <w:pPr>
              <w:pStyle w:val="EmptyCellLayoutStyle"/>
              <w:spacing w:after="0" w:line="240" w:lineRule="auto"/>
            </w:pPr>
          </w:p>
        </w:tc>
        <w:tc>
          <w:tcPr>
            <w:tcW w:w="18" w:type="dxa"/>
          </w:tcPr>
          <w:p w14:paraId="0FBF8C2E" w14:textId="77777777" w:rsidR="00E16D79" w:rsidRDefault="00E16D79">
            <w:pPr>
              <w:pStyle w:val="EmptyCellLayoutStyle"/>
              <w:spacing w:after="0" w:line="240" w:lineRule="auto"/>
            </w:pPr>
          </w:p>
        </w:tc>
        <w:tc>
          <w:tcPr>
            <w:tcW w:w="9" w:type="dxa"/>
          </w:tcPr>
          <w:p w14:paraId="42717922" w14:textId="77777777" w:rsidR="00E16D79" w:rsidRDefault="00E16D79">
            <w:pPr>
              <w:pStyle w:val="EmptyCellLayoutStyle"/>
              <w:spacing w:after="0" w:line="240" w:lineRule="auto"/>
            </w:pPr>
          </w:p>
        </w:tc>
        <w:tc>
          <w:tcPr>
            <w:tcW w:w="668" w:type="dxa"/>
            <w:gridSpan w:val="9"/>
          </w:tcPr>
          <w:tbl>
            <w:tblPr>
              <w:tblW w:w="0" w:type="auto"/>
              <w:tblCellMar>
                <w:left w:w="0" w:type="dxa"/>
                <w:right w:w="0" w:type="dxa"/>
              </w:tblCellMar>
              <w:tblLook w:val="04A0" w:firstRow="1" w:lastRow="0" w:firstColumn="1" w:lastColumn="0" w:noHBand="0" w:noVBand="1"/>
            </w:tblPr>
            <w:tblGrid>
              <w:gridCol w:w="446"/>
            </w:tblGrid>
            <w:tr w:rsidR="00E16D79" w14:paraId="51A78358" w14:textId="77777777">
              <w:trPr>
                <w:trHeight w:val="242"/>
              </w:trPr>
              <w:tc>
                <w:tcPr>
                  <w:tcW w:w="446" w:type="dxa"/>
                  <w:tcBorders>
                    <w:top w:val="nil"/>
                    <w:left w:val="nil"/>
                    <w:bottom w:val="nil"/>
                    <w:right w:val="nil"/>
                  </w:tcBorders>
                  <w:tcMar>
                    <w:top w:w="0" w:type="dxa"/>
                    <w:left w:w="39" w:type="dxa"/>
                    <w:bottom w:w="0" w:type="dxa"/>
                    <w:right w:w="39" w:type="dxa"/>
                  </w:tcMar>
                </w:tcPr>
                <w:p w14:paraId="1640DE94" w14:textId="5D4B762F" w:rsidR="00E16D79" w:rsidRDefault="004F4E2D">
                  <w:pPr>
                    <w:spacing w:after="0" w:line="240" w:lineRule="auto"/>
                  </w:pPr>
                  <w:del w:id="386" w:author="Parulekar, Prutha" w:date="2023-07-05T09:40:00Z">
                    <w:r>
                      <w:rPr>
                        <w:rFonts w:ascii="Segoe UI" w:eastAsia="Segoe UI" w:hAnsi="Segoe UI"/>
                        <w:b/>
                        <w:color w:val="000000"/>
                        <w:sz w:val="16"/>
                      </w:rPr>
                      <w:delText>9.</w:delText>
                    </w:r>
                  </w:del>
                  <w:r>
                    <w:rPr>
                      <w:rFonts w:ascii="Segoe UI" w:eastAsia="Segoe UI" w:hAnsi="Segoe UI"/>
                      <w:b/>
                      <w:color w:val="000000"/>
                      <w:sz w:val="16"/>
                    </w:rPr>
                    <w:t xml:space="preserve"> </w:t>
                  </w:r>
                </w:p>
              </w:tc>
            </w:tr>
          </w:tbl>
          <w:p w14:paraId="2266ADEC" w14:textId="77777777" w:rsidR="00E16D79" w:rsidRDefault="00E16D79">
            <w:pPr>
              <w:spacing w:after="0" w:line="240" w:lineRule="auto"/>
            </w:pPr>
          </w:p>
        </w:tc>
        <w:tc>
          <w:tcPr>
            <w:tcW w:w="44" w:type="dxa"/>
          </w:tcPr>
          <w:p w14:paraId="79AE4309" w14:textId="77777777" w:rsidR="00E16D79" w:rsidRDefault="00E16D79">
            <w:pPr>
              <w:pStyle w:val="EmptyCellLayoutStyle"/>
              <w:spacing w:after="0" w:line="240" w:lineRule="auto"/>
            </w:pPr>
          </w:p>
        </w:tc>
        <w:tc>
          <w:tcPr>
            <w:tcW w:w="51" w:type="dxa"/>
          </w:tcPr>
          <w:p w14:paraId="2D4EBC63" w14:textId="77777777" w:rsidR="00E16D79" w:rsidRDefault="00E16D79">
            <w:pPr>
              <w:pStyle w:val="EmptyCellLayoutStyle"/>
              <w:spacing w:after="0" w:line="240" w:lineRule="auto"/>
            </w:pPr>
          </w:p>
        </w:tc>
        <w:tc>
          <w:tcPr>
            <w:tcW w:w="22" w:type="dxa"/>
          </w:tcPr>
          <w:p w14:paraId="409DEF37" w14:textId="77777777" w:rsidR="00E16D79" w:rsidRDefault="00E16D79">
            <w:pPr>
              <w:pStyle w:val="EmptyCellLayoutStyle"/>
              <w:spacing w:after="0" w:line="240" w:lineRule="auto"/>
            </w:pPr>
          </w:p>
        </w:tc>
        <w:tc>
          <w:tcPr>
            <w:tcW w:w="16" w:type="dxa"/>
          </w:tcPr>
          <w:p w14:paraId="05EEF53D" w14:textId="77777777" w:rsidR="00E16D79" w:rsidRDefault="00E16D79">
            <w:pPr>
              <w:pStyle w:val="EmptyCellLayoutStyle"/>
              <w:spacing w:after="0" w:line="240" w:lineRule="auto"/>
            </w:pPr>
          </w:p>
        </w:tc>
        <w:tc>
          <w:tcPr>
            <w:tcW w:w="16" w:type="dxa"/>
          </w:tcPr>
          <w:p w14:paraId="3B42D9FC" w14:textId="77777777" w:rsidR="00E16D79" w:rsidRDefault="00E16D79">
            <w:pPr>
              <w:pStyle w:val="EmptyCellLayoutStyle"/>
              <w:spacing w:after="0" w:line="240" w:lineRule="auto"/>
            </w:pPr>
          </w:p>
        </w:tc>
        <w:tc>
          <w:tcPr>
            <w:tcW w:w="16" w:type="dxa"/>
          </w:tcPr>
          <w:p w14:paraId="0EB17490" w14:textId="77777777" w:rsidR="00E16D79" w:rsidRDefault="00E16D79">
            <w:pPr>
              <w:pStyle w:val="EmptyCellLayoutStyle"/>
              <w:spacing w:after="0" w:line="240" w:lineRule="auto"/>
            </w:pPr>
          </w:p>
        </w:tc>
        <w:tc>
          <w:tcPr>
            <w:tcW w:w="10192" w:type="dxa"/>
            <w:gridSpan w:val="22"/>
          </w:tcPr>
          <w:tbl>
            <w:tblPr>
              <w:tblW w:w="0" w:type="auto"/>
              <w:tblCellMar>
                <w:left w:w="0" w:type="dxa"/>
                <w:right w:w="0" w:type="dxa"/>
              </w:tblCellMar>
              <w:tblLook w:val="04A0" w:firstRow="1" w:lastRow="0" w:firstColumn="1" w:lastColumn="0" w:noHBand="0" w:noVBand="1"/>
            </w:tblPr>
            <w:tblGrid>
              <w:gridCol w:w="10171"/>
            </w:tblGrid>
            <w:tr w:rsidR="00E16D79" w14:paraId="2571726F" w14:textId="77777777">
              <w:trPr>
                <w:trHeight w:val="164"/>
              </w:trPr>
              <w:tc>
                <w:tcPr>
                  <w:tcW w:w="10428" w:type="dxa"/>
                  <w:tcBorders>
                    <w:top w:val="nil"/>
                    <w:left w:val="nil"/>
                    <w:bottom w:val="nil"/>
                    <w:right w:val="nil"/>
                  </w:tcBorders>
                  <w:tcMar>
                    <w:top w:w="39" w:type="dxa"/>
                    <w:left w:w="39" w:type="dxa"/>
                    <w:bottom w:w="39" w:type="dxa"/>
                    <w:right w:w="39" w:type="dxa"/>
                  </w:tcMar>
                </w:tcPr>
                <w:p w14:paraId="48D16DE3" w14:textId="2F2DDA23" w:rsidR="00E16D79" w:rsidRDefault="004F4E2D" w:rsidP="00AD3B06">
                  <w:pPr>
                    <w:pStyle w:val="ListParagraph"/>
                    <w:numPr>
                      <w:ilvl w:val="0"/>
                      <w:numId w:val="25"/>
                    </w:numPr>
                    <w:spacing w:after="0" w:line="240" w:lineRule="auto"/>
                  </w:pPr>
                  <w:r w:rsidRPr="00CC7BFF">
                    <w:rPr>
                      <w:rFonts w:ascii="Segoe UI" w:eastAsia="Segoe UI" w:hAnsi="Segoe UI"/>
                      <w:b/>
                      <w:color w:val="000000"/>
                      <w:sz w:val="16"/>
                    </w:rPr>
                    <w:t>Termination</w:t>
                  </w:r>
                </w:p>
              </w:tc>
            </w:tr>
          </w:tbl>
          <w:p w14:paraId="0C3FE56B" w14:textId="77777777" w:rsidR="00E16D79" w:rsidRDefault="00E16D79">
            <w:pPr>
              <w:spacing w:after="0" w:line="240" w:lineRule="auto"/>
            </w:pPr>
          </w:p>
        </w:tc>
        <w:tc>
          <w:tcPr>
            <w:tcW w:w="21" w:type="dxa"/>
          </w:tcPr>
          <w:p w14:paraId="734A8815" w14:textId="77777777" w:rsidR="00E16D79" w:rsidRDefault="00E16D79">
            <w:pPr>
              <w:pStyle w:val="EmptyCellLayoutStyle"/>
              <w:spacing w:after="0" w:line="240" w:lineRule="auto"/>
            </w:pPr>
          </w:p>
        </w:tc>
        <w:tc>
          <w:tcPr>
            <w:tcW w:w="149" w:type="dxa"/>
          </w:tcPr>
          <w:p w14:paraId="0D537B2D" w14:textId="77777777" w:rsidR="00E16D79" w:rsidRDefault="00E16D79">
            <w:pPr>
              <w:pStyle w:val="EmptyCellLayoutStyle"/>
              <w:spacing w:after="0" w:line="240" w:lineRule="auto"/>
            </w:pPr>
          </w:p>
        </w:tc>
      </w:tr>
      <w:tr w:rsidR="00AD3B06" w14:paraId="1515171C" w14:textId="77777777" w:rsidTr="00DC79E3">
        <w:trPr>
          <w:trHeight w:val="79"/>
        </w:trPr>
        <w:tc>
          <w:tcPr>
            <w:tcW w:w="6" w:type="dxa"/>
          </w:tcPr>
          <w:p w14:paraId="3498EB14" w14:textId="77777777" w:rsidR="00E16D79" w:rsidRDefault="00E16D79">
            <w:pPr>
              <w:pStyle w:val="EmptyCellLayoutStyle"/>
              <w:spacing w:after="0" w:line="240" w:lineRule="auto"/>
            </w:pPr>
          </w:p>
        </w:tc>
        <w:tc>
          <w:tcPr>
            <w:tcW w:w="18" w:type="dxa"/>
          </w:tcPr>
          <w:p w14:paraId="697F3A0D" w14:textId="77777777" w:rsidR="00E16D79" w:rsidRDefault="00E16D79">
            <w:pPr>
              <w:pStyle w:val="EmptyCellLayoutStyle"/>
              <w:spacing w:after="0" w:line="240" w:lineRule="auto"/>
            </w:pPr>
          </w:p>
        </w:tc>
        <w:tc>
          <w:tcPr>
            <w:tcW w:w="9" w:type="dxa"/>
          </w:tcPr>
          <w:p w14:paraId="50E2F21E" w14:textId="77777777" w:rsidR="00E16D79" w:rsidRDefault="00E16D79">
            <w:pPr>
              <w:pStyle w:val="EmptyCellLayoutStyle"/>
              <w:spacing w:after="0" w:line="240" w:lineRule="auto"/>
            </w:pPr>
          </w:p>
        </w:tc>
        <w:tc>
          <w:tcPr>
            <w:tcW w:w="11" w:type="dxa"/>
          </w:tcPr>
          <w:p w14:paraId="2D6F4A3B" w14:textId="77777777" w:rsidR="00E16D79" w:rsidRDefault="00E16D79">
            <w:pPr>
              <w:pStyle w:val="EmptyCellLayoutStyle"/>
              <w:spacing w:after="0" w:line="240" w:lineRule="auto"/>
            </w:pPr>
          </w:p>
        </w:tc>
        <w:tc>
          <w:tcPr>
            <w:tcW w:w="6" w:type="dxa"/>
          </w:tcPr>
          <w:p w14:paraId="217F9167" w14:textId="77777777" w:rsidR="00E16D79" w:rsidRDefault="00E16D79">
            <w:pPr>
              <w:pStyle w:val="EmptyCellLayoutStyle"/>
              <w:spacing w:after="0" w:line="240" w:lineRule="auto"/>
            </w:pPr>
          </w:p>
        </w:tc>
        <w:tc>
          <w:tcPr>
            <w:tcW w:w="6" w:type="dxa"/>
          </w:tcPr>
          <w:p w14:paraId="35F9D956" w14:textId="77777777" w:rsidR="00E16D79" w:rsidRDefault="00E16D79">
            <w:pPr>
              <w:pStyle w:val="EmptyCellLayoutStyle"/>
              <w:spacing w:after="0" w:line="240" w:lineRule="auto"/>
            </w:pPr>
          </w:p>
        </w:tc>
        <w:tc>
          <w:tcPr>
            <w:tcW w:w="34" w:type="dxa"/>
          </w:tcPr>
          <w:p w14:paraId="4D138591" w14:textId="77777777" w:rsidR="00E16D79" w:rsidRDefault="00E16D79">
            <w:pPr>
              <w:pStyle w:val="EmptyCellLayoutStyle"/>
              <w:spacing w:after="0" w:line="240" w:lineRule="auto"/>
            </w:pPr>
          </w:p>
        </w:tc>
        <w:tc>
          <w:tcPr>
            <w:tcW w:w="6" w:type="dxa"/>
          </w:tcPr>
          <w:p w14:paraId="00F7F6E7" w14:textId="77777777" w:rsidR="00E16D79" w:rsidRDefault="00E16D79">
            <w:pPr>
              <w:pStyle w:val="EmptyCellLayoutStyle"/>
              <w:spacing w:after="0" w:line="240" w:lineRule="auto"/>
            </w:pPr>
          </w:p>
        </w:tc>
        <w:tc>
          <w:tcPr>
            <w:tcW w:w="44" w:type="dxa"/>
          </w:tcPr>
          <w:p w14:paraId="43C7AC9F" w14:textId="77777777" w:rsidR="00E16D79" w:rsidRDefault="00E16D79">
            <w:pPr>
              <w:pStyle w:val="EmptyCellLayoutStyle"/>
              <w:spacing w:after="0" w:line="240" w:lineRule="auto"/>
            </w:pPr>
          </w:p>
        </w:tc>
        <w:tc>
          <w:tcPr>
            <w:tcW w:w="36" w:type="dxa"/>
          </w:tcPr>
          <w:p w14:paraId="5E362C26" w14:textId="77777777" w:rsidR="00E16D79" w:rsidRDefault="00E16D79">
            <w:pPr>
              <w:pStyle w:val="EmptyCellLayoutStyle"/>
              <w:spacing w:after="0" w:line="240" w:lineRule="auto"/>
            </w:pPr>
          </w:p>
        </w:tc>
        <w:tc>
          <w:tcPr>
            <w:tcW w:w="191" w:type="dxa"/>
          </w:tcPr>
          <w:p w14:paraId="5F4891AF" w14:textId="77777777" w:rsidR="00E16D79" w:rsidRDefault="00E16D79">
            <w:pPr>
              <w:pStyle w:val="EmptyCellLayoutStyle"/>
              <w:spacing w:after="0" w:line="240" w:lineRule="auto"/>
            </w:pPr>
          </w:p>
        </w:tc>
        <w:tc>
          <w:tcPr>
            <w:tcW w:w="334" w:type="dxa"/>
          </w:tcPr>
          <w:p w14:paraId="7E09C548" w14:textId="77777777" w:rsidR="00E16D79" w:rsidRDefault="00E16D79">
            <w:pPr>
              <w:pStyle w:val="EmptyCellLayoutStyle"/>
              <w:spacing w:after="0" w:line="240" w:lineRule="auto"/>
            </w:pPr>
          </w:p>
        </w:tc>
        <w:tc>
          <w:tcPr>
            <w:tcW w:w="44" w:type="dxa"/>
          </w:tcPr>
          <w:p w14:paraId="57E24BC6" w14:textId="77777777" w:rsidR="00E16D79" w:rsidRDefault="00E16D79">
            <w:pPr>
              <w:pStyle w:val="EmptyCellLayoutStyle"/>
              <w:spacing w:after="0" w:line="240" w:lineRule="auto"/>
            </w:pPr>
          </w:p>
        </w:tc>
        <w:tc>
          <w:tcPr>
            <w:tcW w:w="51" w:type="dxa"/>
          </w:tcPr>
          <w:p w14:paraId="1F81C512" w14:textId="77777777" w:rsidR="00E16D79" w:rsidRDefault="00E16D79">
            <w:pPr>
              <w:pStyle w:val="EmptyCellLayoutStyle"/>
              <w:spacing w:after="0" w:line="240" w:lineRule="auto"/>
            </w:pPr>
          </w:p>
        </w:tc>
        <w:tc>
          <w:tcPr>
            <w:tcW w:w="22" w:type="dxa"/>
          </w:tcPr>
          <w:p w14:paraId="50720AB8" w14:textId="77777777" w:rsidR="00E16D79" w:rsidRDefault="00E16D79">
            <w:pPr>
              <w:pStyle w:val="EmptyCellLayoutStyle"/>
              <w:spacing w:after="0" w:line="240" w:lineRule="auto"/>
            </w:pPr>
          </w:p>
        </w:tc>
        <w:tc>
          <w:tcPr>
            <w:tcW w:w="16" w:type="dxa"/>
          </w:tcPr>
          <w:p w14:paraId="4212241D" w14:textId="77777777" w:rsidR="00E16D79" w:rsidRDefault="00E16D79">
            <w:pPr>
              <w:pStyle w:val="EmptyCellLayoutStyle"/>
              <w:spacing w:after="0" w:line="240" w:lineRule="auto"/>
            </w:pPr>
          </w:p>
        </w:tc>
        <w:tc>
          <w:tcPr>
            <w:tcW w:w="16" w:type="dxa"/>
          </w:tcPr>
          <w:p w14:paraId="4D003C42" w14:textId="77777777" w:rsidR="00E16D79" w:rsidRDefault="00E16D79">
            <w:pPr>
              <w:pStyle w:val="EmptyCellLayoutStyle"/>
              <w:spacing w:after="0" w:line="240" w:lineRule="auto"/>
            </w:pPr>
          </w:p>
        </w:tc>
        <w:tc>
          <w:tcPr>
            <w:tcW w:w="16" w:type="dxa"/>
          </w:tcPr>
          <w:p w14:paraId="1D149402" w14:textId="77777777" w:rsidR="00E16D79" w:rsidRDefault="00E16D79">
            <w:pPr>
              <w:pStyle w:val="EmptyCellLayoutStyle"/>
              <w:spacing w:after="0" w:line="240" w:lineRule="auto"/>
            </w:pPr>
          </w:p>
        </w:tc>
        <w:tc>
          <w:tcPr>
            <w:tcW w:w="42" w:type="dxa"/>
          </w:tcPr>
          <w:p w14:paraId="397ED703" w14:textId="77777777" w:rsidR="00E16D79" w:rsidRDefault="00E16D79">
            <w:pPr>
              <w:pStyle w:val="EmptyCellLayoutStyle"/>
              <w:spacing w:after="0" w:line="240" w:lineRule="auto"/>
            </w:pPr>
          </w:p>
        </w:tc>
        <w:tc>
          <w:tcPr>
            <w:tcW w:w="16" w:type="dxa"/>
          </w:tcPr>
          <w:p w14:paraId="520B501A" w14:textId="77777777" w:rsidR="00E16D79" w:rsidRDefault="00E16D79">
            <w:pPr>
              <w:pStyle w:val="EmptyCellLayoutStyle"/>
              <w:spacing w:after="0" w:line="240" w:lineRule="auto"/>
            </w:pPr>
          </w:p>
        </w:tc>
        <w:tc>
          <w:tcPr>
            <w:tcW w:w="16" w:type="dxa"/>
          </w:tcPr>
          <w:p w14:paraId="170CD043" w14:textId="77777777" w:rsidR="00E16D79" w:rsidRDefault="00E16D79">
            <w:pPr>
              <w:pStyle w:val="EmptyCellLayoutStyle"/>
              <w:spacing w:after="0" w:line="240" w:lineRule="auto"/>
            </w:pPr>
          </w:p>
        </w:tc>
        <w:tc>
          <w:tcPr>
            <w:tcW w:w="24" w:type="dxa"/>
          </w:tcPr>
          <w:p w14:paraId="619E5382" w14:textId="77777777" w:rsidR="00E16D79" w:rsidRDefault="00E16D79">
            <w:pPr>
              <w:pStyle w:val="EmptyCellLayoutStyle"/>
              <w:spacing w:after="0" w:line="240" w:lineRule="auto"/>
            </w:pPr>
          </w:p>
        </w:tc>
        <w:tc>
          <w:tcPr>
            <w:tcW w:w="292" w:type="dxa"/>
          </w:tcPr>
          <w:p w14:paraId="11F692C6" w14:textId="77777777" w:rsidR="00E16D79" w:rsidRDefault="00E16D79">
            <w:pPr>
              <w:pStyle w:val="EmptyCellLayoutStyle"/>
              <w:spacing w:after="0" w:line="240" w:lineRule="auto"/>
            </w:pPr>
          </w:p>
        </w:tc>
        <w:tc>
          <w:tcPr>
            <w:tcW w:w="24" w:type="dxa"/>
          </w:tcPr>
          <w:p w14:paraId="3B6962AA" w14:textId="77777777" w:rsidR="00E16D79" w:rsidRDefault="00E16D79">
            <w:pPr>
              <w:pStyle w:val="EmptyCellLayoutStyle"/>
              <w:spacing w:after="0" w:line="240" w:lineRule="auto"/>
            </w:pPr>
          </w:p>
        </w:tc>
        <w:tc>
          <w:tcPr>
            <w:tcW w:w="16" w:type="dxa"/>
          </w:tcPr>
          <w:p w14:paraId="54FAD817" w14:textId="77777777" w:rsidR="00E16D79" w:rsidRDefault="00E16D79">
            <w:pPr>
              <w:pStyle w:val="EmptyCellLayoutStyle"/>
              <w:spacing w:after="0" w:line="240" w:lineRule="auto"/>
            </w:pPr>
          </w:p>
        </w:tc>
        <w:tc>
          <w:tcPr>
            <w:tcW w:w="32" w:type="dxa"/>
          </w:tcPr>
          <w:p w14:paraId="3640DD5F" w14:textId="77777777" w:rsidR="00E16D79" w:rsidRDefault="00E16D79">
            <w:pPr>
              <w:pStyle w:val="EmptyCellLayoutStyle"/>
              <w:spacing w:after="0" w:line="240" w:lineRule="auto"/>
            </w:pPr>
          </w:p>
        </w:tc>
        <w:tc>
          <w:tcPr>
            <w:tcW w:w="85" w:type="dxa"/>
          </w:tcPr>
          <w:p w14:paraId="71795861" w14:textId="77777777" w:rsidR="00E16D79" w:rsidRDefault="00E16D79">
            <w:pPr>
              <w:pStyle w:val="EmptyCellLayoutStyle"/>
              <w:spacing w:after="0" w:line="240" w:lineRule="auto"/>
            </w:pPr>
          </w:p>
        </w:tc>
        <w:tc>
          <w:tcPr>
            <w:tcW w:w="475" w:type="dxa"/>
          </w:tcPr>
          <w:p w14:paraId="57407D65" w14:textId="77777777" w:rsidR="00E16D79" w:rsidRDefault="00E16D79">
            <w:pPr>
              <w:pStyle w:val="EmptyCellLayoutStyle"/>
              <w:spacing w:after="0" w:line="240" w:lineRule="auto"/>
            </w:pPr>
          </w:p>
        </w:tc>
        <w:tc>
          <w:tcPr>
            <w:tcW w:w="36" w:type="dxa"/>
          </w:tcPr>
          <w:p w14:paraId="601764C8" w14:textId="77777777" w:rsidR="00E16D79" w:rsidRDefault="00E16D79">
            <w:pPr>
              <w:pStyle w:val="EmptyCellLayoutStyle"/>
              <w:spacing w:after="0" w:line="240" w:lineRule="auto"/>
            </w:pPr>
          </w:p>
        </w:tc>
        <w:tc>
          <w:tcPr>
            <w:tcW w:w="129" w:type="dxa"/>
          </w:tcPr>
          <w:p w14:paraId="7C82255E" w14:textId="77777777" w:rsidR="00E16D79" w:rsidRDefault="00E16D79">
            <w:pPr>
              <w:pStyle w:val="EmptyCellLayoutStyle"/>
              <w:spacing w:after="0" w:line="240" w:lineRule="auto"/>
            </w:pPr>
          </w:p>
        </w:tc>
        <w:tc>
          <w:tcPr>
            <w:tcW w:w="94" w:type="dxa"/>
          </w:tcPr>
          <w:p w14:paraId="27E089C0" w14:textId="77777777" w:rsidR="00E16D79" w:rsidRDefault="00E16D79">
            <w:pPr>
              <w:pStyle w:val="EmptyCellLayoutStyle"/>
              <w:spacing w:after="0" w:line="240" w:lineRule="auto"/>
            </w:pPr>
          </w:p>
        </w:tc>
        <w:tc>
          <w:tcPr>
            <w:tcW w:w="57" w:type="dxa"/>
          </w:tcPr>
          <w:p w14:paraId="6C11554D" w14:textId="77777777" w:rsidR="00E16D79" w:rsidRDefault="00E16D79">
            <w:pPr>
              <w:pStyle w:val="EmptyCellLayoutStyle"/>
              <w:spacing w:after="0" w:line="240" w:lineRule="auto"/>
            </w:pPr>
          </w:p>
        </w:tc>
        <w:tc>
          <w:tcPr>
            <w:tcW w:w="685" w:type="dxa"/>
          </w:tcPr>
          <w:p w14:paraId="700260E8" w14:textId="77777777" w:rsidR="00E16D79" w:rsidRDefault="00E16D79">
            <w:pPr>
              <w:pStyle w:val="EmptyCellLayoutStyle"/>
              <w:spacing w:after="0" w:line="240" w:lineRule="auto"/>
            </w:pPr>
          </w:p>
        </w:tc>
        <w:tc>
          <w:tcPr>
            <w:tcW w:w="1241" w:type="dxa"/>
          </w:tcPr>
          <w:p w14:paraId="264CA0E4" w14:textId="77777777" w:rsidR="00E16D79" w:rsidRDefault="00E16D79">
            <w:pPr>
              <w:pStyle w:val="EmptyCellLayoutStyle"/>
              <w:spacing w:after="0" w:line="240" w:lineRule="auto"/>
            </w:pPr>
          </w:p>
        </w:tc>
        <w:tc>
          <w:tcPr>
            <w:tcW w:w="131" w:type="dxa"/>
          </w:tcPr>
          <w:p w14:paraId="64C50100" w14:textId="77777777" w:rsidR="00E16D79" w:rsidRDefault="00E16D79">
            <w:pPr>
              <w:pStyle w:val="EmptyCellLayoutStyle"/>
              <w:spacing w:after="0" w:line="240" w:lineRule="auto"/>
            </w:pPr>
          </w:p>
        </w:tc>
        <w:tc>
          <w:tcPr>
            <w:tcW w:w="1431" w:type="dxa"/>
          </w:tcPr>
          <w:p w14:paraId="74C44359" w14:textId="77777777" w:rsidR="00E16D79" w:rsidRDefault="00E16D79">
            <w:pPr>
              <w:pStyle w:val="EmptyCellLayoutStyle"/>
              <w:spacing w:after="0" w:line="240" w:lineRule="auto"/>
            </w:pPr>
          </w:p>
        </w:tc>
        <w:tc>
          <w:tcPr>
            <w:tcW w:w="2311" w:type="dxa"/>
          </w:tcPr>
          <w:p w14:paraId="2858B22F" w14:textId="77777777" w:rsidR="00E16D79" w:rsidRDefault="00E16D79">
            <w:pPr>
              <w:pStyle w:val="EmptyCellLayoutStyle"/>
              <w:spacing w:after="0" w:line="240" w:lineRule="auto"/>
            </w:pPr>
          </w:p>
        </w:tc>
        <w:tc>
          <w:tcPr>
            <w:tcW w:w="1686" w:type="dxa"/>
          </w:tcPr>
          <w:p w14:paraId="6DB86A7F" w14:textId="77777777" w:rsidR="00E16D79" w:rsidRDefault="00E16D79">
            <w:pPr>
              <w:pStyle w:val="EmptyCellLayoutStyle"/>
              <w:spacing w:after="0" w:line="240" w:lineRule="auto"/>
            </w:pPr>
          </w:p>
        </w:tc>
        <w:tc>
          <w:tcPr>
            <w:tcW w:w="1353" w:type="dxa"/>
          </w:tcPr>
          <w:p w14:paraId="56DA7788" w14:textId="77777777" w:rsidR="00E16D79" w:rsidRDefault="00E16D79">
            <w:pPr>
              <w:pStyle w:val="EmptyCellLayoutStyle"/>
              <w:spacing w:after="0" w:line="240" w:lineRule="auto"/>
            </w:pPr>
          </w:p>
        </w:tc>
        <w:tc>
          <w:tcPr>
            <w:tcW w:w="16" w:type="dxa"/>
          </w:tcPr>
          <w:p w14:paraId="16287DBE" w14:textId="77777777" w:rsidR="00E16D79" w:rsidRDefault="00E16D79">
            <w:pPr>
              <w:pStyle w:val="EmptyCellLayoutStyle"/>
              <w:spacing w:after="0" w:line="240" w:lineRule="auto"/>
            </w:pPr>
          </w:p>
        </w:tc>
        <w:tc>
          <w:tcPr>
            <w:tcW w:w="21" w:type="dxa"/>
          </w:tcPr>
          <w:p w14:paraId="2A6C93A1" w14:textId="77777777" w:rsidR="00E16D79" w:rsidRDefault="00E16D79">
            <w:pPr>
              <w:pStyle w:val="EmptyCellLayoutStyle"/>
              <w:spacing w:after="0" w:line="240" w:lineRule="auto"/>
            </w:pPr>
          </w:p>
        </w:tc>
        <w:tc>
          <w:tcPr>
            <w:tcW w:w="149" w:type="dxa"/>
          </w:tcPr>
          <w:p w14:paraId="22684468" w14:textId="77777777" w:rsidR="00E16D79" w:rsidRDefault="00E16D79">
            <w:pPr>
              <w:pStyle w:val="EmptyCellLayoutStyle"/>
              <w:spacing w:after="0" w:line="240" w:lineRule="auto"/>
            </w:pPr>
          </w:p>
        </w:tc>
      </w:tr>
      <w:tr w:rsidR="00AD3B06" w14:paraId="046F3B80" w14:textId="77777777" w:rsidTr="00DC79E3">
        <w:trPr>
          <w:trHeight w:val="520"/>
        </w:trPr>
        <w:tc>
          <w:tcPr>
            <w:tcW w:w="6" w:type="dxa"/>
          </w:tcPr>
          <w:p w14:paraId="65245207" w14:textId="77777777" w:rsidR="00E16D79" w:rsidRDefault="00E16D79">
            <w:pPr>
              <w:pStyle w:val="EmptyCellLayoutStyle"/>
              <w:spacing w:after="0" w:line="240" w:lineRule="auto"/>
            </w:pPr>
          </w:p>
        </w:tc>
        <w:tc>
          <w:tcPr>
            <w:tcW w:w="18" w:type="dxa"/>
          </w:tcPr>
          <w:p w14:paraId="3D6BD3F9" w14:textId="77777777" w:rsidR="00E16D79" w:rsidRDefault="00E16D79">
            <w:pPr>
              <w:pStyle w:val="EmptyCellLayoutStyle"/>
              <w:spacing w:after="0" w:line="240" w:lineRule="auto"/>
            </w:pPr>
          </w:p>
        </w:tc>
        <w:tc>
          <w:tcPr>
            <w:tcW w:w="9" w:type="dxa"/>
          </w:tcPr>
          <w:p w14:paraId="6CAFD3D7" w14:textId="77777777" w:rsidR="00E16D79" w:rsidRDefault="00E16D79">
            <w:pPr>
              <w:pStyle w:val="EmptyCellLayoutStyle"/>
              <w:spacing w:after="0" w:line="240" w:lineRule="auto"/>
            </w:pPr>
          </w:p>
        </w:tc>
        <w:tc>
          <w:tcPr>
            <w:tcW w:w="11" w:type="dxa"/>
          </w:tcPr>
          <w:p w14:paraId="305EDDE3" w14:textId="77777777" w:rsidR="00E16D79" w:rsidRDefault="00E16D79">
            <w:pPr>
              <w:pStyle w:val="EmptyCellLayoutStyle"/>
              <w:spacing w:after="0" w:line="240" w:lineRule="auto"/>
            </w:pPr>
          </w:p>
        </w:tc>
        <w:tc>
          <w:tcPr>
            <w:tcW w:w="6" w:type="dxa"/>
          </w:tcPr>
          <w:p w14:paraId="42730DD4" w14:textId="77777777" w:rsidR="00E16D79" w:rsidRDefault="00E16D79">
            <w:pPr>
              <w:pStyle w:val="EmptyCellLayoutStyle"/>
              <w:spacing w:after="0" w:line="240" w:lineRule="auto"/>
            </w:pPr>
          </w:p>
        </w:tc>
        <w:tc>
          <w:tcPr>
            <w:tcW w:w="6" w:type="dxa"/>
          </w:tcPr>
          <w:p w14:paraId="52E658FA" w14:textId="77777777" w:rsidR="00E16D79" w:rsidRDefault="00E16D79">
            <w:pPr>
              <w:pStyle w:val="EmptyCellLayoutStyle"/>
              <w:spacing w:after="0" w:line="240" w:lineRule="auto"/>
            </w:pPr>
          </w:p>
        </w:tc>
        <w:tc>
          <w:tcPr>
            <w:tcW w:w="34" w:type="dxa"/>
          </w:tcPr>
          <w:p w14:paraId="69F05C4A" w14:textId="77777777" w:rsidR="00E16D79" w:rsidRDefault="00E16D79">
            <w:pPr>
              <w:pStyle w:val="EmptyCellLayoutStyle"/>
              <w:spacing w:after="0" w:line="240" w:lineRule="auto"/>
            </w:pPr>
          </w:p>
        </w:tc>
        <w:tc>
          <w:tcPr>
            <w:tcW w:w="6" w:type="dxa"/>
          </w:tcPr>
          <w:p w14:paraId="45116B2F" w14:textId="77777777" w:rsidR="00E16D79" w:rsidRDefault="00E16D79">
            <w:pPr>
              <w:pStyle w:val="EmptyCellLayoutStyle"/>
              <w:spacing w:after="0" w:line="240" w:lineRule="auto"/>
            </w:pPr>
          </w:p>
        </w:tc>
        <w:tc>
          <w:tcPr>
            <w:tcW w:w="44" w:type="dxa"/>
          </w:tcPr>
          <w:p w14:paraId="4849BDEB" w14:textId="77777777" w:rsidR="00E16D79" w:rsidRDefault="00E16D79">
            <w:pPr>
              <w:pStyle w:val="EmptyCellLayoutStyle"/>
              <w:spacing w:after="0" w:line="240" w:lineRule="auto"/>
            </w:pPr>
          </w:p>
        </w:tc>
        <w:tc>
          <w:tcPr>
            <w:tcW w:w="36" w:type="dxa"/>
          </w:tcPr>
          <w:p w14:paraId="5007C406" w14:textId="77777777" w:rsidR="00E16D79" w:rsidRDefault="00E16D79">
            <w:pPr>
              <w:pStyle w:val="EmptyCellLayoutStyle"/>
              <w:spacing w:after="0" w:line="240" w:lineRule="auto"/>
            </w:pPr>
          </w:p>
        </w:tc>
        <w:tc>
          <w:tcPr>
            <w:tcW w:w="191" w:type="dxa"/>
          </w:tcPr>
          <w:p w14:paraId="54F80A59" w14:textId="77777777" w:rsidR="00E16D79" w:rsidRDefault="00E16D79">
            <w:pPr>
              <w:pStyle w:val="EmptyCellLayoutStyle"/>
              <w:spacing w:after="0" w:line="240" w:lineRule="auto"/>
            </w:pPr>
          </w:p>
        </w:tc>
        <w:tc>
          <w:tcPr>
            <w:tcW w:w="334" w:type="dxa"/>
          </w:tcPr>
          <w:p w14:paraId="4AB1CEF3" w14:textId="77777777" w:rsidR="00E16D79" w:rsidRDefault="00E16D79">
            <w:pPr>
              <w:pStyle w:val="EmptyCellLayoutStyle"/>
              <w:spacing w:after="0" w:line="240" w:lineRule="auto"/>
            </w:pPr>
          </w:p>
        </w:tc>
        <w:tc>
          <w:tcPr>
            <w:tcW w:w="44" w:type="dxa"/>
          </w:tcPr>
          <w:p w14:paraId="225D1938" w14:textId="77777777" w:rsidR="00E16D79" w:rsidRDefault="00E16D79">
            <w:pPr>
              <w:pStyle w:val="EmptyCellLayoutStyle"/>
              <w:spacing w:after="0" w:line="240" w:lineRule="auto"/>
            </w:pPr>
          </w:p>
        </w:tc>
        <w:tc>
          <w:tcPr>
            <w:tcW w:w="51" w:type="dxa"/>
          </w:tcPr>
          <w:p w14:paraId="689D441F" w14:textId="77777777" w:rsidR="00E16D79" w:rsidRDefault="00E16D79">
            <w:pPr>
              <w:pStyle w:val="EmptyCellLayoutStyle"/>
              <w:spacing w:after="0" w:line="240" w:lineRule="auto"/>
            </w:pPr>
          </w:p>
        </w:tc>
        <w:tc>
          <w:tcPr>
            <w:tcW w:w="22" w:type="dxa"/>
          </w:tcPr>
          <w:p w14:paraId="744B3DBD" w14:textId="77777777" w:rsidR="00E16D79" w:rsidRDefault="00E16D79">
            <w:pPr>
              <w:pStyle w:val="EmptyCellLayoutStyle"/>
              <w:spacing w:after="0" w:line="240" w:lineRule="auto"/>
            </w:pPr>
          </w:p>
        </w:tc>
        <w:tc>
          <w:tcPr>
            <w:tcW w:w="16" w:type="dxa"/>
          </w:tcPr>
          <w:p w14:paraId="058C6BC2" w14:textId="77777777" w:rsidR="00E16D79" w:rsidRDefault="00E16D79">
            <w:pPr>
              <w:pStyle w:val="EmptyCellLayoutStyle"/>
              <w:spacing w:after="0" w:line="240" w:lineRule="auto"/>
            </w:pPr>
          </w:p>
        </w:tc>
        <w:tc>
          <w:tcPr>
            <w:tcW w:w="10208" w:type="dxa"/>
            <w:gridSpan w:val="23"/>
          </w:tcPr>
          <w:tbl>
            <w:tblPr>
              <w:tblW w:w="0" w:type="auto"/>
              <w:tblCellMar>
                <w:left w:w="0" w:type="dxa"/>
                <w:right w:w="0" w:type="dxa"/>
              </w:tblCellMar>
              <w:tblLook w:val="04A0" w:firstRow="1" w:lastRow="0" w:firstColumn="1" w:lastColumn="0" w:noHBand="0" w:noVBand="1"/>
            </w:tblPr>
            <w:tblGrid>
              <w:gridCol w:w="10187"/>
            </w:tblGrid>
            <w:tr w:rsidR="00E16D79" w14:paraId="065407E8" w14:textId="77777777">
              <w:trPr>
                <w:trHeight w:val="442"/>
              </w:trPr>
              <w:tc>
                <w:tcPr>
                  <w:tcW w:w="10412" w:type="dxa"/>
                  <w:tcBorders>
                    <w:top w:val="nil"/>
                    <w:left w:val="nil"/>
                    <w:bottom w:val="nil"/>
                    <w:right w:val="nil"/>
                  </w:tcBorders>
                  <w:tcMar>
                    <w:top w:w="39" w:type="dxa"/>
                    <w:left w:w="39" w:type="dxa"/>
                    <w:bottom w:w="39" w:type="dxa"/>
                    <w:right w:w="39" w:type="dxa"/>
                  </w:tcMar>
                </w:tcPr>
                <w:p w14:paraId="770E9AC2" w14:textId="5507E43E" w:rsidR="00E16D79" w:rsidRDefault="004F4E2D">
                  <w:pPr>
                    <w:spacing w:after="0" w:line="240" w:lineRule="auto"/>
                  </w:pPr>
                  <w:del w:id="387" w:author="Parulekar, Prutha" w:date="2023-07-05T09:40:00Z">
                    <w:r>
                      <w:rPr>
                        <w:rFonts w:ascii="Segoe UI" w:eastAsia="Segoe UI" w:hAnsi="Segoe UI"/>
                        <w:color w:val="000000"/>
                        <w:sz w:val="16"/>
                      </w:rPr>
                      <w:delText xml:space="preserve">(a) </w:delText>
                    </w:r>
                  </w:del>
                  <w:r>
                    <w:rPr>
                      <w:rFonts w:ascii="Segoe UI" w:eastAsia="Segoe UI" w:hAnsi="Segoe UI"/>
                      <w:color w:val="000000"/>
                      <w:sz w:val="16"/>
                    </w:rPr>
                    <w:t xml:space="preserve">At any time during the </w:t>
                  </w:r>
                  <w:del w:id="388" w:author="Parulekar, Prutha" w:date="2023-07-05T09:40:00Z">
                    <w:r>
                      <w:rPr>
                        <w:rFonts w:ascii="Segoe UI" w:eastAsia="Segoe UI" w:hAnsi="Segoe UI"/>
                        <w:color w:val="000000"/>
                        <w:sz w:val="16"/>
                      </w:rPr>
                      <w:delText>contract</w:delText>
                    </w:r>
                  </w:del>
                  <w:ins w:id="389" w:author="Parulekar, Prutha" w:date="2023-07-05T09:40:00Z">
                    <w:r w:rsidR="00EE6B0E">
                      <w:rPr>
                        <w:rFonts w:ascii="Segoe UI" w:eastAsia="Segoe UI" w:hAnsi="Segoe UI"/>
                        <w:color w:val="000000"/>
                        <w:sz w:val="16"/>
                      </w:rPr>
                      <w:t>term of the C</w:t>
                    </w:r>
                    <w:r>
                      <w:rPr>
                        <w:rFonts w:ascii="Segoe UI" w:eastAsia="Segoe UI" w:hAnsi="Segoe UI"/>
                        <w:color w:val="000000"/>
                        <w:sz w:val="16"/>
                      </w:rPr>
                      <w:t>ontract</w:t>
                    </w:r>
                  </w:ins>
                  <w:r>
                    <w:rPr>
                      <w:rFonts w:ascii="Segoe UI" w:eastAsia="Segoe UI" w:hAnsi="Segoe UI"/>
                      <w:color w:val="000000"/>
                      <w:sz w:val="16"/>
                    </w:rPr>
                    <w:t xml:space="preserve">, DIPL may terminate the </w:t>
                  </w:r>
                  <w:del w:id="390" w:author="Parulekar, Prutha" w:date="2023-07-05T09:40:00Z">
                    <w:r>
                      <w:rPr>
                        <w:rFonts w:ascii="Segoe UI" w:eastAsia="Segoe UI" w:hAnsi="Segoe UI"/>
                        <w:color w:val="000000"/>
                        <w:sz w:val="16"/>
                      </w:rPr>
                      <w:delText>contract</w:delText>
                    </w:r>
                  </w:del>
                  <w:ins w:id="391" w:author="Parulekar, Prutha" w:date="2023-07-05T09:40:00Z">
                    <w:r w:rsidR="00EE6B0E">
                      <w:rPr>
                        <w:rFonts w:ascii="Segoe UI" w:eastAsia="Segoe UI" w:hAnsi="Segoe UI"/>
                        <w:color w:val="000000"/>
                        <w:sz w:val="16"/>
                      </w:rPr>
                      <w:t>C</w:t>
                    </w:r>
                    <w:r>
                      <w:rPr>
                        <w:rFonts w:ascii="Segoe UI" w:eastAsia="Segoe UI" w:hAnsi="Segoe UI"/>
                        <w:color w:val="000000"/>
                        <w:sz w:val="16"/>
                      </w:rPr>
                      <w:t>ontract</w:t>
                    </w:r>
                  </w:ins>
                  <w:r>
                    <w:rPr>
                      <w:rFonts w:ascii="Segoe UI" w:eastAsia="Segoe UI" w:hAnsi="Segoe UI"/>
                      <w:color w:val="000000"/>
                      <w:sz w:val="16"/>
                    </w:rPr>
                    <w:t xml:space="preserve"> by giving to the </w:t>
                  </w:r>
                  <w:del w:id="392" w:author="Parulekar, Prutha" w:date="2023-07-05T09:40:00Z">
                    <w:r>
                      <w:rPr>
                        <w:rFonts w:ascii="Segoe UI" w:eastAsia="Segoe UI" w:hAnsi="Segoe UI"/>
                        <w:color w:val="000000"/>
                        <w:sz w:val="16"/>
                      </w:rPr>
                      <w:delText>user</w:delText>
                    </w:r>
                  </w:del>
                  <w:ins w:id="393" w:author="Parulekar, Prutha" w:date="2023-07-05T09:40:00Z">
                    <w:r w:rsidR="00EE6B0E">
                      <w:rPr>
                        <w:rFonts w:ascii="Segoe UI" w:eastAsia="Segoe UI" w:hAnsi="Segoe UI"/>
                        <w:color w:val="000000"/>
                        <w:sz w:val="16"/>
                      </w:rPr>
                      <w:t>U</w:t>
                    </w:r>
                    <w:r>
                      <w:rPr>
                        <w:rFonts w:ascii="Segoe UI" w:eastAsia="Segoe UI" w:hAnsi="Segoe UI"/>
                        <w:color w:val="000000"/>
                        <w:sz w:val="16"/>
                      </w:rPr>
                      <w:t>ser</w:t>
                    </w:r>
                  </w:ins>
                  <w:r>
                    <w:rPr>
                      <w:rFonts w:ascii="Segoe UI" w:eastAsia="Segoe UI" w:hAnsi="Segoe UI"/>
                      <w:color w:val="000000"/>
                      <w:sz w:val="16"/>
                    </w:rPr>
                    <w:t xml:space="preserve"> a </w:t>
                  </w:r>
                  <w:ins w:id="394" w:author="Parulekar, Prutha" w:date="2023-07-05T09:40:00Z">
                    <w:r w:rsidR="00EE6B0E">
                      <w:rPr>
                        <w:rFonts w:ascii="Segoe UI" w:eastAsia="Segoe UI" w:hAnsi="Segoe UI"/>
                        <w:color w:val="000000"/>
                        <w:sz w:val="16"/>
                      </w:rPr>
                      <w:t xml:space="preserve">prior </w:t>
                    </w:r>
                  </w:ins>
                  <w:r>
                    <w:rPr>
                      <w:rFonts w:ascii="Segoe UI" w:eastAsia="Segoe UI" w:hAnsi="Segoe UI"/>
                      <w:color w:val="000000"/>
                      <w:sz w:val="16"/>
                    </w:rPr>
                    <w:t>notice</w:t>
                  </w:r>
                  <w:ins w:id="395" w:author="Parulekar, Prutha" w:date="2023-07-05T09:40:00Z">
                    <w:r>
                      <w:rPr>
                        <w:rFonts w:ascii="Segoe UI" w:eastAsia="Segoe UI" w:hAnsi="Segoe UI"/>
                        <w:color w:val="000000"/>
                        <w:sz w:val="16"/>
                      </w:rPr>
                      <w:t xml:space="preserve"> </w:t>
                    </w:r>
                    <w:r w:rsidR="00EE6B0E">
                      <w:rPr>
                        <w:rFonts w:ascii="Segoe UI" w:eastAsia="Segoe UI" w:hAnsi="Segoe UI"/>
                        <w:color w:val="000000"/>
                        <w:sz w:val="16"/>
                      </w:rPr>
                      <w:t>of</w:t>
                    </w:r>
                  </w:ins>
                  <w:r w:rsidR="00EE6B0E">
                    <w:rPr>
                      <w:rFonts w:ascii="Segoe UI" w:eastAsia="Segoe UI" w:hAnsi="Segoe UI"/>
                      <w:color w:val="000000"/>
                      <w:sz w:val="16"/>
                    </w:rPr>
                    <w:t xml:space="preserve"> </w:t>
                  </w:r>
                  <w:r>
                    <w:rPr>
                      <w:rFonts w:ascii="Segoe UI" w:eastAsia="Segoe UI" w:hAnsi="Segoe UI"/>
                      <w:color w:val="000000"/>
                      <w:sz w:val="16"/>
                    </w:rPr>
                    <w:t>three (3) months</w:t>
                  </w:r>
                  <w:del w:id="396" w:author="Parulekar, Prutha" w:date="2023-07-05T09:40:00Z">
                    <w:r>
                      <w:rPr>
                        <w:rFonts w:ascii="Segoe UI" w:eastAsia="Segoe UI" w:hAnsi="Segoe UI"/>
                        <w:color w:val="000000"/>
                        <w:sz w:val="16"/>
                      </w:rPr>
                      <w:delText xml:space="preserve"> prior notice</w:delText>
                    </w:r>
                  </w:del>
                  <w:r>
                    <w:rPr>
                      <w:rFonts w:ascii="Segoe UI" w:eastAsia="Segoe UI" w:hAnsi="Segoe UI"/>
                      <w:color w:val="000000"/>
                      <w:sz w:val="16"/>
                    </w:rPr>
                    <w:t>.</w:t>
                  </w:r>
                </w:p>
              </w:tc>
            </w:tr>
          </w:tbl>
          <w:p w14:paraId="60BFF378" w14:textId="77777777" w:rsidR="00E16D79" w:rsidRDefault="00E16D79">
            <w:pPr>
              <w:spacing w:after="0" w:line="240" w:lineRule="auto"/>
            </w:pPr>
          </w:p>
        </w:tc>
        <w:tc>
          <w:tcPr>
            <w:tcW w:w="16" w:type="dxa"/>
          </w:tcPr>
          <w:p w14:paraId="13F084BC" w14:textId="77777777" w:rsidR="00E16D79" w:rsidRDefault="00E16D79">
            <w:pPr>
              <w:pStyle w:val="EmptyCellLayoutStyle"/>
              <w:spacing w:after="0" w:line="240" w:lineRule="auto"/>
            </w:pPr>
          </w:p>
        </w:tc>
        <w:tc>
          <w:tcPr>
            <w:tcW w:w="21" w:type="dxa"/>
          </w:tcPr>
          <w:p w14:paraId="0D20DA85" w14:textId="77777777" w:rsidR="00E16D79" w:rsidRDefault="00E16D79">
            <w:pPr>
              <w:pStyle w:val="EmptyCellLayoutStyle"/>
              <w:spacing w:after="0" w:line="240" w:lineRule="auto"/>
            </w:pPr>
          </w:p>
        </w:tc>
        <w:tc>
          <w:tcPr>
            <w:tcW w:w="149" w:type="dxa"/>
          </w:tcPr>
          <w:p w14:paraId="406BD8F6" w14:textId="77777777" w:rsidR="00E16D79" w:rsidRDefault="00E16D79">
            <w:pPr>
              <w:pStyle w:val="EmptyCellLayoutStyle"/>
              <w:spacing w:after="0" w:line="240" w:lineRule="auto"/>
            </w:pPr>
          </w:p>
        </w:tc>
      </w:tr>
      <w:tr w:rsidR="00AD3B06" w14:paraId="5005A2A4" w14:textId="77777777" w:rsidTr="00DC79E3">
        <w:trPr>
          <w:trHeight w:val="40"/>
        </w:trPr>
        <w:tc>
          <w:tcPr>
            <w:tcW w:w="6" w:type="dxa"/>
          </w:tcPr>
          <w:p w14:paraId="3A4A40B8" w14:textId="77777777" w:rsidR="00E16D79" w:rsidRDefault="00E16D79">
            <w:pPr>
              <w:pStyle w:val="EmptyCellLayoutStyle"/>
              <w:spacing w:after="0" w:line="240" w:lineRule="auto"/>
            </w:pPr>
          </w:p>
        </w:tc>
        <w:tc>
          <w:tcPr>
            <w:tcW w:w="18" w:type="dxa"/>
          </w:tcPr>
          <w:p w14:paraId="4DA1948E" w14:textId="77777777" w:rsidR="00E16D79" w:rsidRDefault="00E16D79">
            <w:pPr>
              <w:pStyle w:val="EmptyCellLayoutStyle"/>
              <w:spacing w:after="0" w:line="240" w:lineRule="auto"/>
            </w:pPr>
          </w:p>
        </w:tc>
        <w:tc>
          <w:tcPr>
            <w:tcW w:w="9" w:type="dxa"/>
          </w:tcPr>
          <w:p w14:paraId="4ACCF0E3" w14:textId="77777777" w:rsidR="00E16D79" w:rsidRDefault="00E16D79">
            <w:pPr>
              <w:pStyle w:val="EmptyCellLayoutStyle"/>
              <w:spacing w:after="0" w:line="240" w:lineRule="auto"/>
            </w:pPr>
          </w:p>
        </w:tc>
        <w:tc>
          <w:tcPr>
            <w:tcW w:w="11" w:type="dxa"/>
          </w:tcPr>
          <w:p w14:paraId="3342247C" w14:textId="77777777" w:rsidR="00E16D79" w:rsidRDefault="00E16D79">
            <w:pPr>
              <w:pStyle w:val="EmptyCellLayoutStyle"/>
              <w:spacing w:after="0" w:line="240" w:lineRule="auto"/>
            </w:pPr>
          </w:p>
        </w:tc>
        <w:tc>
          <w:tcPr>
            <w:tcW w:w="6" w:type="dxa"/>
          </w:tcPr>
          <w:p w14:paraId="0B7E71BB" w14:textId="77777777" w:rsidR="00E16D79" w:rsidRDefault="00E16D79">
            <w:pPr>
              <w:pStyle w:val="EmptyCellLayoutStyle"/>
              <w:spacing w:after="0" w:line="240" w:lineRule="auto"/>
            </w:pPr>
          </w:p>
        </w:tc>
        <w:tc>
          <w:tcPr>
            <w:tcW w:w="6" w:type="dxa"/>
          </w:tcPr>
          <w:p w14:paraId="0CDDCDC1" w14:textId="77777777" w:rsidR="00E16D79" w:rsidRDefault="00E16D79">
            <w:pPr>
              <w:pStyle w:val="EmptyCellLayoutStyle"/>
              <w:spacing w:after="0" w:line="240" w:lineRule="auto"/>
            </w:pPr>
          </w:p>
        </w:tc>
        <w:tc>
          <w:tcPr>
            <w:tcW w:w="34" w:type="dxa"/>
          </w:tcPr>
          <w:p w14:paraId="342B2F25" w14:textId="77777777" w:rsidR="00E16D79" w:rsidRDefault="00E16D79">
            <w:pPr>
              <w:pStyle w:val="EmptyCellLayoutStyle"/>
              <w:spacing w:after="0" w:line="240" w:lineRule="auto"/>
            </w:pPr>
          </w:p>
        </w:tc>
        <w:tc>
          <w:tcPr>
            <w:tcW w:w="6" w:type="dxa"/>
          </w:tcPr>
          <w:p w14:paraId="77BC6399" w14:textId="77777777" w:rsidR="00E16D79" w:rsidRDefault="00E16D79">
            <w:pPr>
              <w:pStyle w:val="EmptyCellLayoutStyle"/>
              <w:spacing w:after="0" w:line="240" w:lineRule="auto"/>
            </w:pPr>
          </w:p>
        </w:tc>
        <w:tc>
          <w:tcPr>
            <w:tcW w:w="44" w:type="dxa"/>
          </w:tcPr>
          <w:p w14:paraId="1145D786" w14:textId="77777777" w:rsidR="00E16D79" w:rsidRDefault="00E16D79">
            <w:pPr>
              <w:pStyle w:val="EmptyCellLayoutStyle"/>
              <w:spacing w:after="0" w:line="240" w:lineRule="auto"/>
            </w:pPr>
          </w:p>
        </w:tc>
        <w:tc>
          <w:tcPr>
            <w:tcW w:w="36" w:type="dxa"/>
          </w:tcPr>
          <w:p w14:paraId="3F69FBBB" w14:textId="77777777" w:rsidR="00E16D79" w:rsidRDefault="00E16D79">
            <w:pPr>
              <w:pStyle w:val="EmptyCellLayoutStyle"/>
              <w:spacing w:after="0" w:line="240" w:lineRule="auto"/>
            </w:pPr>
          </w:p>
        </w:tc>
        <w:tc>
          <w:tcPr>
            <w:tcW w:w="191" w:type="dxa"/>
          </w:tcPr>
          <w:p w14:paraId="5FEB1CC8" w14:textId="77777777" w:rsidR="00E16D79" w:rsidRDefault="00E16D79">
            <w:pPr>
              <w:pStyle w:val="EmptyCellLayoutStyle"/>
              <w:spacing w:after="0" w:line="240" w:lineRule="auto"/>
            </w:pPr>
          </w:p>
        </w:tc>
        <w:tc>
          <w:tcPr>
            <w:tcW w:w="334" w:type="dxa"/>
          </w:tcPr>
          <w:p w14:paraId="59BC1B6B" w14:textId="77777777" w:rsidR="00E16D79" w:rsidRDefault="00E16D79">
            <w:pPr>
              <w:pStyle w:val="EmptyCellLayoutStyle"/>
              <w:spacing w:after="0" w:line="240" w:lineRule="auto"/>
            </w:pPr>
          </w:p>
        </w:tc>
        <w:tc>
          <w:tcPr>
            <w:tcW w:w="44" w:type="dxa"/>
          </w:tcPr>
          <w:p w14:paraId="2074ADE4" w14:textId="77777777" w:rsidR="00E16D79" w:rsidRDefault="00E16D79">
            <w:pPr>
              <w:pStyle w:val="EmptyCellLayoutStyle"/>
              <w:spacing w:after="0" w:line="240" w:lineRule="auto"/>
            </w:pPr>
          </w:p>
        </w:tc>
        <w:tc>
          <w:tcPr>
            <w:tcW w:w="51" w:type="dxa"/>
          </w:tcPr>
          <w:p w14:paraId="373FCB63" w14:textId="77777777" w:rsidR="00E16D79" w:rsidRDefault="00E16D79">
            <w:pPr>
              <w:pStyle w:val="EmptyCellLayoutStyle"/>
              <w:spacing w:after="0" w:line="240" w:lineRule="auto"/>
            </w:pPr>
          </w:p>
        </w:tc>
        <w:tc>
          <w:tcPr>
            <w:tcW w:w="22" w:type="dxa"/>
          </w:tcPr>
          <w:p w14:paraId="256A5A5A" w14:textId="77777777" w:rsidR="00E16D79" w:rsidRDefault="00E16D79">
            <w:pPr>
              <w:pStyle w:val="EmptyCellLayoutStyle"/>
              <w:spacing w:after="0" w:line="240" w:lineRule="auto"/>
            </w:pPr>
          </w:p>
        </w:tc>
        <w:tc>
          <w:tcPr>
            <w:tcW w:w="16" w:type="dxa"/>
          </w:tcPr>
          <w:p w14:paraId="7C18E9CF" w14:textId="77777777" w:rsidR="00E16D79" w:rsidRDefault="00E16D79">
            <w:pPr>
              <w:pStyle w:val="EmptyCellLayoutStyle"/>
              <w:spacing w:after="0" w:line="240" w:lineRule="auto"/>
            </w:pPr>
          </w:p>
        </w:tc>
        <w:tc>
          <w:tcPr>
            <w:tcW w:w="16" w:type="dxa"/>
          </w:tcPr>
          <w:p w14:paraId="62CEB677" w14:textId="77777777" w:rsidR="00E16D79" w:rsidRDefault="00E16D79">
            <w:pPr>
              <w:pStyle w:val="EmptyCellLayoutStyle"/>
              <w:spacing w:after="0" w:line="240" w:lineRule="auto"/>
            </w:pPr>
          </w:p>
        </w:tc>
        <w:tc>
          <w:tcPr>
            <w:tcW w:w="16" w:type="dxa"/>
          </w:tcPr>
          <w:p w14:paraId="2F3ACE45" w14:textId="77777777" w:rsidR="00E16D79" w:rsidRDefault="00E16D79">
            <w:pPr>
              <w:pStyle w:val="EmptyCellLayoutStyle"/>
              <w:spacing w:after="0" w:line="240" w:lineRule="auto"/>
            </w:pPr>
          </w:p>
        </w:tc>
        <w:tc>
          <w:tcPr>
            <w:tcW w:w="42" w:type="dxa"/>
          </w:tcPr>
          <w:p w14:paraId="7E07FB23" w14:textId="77777777" w:rsidR="00E16D79" w:rsidRDefault="00E16D79">
            <w:pPr>
              <w:pStyle w:val="EmptyCellLayoutStyle"/>
              <w:spacing w:after="0" w:line="240" w:lineRule="auto"/>
            </w:pPr>
          </w:p>
        </w:tc>
        <w:tc>
          <w:tcPr>
            <w:tcW w:w="16" w:type="dxa"/>
          </w:tcPr>
          <w:p w14:paraId="133A7843" w14:textId="77777777" w:rsidR="00E16D79" w:rsidRDefault="00E16D79">
            <w:pPr>
              <w:pStyle w:val="EmptyCellLayoutStyle"/>
              <w:spacing w:after="0" w:line="240" w:lineRule="auto"/>
            </w:pPr>
          </w:p>
        </w:tc>
        <w:tc>
          <w:tcPr>
            <w:tcW w:w="16" w:type="dxa"/>
          </w:tcPr>
          <w:p w14:paraId="45245045" w14:textId="77777777" w:rsidR="00E16D79" w:rsidRDefault="00E16D79">
            <w:pPr>
              <w:pStyle w:val="EmptyCellLayoutStyle"/>
              <w:spacing w:after="0" w:line="240" w:lineRule="auto"/>
            </w:pPr>
          </w:p>
        </w:tc>
        <w:tc>
          <w:tcPr>
            <w:tcW w:w="24" w:type="dxa"/>
          </w:tcPr>
          <w:p w14:paraId="1D284E2C" w14:textId="77777777" w:rsidR="00E16D79" w:rsidRDefault="00E16D79">
            <w:pPr>
              <w:pStyle w:val="EmptyCellLayoutStyle"/>
              <w:spacing w:after="0" w:line="240" w:lineRule="auto"/>
            </w:pPr>
          </w:p>
        </w:tc>
        <w:tc>
          <w:tcPr>
            <w:tcW w:w="292" w:type="dxa"/>
          </w:tcPr>
          <w:p w14:paraId="2E4B9F10" w14:textId="77777777" w:rsidR="00E16D79" w:rsidRDefault="00E16D79">
            <w:pPr>
              <w:pStyle w:val="EmptyCellLayoutStyle"/>
              <w:spacing w:after="0" w:line="240" w:lineRule="auto"/>
            </w:pPr>
          </w:p>
        </w:tc>
        <w:tc>
          <w:tcPr>
            <w:tcW w:w="24" w:type="dxa"/>
          </w:tcPr>
          <w:p w14:paraId="262201AE" w14:textId="77777777" w:rsidR="00E16D79" w:rsidRDefault="00E16D79">
            <w:pPr>
              <w:pStyle w:val="EmptyCellLayoutStyle"/>
              <w:spacing w:after="0" w:line="240" w:lineRule="auto"/>
            </w:pPr>
          </w:p>
        </w:tc>
        <w:tc>
          <w:tcPr>
            <w:tcW w:w="16" w:type="dxa"/>
          </w:tcPr>
          <w:p w14:paraId="01A73406" w14:textId="77777777" w:rsidR="00E16D79" w:rsidRDefault="00E16D79">
            <w:pPr>
              <w:pStyle w:val="EmptyCellLayoutStyle"/>
              <w:spacing w:after="0" w:line="240" w:lineRule="auto"/>
            </w:pPr>
          </w:p>
        </w:tc>
        <w:tc>
          <w:tcPr>
            <w:tcW w:w="32" w:type="dxa"/>
          </w:tcPr>
          <w:p w14:paraId="06838C6C" w14:textId="77777777" w:rsidR="00E16D79" w:rsidRDefault="00E16D79">
            <w:pPr>
              <w:pStyle w:val="EmptyCellLayoutStyle"/>
              <w:spacing w:after="0" w:line="240" w:lineRule="auto"/>
            </w:pPr>
          </w:p>
        </w:tc>
        <w:tc>
          <w:tcPr>
            <w:tcW w:w="85" w:type="dxa"/>
          </w:tcPr>
          <w:p w14:paraId="7FAEAE39" w14:textId="77777777" w:rsidR="00E16D79" w:rsidRDefault="00E16D79">
            <w:pPr>
              <w:pStyle w:val="EmptyCellLayoutStyle"/>
              <w:spacing w:after="0" w:line="240" w:lineRule="auto"/>
            </w:pPr>
          </w:p>
        </w:tc>
        <w:tc>
          <w:tcPr>
            <w:tcW w:w="475" w:type="dxa"/>
          </w:tcPr>
          <w:p w14:paraId="6B5EC5BC" w14:textId="77777777" w:rsidR="00E16D79" w:rsidRDefault="00E16D79">
            <w:pPr>
              <w:pStyle w:val="EmptyCellLayoutStyle"/>
              <w:spacing w:after="0" w:line="240" w:lineRule="auto"/>
            </w:pPr>
          </w:p>
        </w:tc>
        <w:tc>
          <w:tcPr>
            <w:tcW w:w="36" w:type="dxa"/>
          </w:tcPr>
          <w:p w14:paraId="2DD4B602" w14:textId="77777777" w:rsidR="00E16D79" w:rsidRDefault="00E16D79">
            <w:pPr>
              <w:pStyle w:val="EmptyCellLayoutStyle"/>
              <w:spacing w:after="0" w:line="240" w:lineRule="auto"/>
            </w:pPr>
          </w:p>
        </w:tc>
        <w:tc>
          <w:tcPr>
            <w:tcW w:w="129" w:type="dxa"/>
          </w:tcPr>
          <w:p w14:paraId="5457362E" w14:textId="77777777" w:rsidR="00E16D79" w:rsidRDefault="00E16D79">
            <w:pPr>
              <w:pStyle w:val="EmptyCellLayoutStyle"/>
              <w:spacing w:after="0" w:line="240" w:lineRule="auto"/>
            </w:pPr>
          </w:p>
        </w:tc>
        <w:tc>
          <w:tcPr>
            <w:tcW w:w="94" w:type="dxa"/>
          </w:tcPr>
          <w:p w14:paraId="30C6592E" w14:textId="77777777" w:rsidR="00E16D79" w:rsidRDefault="00E16D79">
            <w:pPr>
              <w:pStyle w:val="EmptyCellLayoutStyle"/>
              <w:spacing w:after="0" w:line="240" w:lineRule="auto"/>
            </w:pPr>
          </w:p>
        </w:tc>
        <w:tc>
          <w:tcPr>
            <w:tcW w:w="57" w:type="dxa"/>
          </w:tcPr>
          <w:p w14:paraId="445804B7" w14:textId="77777777" w:rsidR="00E16D79" w:rsidRDefault="00E16D79">
            <w:pPr>
              <w:pStyle w:val="EmptyCellLayoutStyle"/>
              <w:spacing w:after="0" w:line="240" w:lineRule="auto"/>
            </w:pPr>
          </w:p>
        </w:tc>
        <w:tc>
          <w:tcPr>
            <w:tcW w:w="685" w:type="dxa"/>
          </w:tcPr>
          <w:p w14:paraId="7FB9B37F" w14:textId="77777777" w:rsidR="00E16D79" w:rsidRDefault="00E16D79">
            <w:pPr>
              <w:pStyle w:val="EmptyCellLayoutStyle"/>
              <w:spacing w:after="0" w:line="240" w:lineRule="auto"/>
            </w:pPr>
          </w:p>
        </w:tc>
        <w:tc>
          <w:tcPr>
            <w:tcW w:w="1241" w:type="dxa"/>
          </w:tcPr>
          <w:p w14:paraId="1228193C" w14:textId="77777777" w:rsidR="00E16D79" w:rsidRDefault="00E16D79">
            <w:pPr>
              <w:pStyle w:val="EmptyCellLayoutStyle"/>
              <w:spacing w:after="0" w:line="240" w:lineRule="auto"/>
            </w:pPr>
          </w:p>
        </w:tc>
        <w:tc>
          <w:tcPr>
            <w:tcW w:w="131" w:type="dxa"/>
          </w:tcPr>
          <w:p w14:paraId="275CBD48" w14:textId="77777777" w:rsidR="00E16D79" w:rsidRDefault="00E16D79">
            <w:pPr>
              <w:pStyle w:val="EmptyCellLayoutStyle"/>
              <w:spacing w:after="0" w:line="240" w:lineRule="auto"/>
            </w:pPr>
          </w:p>
        </w:tc>
        <w:tc>
          <w:tcPr>
            <w:tcW w:w="1431" w:type="dxa"/>
          </w:tcPr>
          <w:p w14:paraId="2BD64C9F" w14:textId="77777777" w:rsidR="00E16D79" w:rsidRDefault="00E16D79">
            <w:pPr>
              <w:pStyle w:val="EmptyCellLayoutStyle"/>
              <w:spacing w:after="0" w:line="240" w:lineRule="auto"/>
            </w:pPr>
          </w:p>
        </w:tc>
        <w:tc>
          <w:tcPr>
            <w:tcW w:w="2311" w:type="dxa"/>
          </w:tcPr>
          <w:p w14:paraId="574644F4" w14:textId="77777777" w:rsidR="00E16D79" w:rsidRDefault="00E16D79">
            <w:pPr>
              <w:pStyle w:val="EmptyCellLayoutStyle"/>
              <w:spacing w:after="0" w:line="240" w:lineRule="auto"/>
            </w:pPr>
          </w:p>
        </w:tc>
        <w:tc>
          <w:tcPr>
            <w:tcW w:w="1686" w:type="dxa"/>
          </w:tcPr>
          <w:p w14:paraId="3DD032A3" w14:textId="77777777" w:rsidR="00E16D79" w:rsidRDefault="00E16D79">
            <w:pPr>
              <w:pStyle w:val="EmptyCellLayoutStyle"/>
              <w:spacing w:after="0" w:line="240" w:lineRule="auto"/>
            </w:pPr>
          </w:p>
        </w:tc>
        <w:tc>
          <w:tcPr>
            <w:tcW w:w="1353" w:type="dxa"/>
          </w:tcPr>
          <w:p w14:paraId="77336390" w14:textId="77777777" w:rsidR="00E16D79" w:rsidRDefault="00E16D79">
            <w:pPr>
              <w:pStyle w:val="EmptyCellLayoutStyle"/>
              <w:spacing w:after="0" w:line="240" w:lineRule="auto"/>
            </w:pPr>
          </w:p>
        </w:tc>
        <w:tc>
          <w:tcPr>
            <w:tcW w:w="16" w:type="dxa"/>
          </w:tcPr>
          <w:p w14:paraId="097F8F0A" w14:textId="77777777" w:rsidR="00E16D79" w:rsidRDefault="00E16D79">
            <w:pPr>
              <w:pStyle w:val="EmptyCellLayoutStyle"/>
              <w:spacing w:after="0" w:line="240" w:lineRule="auto"/>
            </w:pPr>
          </w:p>
        </w:tc>
        <w:tc>
          <w:tcPr>
            <w:tcW w:w="21" w:type="dxa"/>
          </w:tcPr>
          <w:p w14:paraId="7D9F32B1" w14:textId="77777777" w:rsidR="00E16D79" w:rsidRDefault="00E16D79">
            <w:pPr>
              <w:pStyle w:val="EmptyCellLayoutStyle"/>
              <w:spacing w:after="0" w:line="240" w:lineRule="auto"/>
            </w:pPr>
          </w:p>
        </w:tc>
        <w:tc>
          <w:tcPr>
            <w:tcW w:w="149" w:type="dxa"/>
          </w:tcPr>
          <w:p w14:paraId="5F68BC1E" w14:textId="77777777" w:rsidR="00E16D79" w:rsidRDefault="00E16D79">
            <w:pPr>
              <w:pStyle w:val="EmptyCellLayoutStyle"/>
              <w:spacing w:after="0" w:line="240" w:lineRule="auto"/>
            </w:pPr>
          </w:p>
        </w:tc>
      </w:tr>
      <w:tr w:rsidR="00AD3B06" w14:paraId="634B7855" w14:textId="77777777" w:rsidTr="00DC79E3">
        <w:trPr>
          <w:trHeight w:val="149"/>
        </w:trPr>
        <w:tc>
          <w:tcPr>
            <w:tcW w:w="6" w:type="dxa"/>
          </w:tcPr>
          <w:p w14:paraId="033D3BF5" w14:textId="77777777" w:rsidR="00E16D79" w:rsidRDefault="00E16D79">
            <w:pPr>
              <w:pStyle w:val="EmptyCellLayoutStyle"/>
              <w:spacing w:after="0" w:line="240" w:lineRule="auto"/>
            </w:pPr>
          </w:p>
        </w:tc>
        <w:tc>
          <w:tcPr>
            <w:tcW w:w="18" w:type="dxa"/>
          </w:tcPr>
          <w:p w14:paraId="5F31D954" w14:textId="77777777" w:rsidR="00E16D79" w:rsidRDefault="00E16D79">
            <w:pPr>
              <w:pStyle w:val="EmptyCellLayoutStyle"/>
              <w:spacing w:after="0" w:line="240" w:lineRule="auto"/>
            </w:pPr>
          </w:p>
        </w:tc>
        <w:tc>
          <w:tcPr>
            <w:tcW w:w="9" w:type="dxa"/>
          </w:tcPr>
          <w:p w14:paraId="166B559F" w14:textId="77777777" w:rsidR="00E16D79" w:rsidRDefault="00E16D79">
            <w:pPr>
              <w:pStyle w:val="EmptyCellLayoutStyle"/>
              <w:spacing w:after="0" w:line="240" w:lineRule="auto"/>
            </w:pPr>
          </w:p>
        </w:tc>
        <w:tc>
          <w:tcPr>
            <w:tcW w:w="11" w:type="dxa"/>
          </w:tcPr>
          <w:p w14:paraId="2EC060AC" w14:textId="77777777" w:rsidR="00E16D79" w:rsidRDefault="00E16D79">
            <w:pPr>
              <w:pStyle w:val="EmptyCellLayoutStyle"/>
              <w:spacing w:after="0" w:line="240" w:lineRule="auto"/>
            </w:pPr>
          </w:p>
        </w:tc>
        <w:tc>
          <w:tcPr>
            <w:tcW w:w="6" w:type="dxa"/>
          </w:tcPr>
          <w:p w14:paraId="25496AE5" w14:textId="77777777" w:rsidR="00E16D79" w:rsidRDefault="00E16D79">
            <w:pPr>
              <w:pStyle w:val="EmptyCellLayoutStyle"/>
              <w:spacing w:after="0" w:line="240" w:lineRule="auto"/>
            </w:pPr>
          </w:p>
        </w:tc>
        <w:tc>
          <w:tcPr>
            <w:tcW w:w="6" w:type="dxa"/>
          </w:tcPr>
          <w:p w14:paraId="0C96A6D1" w14:textId="77777777" w:rsidR="00E16D79" w:rsidRDefault="00E16D79">
            <w:pPr>
              <w:pStyle w:val="EmptyCellLayoutStyle"/>
              <w:spacing w:after="0" w:line="240" w:lineRule="auto"/>
            </w:pPr>
          </w:p>
        </w:tc>
        <w:tc>
          <w:tcPr>
            <w:tcW w:w="34" w:type="dxa"/>
          </w:tcPr>
          <w:p w14:paraId="0A8A4851" w14:textId="77777777" w:rsidR="00E16D79" w:rsidRDefault="00E16D79">
            <w:pPr>
              <w:pStyle w:val="EmptyCellLayoutStyle"/>
              <w:spacing w:after="0" w:line="240" w:lineRule="auto"/>
            </w:pPr>
          </w:p>
        </w:tc>
        <w:tc>
          <w:tcPr>
            <w:tcW w:w="6" w:type="dxa"/>
          </w:tcPr>
          <w:p w14:paraId="7604FB3A" w14:textId="77777777" w:rsidR="00E16D79" w:rsidRDefault="00E16D79">
            <w:pPr>
              <w:pStyle w:val="EmptyCellLayoutStyle"/>
              <w:spacing w:after="0" w:line="240" w:lineRule="auto"/>
            </w:pPr>
          </w:p>
        </w:tc>
        <w:tc>
          <w:tcPr>
            <w:tcW w:w="44" w:type="dxa"/>
          </w:tcPr>
          <w:p w14:paraId="3826DBED" w14:textId="77777777" w:rsidR="00E16D79" w:rsidRDefault="00E16D79">
            <w:pPr>
              <w:pStyle w:val="EmptyCellLayoutStyle"/>
              <w:spacing w:after="0" w:line="240" w:lineRule="auto"/>
            </w:pPr>
          </w:p>
        </w:tc>
        <w:tc>
          <w:tcPr>
            <w:tcW w:w="36" w:type="dxa"/>
          </w:tcPr>
          <w:p w14:paraId="45CFF6AD" w14:textId="77777777" w:rsidR="00E16D79" w:rsidRDefault="00E16D79">
            <w:pPr>
              <w:pStyle w:val="EmptyCellLayoutStyle"/>
              <w:spacing w:after="0" w:line="240" w:lineRule="auto"/>
            </w:pPr>
          </w:p>
        </w:tc>
        <w:tc>
          <w:tcPr>
            <w:tcW w:w="191" w:type="dxa"/>
          </w:tcPr>
          <w:p w14:paraId="5637340C" w14:textId="77777777" w:rsidR="00E16D79" w:rsidRDefault="00E16D79">
            <w:pPr>
              <w:pStyle w:val="EmptyCellLayoutStyle"/>
              <w:spacing w:after="0" w:line="240" w:lineRule="auto"/>
            </w:pPr>
          </w:p>
        </w:tc>
        <w:tc>
          <w:tcPr>
            <w:tcW w:w="334" w:type="dxa"/>
          </w:tcPr>
          <w:p w14:paraId="1ED48B1A" w14:textId="77777777" w:rsidR="00E16D79" w:rsidRDefault="00E16D79">
            <w:pPr>
              <w:pStyle w:val="EmptyCellLayoutStyle"/>
              <w:spacing w:after="0" w:line="240" w:lineRule="auto"/>
            </w:pPr>
          </w:p>
        </w:tc>
        <w:tc>
          <w:tcPr>
            <w:tcW w:w="44" w:type="dxa"/>
          </w:tcPr>
          <w:p w14:paraId="5AE916A5" w14:textId="77777777" w:rsidR="00E16D79" w:rsidRDefault="00E16D79">
            <w:pPr>
              <w:pStyle w:val="EmptyCellLayoutStyle"/>
              <w:spacing w:after="0" w:line="240" w:lineRule="auto"/>
            </w:pPr>
          </w:p>
        </w:tc>
        <w:tc>
          <w:tcPr>
            <w:tcW w:w="51" w:type="dxa"/>
          </w:tcPr>
          <w:p w14:paraId="3B16AC9B" w14:textId="77777777" w:rsidR="00E16D79" w:rsidRDefault="00E16D79">
            <w:pPr>
              <w:pStyle w:val="EmptyCellLayoutStyle"/>
              <w:spacing w:after="0" w:line="240" w:lineRule="auto"/>
            </w:pPr>
          </w:p>
        </w:tc>
        <w:tc>
          <w:tcPr>
            <w:tcW w:w="22" w:type="dxa"/>
          </w:tcPr>
          <w:p w14:paraId="6FE88907" w14:textId="77777777" w:rsidR="00E16D79" w:rsidRDefault="00E16D79">
            <w:pPr>
              <w:pStyle w:val="EmptyCellLayoutStyle"/>
              <w:spacing w:after="0" w:line="240" w:lineRule="auto"/>
            </w:pPr>
          </w:p>
        </w:tc>
        <w:tc>
          <w:tcPr>
            <w:tcW w:w="10224" w:type="dxa"/>
            <w:gridSpan w:val="24"/>
            <w:vMerge w:val="restart"/>
          </w:tcPr>
          <w:tbl>
            <w:tblPr>
              <w:tblW w:w="0" w:type="auto"/>
              <w:tblCellMar>
                <w:left w:w="0" w:type="dxa"/>
                <w:right w:w="0" w:type="dxa"/>
              </w:tblCellMar>
              <w:tblLook w:val="04A0" w:firstRow="1" w:lastRow="0" w:firstColumn="1" w:lastColumn="0" w:noHBand="0" w:noVBand="1"/>
            </w:tblPr>
            <w:tblGrid>
              <w:gridCol w:w="10203"/>
            </w:tblGrid>
            <w:tr w:rsidR="00E16D79" w14:paraId="44127D2C" w14:textId="77777777">
              <w:trPr>
                <w:trHeight w:val="262"/>
              </w:trPr>
              <w:tc>
                <w:tcPr>
                  <w:tcW w:w="10415" w:type="dxa"/>
                  <w:tcBorders>
                    <w:top w:val="nil"/>
                    <w:left w:val="nil"/>
                    <w:bottom w:val="nil"/>
                    <w:right w:val="nil"/>
                  </w:tcBorders>
                  <w:tcMar>
                    <w:top w:w="39" w:type="dxa"/>
                    <w:left w:w="39" w:type="dxa"/>
                    <w:bottom w:w="39" w:type="dxa"/>
                    <w:right w:w="39" w:type="dxa"/>
                  </w:tcMar>
                </w:tcPr>
                <w:p w14:paraId="46DDBFC3" w14:textId="54BBE6B2" w:rsidR="00E16D79" w:rsidRDefault="004F4E2D" w:rsidP="00AD3B06">
                  <w:pPr>
                    <w:pStyle w:val="ListParagraph"/>
                    <w:numPr>
                      <w:ilvl w:val="0"/>
                      <w:numId w:val="25"/>
                    </w:numPr>
                    <w:spacing w:after="0" w:line="240" w:lineRule="auto"/>
                  </w:pPr>
                  <w:r w:rsidRPr="00CC7BFF">
                    <w:rPr>
                      <w:rFonts w:ascii="Segoe UI" w:eastAsia="Segoe UI" w:hAnsi="Segoe UI"/>
                      <w:b/>
                      <w:color w:val="000000"/>
                      <w:sz w:val="16"/>
                    </w:rPr>
                    <w:t>Interest</w:t>
                  </w:r>
                </w:p>
              </w:tc>
            </w:tr>
          </w:tbl>
          <w:p w14:paraId="1458D8F4" w14:textId="77777777" w:rsidR="00E16D79" w:rsidRDefault="00E16D79">
            <w:pPr>
              <w:spacing w:after="0" w:line="240" w:lineRule="auto"/>
            </w:pPr>
          </w:p>
        </w:tc>
        <w:tc>
          <w:tcPr>
            <w:tcW w:w="16" w:type="dxa"/>
          </w:tcPr>
          <w:p w14:paraId="7CCCF5B7" w14:textId="77777777" w:rsidR="00E16D79" w:rsidRDefault="00E16D79">
            <w:pPr>
              <w:pStyle w:val="EmptyCellLayoutStyle"/>
              <w:spacing w:after="0" w:line="240" w:lineRule="auto"/>
            </w:pPr>
          </w:p>
        </w:tc>
        <w:tc>
          <w:tcPr>
            <w:tcW w:w="21" w:type="dxa"/>
          </w:tcPr>
          <w:p w14:paraId="5DFB6C2F" w14:textId="77777777" w:rsidR="00E16D79" w:rsidRDefault="00E16D79">
            <w:pPr>
              <w:pStyle w:val="EmptyCellLayoutStyle"/>
              <w:spacing w:after="0" w:line="240" w:lineRule="auto"/>
            </w:pPr>
          </w:p>
        </w:tc>
        <w:tc>
          <w:tcPr>
            <w:tcW w:w="149" w:type="dxa"/>
          </w:tcPr>
          <w:p w14:paraId="117226E9" w14:textId="77777777" w:rsidR="00E16D79" w:rsidRDefault="00E16D79">
            <w:pPr>
              <w:pStyle w:val="EmptyCellLayoutStyle"/>
              <w:spacing w:after="0" w:line="240" w:lineRule="auto"/>
            </w:pPr>
          </w:p>
        </w:tc>
      </w:tr>
      <w:tr w:rsidR="004F4E2D" w14:paraId="16AF4729" w14:textId="77777777" w:rsidTr="00AD3B06">
        <w:trPr>
          <w:trHeight w:val="190"/>
        </w:trPr>
        <w:tc>
          <w:tcPr>
            <w:tcW w:w="6" w:type="dxa"/>
          </w:tcPr>
          <w:p w14:paraId="61543DDA" w14:textId="77777777" w:rsidR="00E16D79" w:rsidRDefault="00E16D79">
            <w:pPr>
              <w:pStyle w:val="EmptyCellLayoutStyle"/>
              <w:spacing w:after="0" w:line="240" w:lineRule="auto"/>
            </w:pPr>
          </w:p>
        </w:tc>
        <w:tc>
          <w:tcPr>
            <w:tcW w:w="18" w:type="dxa"/>
          </w:tcPr>
          <w:p w14:paraId="77D5C064" w14:textId="77777777" w:rsidR="00E16D79" w:rsidRDefault="00E16D79">
            <w:pPr>
              <w:pStyle w:val="EmptyCellLayoutStyle"/>
              <w:spacing w:after="0" w:line="240" w:lineRule="auto"/>
            </w:pPr>
          </w:p>
        </w:tc>
        <w:tc>
          <w:tcPr>
            <w:tcW w:w="9" w:type="dxa"/>
          </w:tcPr>
          <w:p w14:paraId="5E42A141" w14:textId="77777777" w:rsidR="00E16D79" w:rsidRDefault="00E16D79">
            <w:pPr>
              <w:pStyle w:val="EmptyCellLayoutStyle"/>
              <w:spacing w:after="0" w:line="240" w:lineRule="auto"/>
            </w:pPr>
          </w:p>
        </w:tc>
        <w:tc>
          <w:tcPr>
            <w:tcW w:w="712" w:type="dxa"/>
            <w:gridSpan w:val="10"/>
          </w:tcPr>
          <w:tbl>
            <w:tblPr>
              <w:tblW w:w="0" w:type="auto"/>
              <w:tblCellMar>
                <w:left w:w="0" w:type="dxa"/>
                <w:right w:w="0" w:type="dxa"/>
              </w:tblCellMar>
              <w:tblLook w:val="04A0" w:firstRow="1" w:lastRow="0" w:firstColumn="1" w:lastColumn="0" w:noHBand="0" w:noVBand="1"/>
            </w:tblPr>
            <w:tblGrid>
              <w:gridCol w:w="466"/>
            </w:tblGrid>
            <w:tr w:rsidR="00E16D79" w14:paraId="22C74B54" w14:textId="77777777">
              <w:trPr>
                <w:trHeight w:val="190"/>
              </w:trPr>
              <w:tc>
                <w:tcPr>
                  <w:tcW w:w="466" w:type="dxa"/>
                  <w:tcBorders>
                    <w:top w:val="nil"/>
                    <w:left w:val="nil"/>
                    <w:bottom w:val="nil"/>
                    <w:right w:val="nil"/>
                  </w:tcBorders>
                  <w:tcMar>
                    <w:top w:w="0" w:type="dxa"/>
                    <w:left w:w="39" w:type="dxa"/>
                    <w:bottom w:w="0" w:type="dxa"/>
                    <w:right w:w="39" w:type="dxa"/>
                  </w:tcMar>
                </w:tcPr>
                <w:p w14:paraId="3D312E3A" w14:textId="2ACC0494" w:rsidR="00E16D79" w:rsidRDefault="00A63F6C">
                  <w:pPr>
                    <w:spacing w:after="0" w:line="240" w:lineRule="auto"/>
                  </w:pPr>
                  <w:moveFromRangeStart w:id="397" w:author="Parulekar, Prutha" w:date="2023-07-05T09:40:00Z" w:name="move139442457"/>
                  <w:moveFrom w:id="398" w:author="Parulekar, Prutha" w:date="2023-07-05T09:40:00Z">
                    <w:r w:rsidRPr="00AD3B06">
                      <w:rPr>
                        <w:rFonts w:ascii="Segoe UI" w:eastAsia="Segoe UI" w:hAnsi="Segoe UI"/>
                        <w:b/>
                        <w:color w:val="000000"/>
                        <w:sz w:val="16"/>
                        <w:u w:val="single"/>
                      </w:rPr>
                      <w:t xml:space="preserve">10. </w:t>
                    </w:r>
                  </w:moveFrom>
                  <w:moveFromRangeEnd w:id="397"/>
                </w:p>
              </w:tc>
            </w:tr>
          </w:tbl>
          <w:p w14:paraId="52A18A57" w14:textId="77777777" w:rsidR="00E16D79" w:rsidRDefault="00E16D79">
            <w:pPr>
              <w:spacing w:after="0" w:line="240" w:lineRule="auto"/>
            </w:pPr>
          </w:p>
        </w:tc>
        <w:tc>
          <w:tcPr>
            <w:tcW w:w="51" w:type="dxa"/>
          </w:tcPr>
          <w:p w14:paraId="405CB6FF" w14:textId="77777777" w:rsidR="00E16D79" w:rsidRDefault="00E16D79">
            <w:pPr>
              <w:pStyle w:val="EmptyCellLayoutStyle"/>
              <w:spacing w:after="0" w:line="240" w:lineRule="auto"/>
            </w:pPr>
          </w:p>
        </w:tc>
        <w:tc>
          <w:tcPr>
            <w:tcW w:w="22" w:type="dxa"/>
          </w:tcPr>
          <w:p w14:paraId="3FE53BAA" w14:textId="77777777" w:rsidR="00E16D79" w:rsidRDefault="00E16D79">
            <w:pPr>
              <w:pStyle w:val="EmptyCellLayoutStyle"/>
              <w:spacing w:after="0" w:line="240" w:lineRule="auto"/>
            </w:pPr>
          </w:p>
        </w:tc>
        <w:tc>
          <w:tcPr>
            <w:tcW w:w="10224" w:type="dxa"/>
            <w:gridSpan w:val="24"/>
            <w:vMerge/>
          </w:tcPr>
          <w:p w14:paraId="582EB93B" w14:textId="77777777" w:rsidR="00E16D79" w:rsidRDefault="00E16D79">
            <w:pPr>
              <w:pStyle w:val="EmptyCellLayoutStyle"/>
              <w:spacing w:after="0" w:line="240" w:lineRule="auto"/>
            </w:pPr>
          </w:p>
        </w:tc>
        <w:tc>
          <w:tcPr>
            <w:tcW w:w="16" w:type="dxa"/>
          </w:tcPr>
          <w:p w14:paraId="4D71DD9A" w14:textId="77777777" w:rsidR="00E16D79" w:rsidRDefault="00E16D79">
            <w:pPr>
              <w:pStyle w:val="EmptyCellLayoutStyle"/>
              <w:spacing w:after="0" w:line="240" w:lineRule="auto"/>
            </w:pPr>
          </w:p>
        </w:tc>
        <w:tc>
          <w:tcPr>
            <w:tcW w:w="21" w:type="dxa"/>
          </w:tcPr>
          <w:p w14:paraId="244F330A" w14:textId="77777777" w:rsidR="00E16D79" w:rsidRDefault="00E16D79">
            <w:pPr>
              <w:pStyle w:val="EmptyCellLayoutStyle"/>
              <w:spacing w:after="0" w:line="240" w:lineRule="auto"/>
            </w:pPr>
          </w:p>
        </w:tc>
        <w:tc>
          <w:tcPr>
            <w:tcW w:w="149" w:type="dxa"/>
          </w:tcPr>
          <w:p w14:paraId="0D65D529" w14:textId="77777777" w:rsidR="00E16D79" w:rsidRDefault="00E16D79">
            <w:pPr>
              <w:pStyle w:val="EmptyCellLayoutStyle"/>
              <w:spacing w:after="0" w:line="240" w:lineRule="auto"/>
            </w:pPr>
          </w:p>
        </w:tc>
      </w:tr>
      <w:tr w:rsidR="00AD3B06" w14:paraId="3CD737DB" w14:textId="77777777" w:rsidTr="00DC79E3">
        <w:trPr>
          <w:trHeight w:val="59"/>
        </w:trPr>
        <w:tc>
          <w:tcPr>
            <w:tcW w:w="6" w:type="dxa"/>
          </w:tcPr>
          <w:p w14:paraId="5D49AB63" w14:textId="77777777" w:rsidR="00E16D79" w:rsidRDefault="00E16D79">
            <w:pPr>
              <w:pStyle w:val="EmptyCellLayoutStyle"/>
              <w:spacing w:after="0" w:line="240" w:lineRule="auto"/>
            </w:pPr>
          </w:p>
        </w:tc>
        <w:tc>
          <w:tcPr>
            <w:tcW w:w="18" w:type="dxa"/>
          </w:tcPr>
          <w:p w14:paraId="6E40D758" w14:textId="77777777" w:rsidR="00E16D79" w:rsidRDefault="00E16D79">
            <w:pPr>
              <w:pStyle w:val="EmptyCellLayoutStyle"/>
              <w:spacing w:after="0" w:line="240" w:lineRule="auto"/>
            </w:pPr>
          </w:p>
        </w:tc>
        <w:tc>
          <w:tcPr>
            <w:tcW w:w="9" w:type="dxa"/>
          </w:tcPr>
          <w:p w14:paraId="489237C4" w14:textId="77777777" w:rsidR="00E16D79" w:rsidRDefault="00E16D79">
            <w:pPr>
              <w:pStyle w:val="EmptyCellLayoutStyle"/>
              <w:spacing w:after="0" w:line="240" w:lineRule="auto"/>
            </w:pPr>
          </w:p>
        </w:tc>
        <w:tc>
          <w:tcPr>
            <w:tcW w:w="11" w:type="dxa"/>
          </w:tcPr>
          <w:p w14:paraId="2C722A27" w14:textId="77777777" w:rsidR="00E16D79" w:rsidRDefault="00E16D79">
            <w:pPr>
              <w:pStyle w:val="EmptyCellLayoutStyle"/>
              <w:spacing w:after="0" w:line="240" w:lineRule="auto"/>
            </w:pPr>
          </w:p>
        </w:tc>
        <w:tc>
          <w:tcPr>
            <w:tcW w:w="6" w:type="dxa"/>
          </w:tcPr>
          <w:p w14:paraId="32C7ECBD" w14:textId="77777777" w:rsidR="00E16D79" w:rsidRDefault="00E16D79">
            <w:pPr>
              <w:pStyle w:val="EmptyCellLayoutStyle"/>
              <w:spacing w:after="0" w:line="240" w:lineRule="auto"/>
            </w:pPr>
          </w:p>
        </w:tc>
        <w:tc>
          <w:tcPr>
            <w:tcW w:w="6" w:type="dxa"/>
          </w:tcPr>
          <w:p w14:paraId="3AD1EEF2" w14:textId="77777777" w:rsidR="00E16D79" w:rsidRDefault="00E16D79">
            <w:pPr>
              <w:pStyle w:val="EmptyCellLayoutStyle"/>
              <w:spacing w:after="0" w:line="240" w:lineRule="auto"/>
            </w:pPr>
          </w:p>
        </w:tc>
        <w:tc>
          <w:tcPr>
            <w:tcW w:w="34" w:type="dxa"/>
          </w:tcPr>
          <w:p w14:paraId="22C87D0D" w14:textId="77777777" w:rsidR="00E16D79" w:rsidRDefault="00E16D79">
            <w:pPr>
              <w:pStyle w:val="EmptyCellLayoutStyle"/>
              <w:spacing w:after="0" w:line="240" w:lineRule="auto"/>
            </w:pPr>
          </w:p>
        </w:tc>
        <w:tc>
          <w:tcPr>
            <w:tcW w:w="6" w:type="dxa"/>
          </w:tcPr>
          <w:p w14:paraId="00722BFA" w14:textId="77777777" w:rsidR="00E16D79" w:rsidRDefault="00E16D79">
            <w:pPr>
              <w:pStyle w:val="EmptyCellLayoutStyle"/>
              <w:spacing w:after="0" w:line="240" w:lineRule="auto"/>
            </w:pPr>
          </w:p>
        </w:tc>
        <w:tc>
          <w:tcPr>
            <w:tcW w:w="44" w:type="dxa"/>
          </w:tcPr>
          <w:p w14:paraId="370DB78A" w14:textId="77777777" w:rsidR="00E16D79" w:rsidRDefault="00E16D79">
            <w:pPr>
              <w:pStyle w:val="EmptyCellLayoutStyle"/>
              <w:spacing w:after="0" w:line="240" w:lineRule="auto"/>
            </w:pPr>
          </w:p>
        </w:tc>
        <w:tc>
          <w:tcPr>
            <w:tcW w:w="36" w:type="dxa"/>
          </w:tcPr>
          <w:p w14:paraId="2446F8EF" w14:textId="77777777" w:rsidR="00E16D79" w:rsidRDefault="00E16D79">
            <w:pPr>
              <w:pStyle w:val="EmptyCellLayoutStyle"/>
              <w:spacing w:after="0" w:line="240" w:lineRule="auto"/>
            </w:pPr>
          </w:p>
        </w:tc>
        <w:tc>
          <w:tcPr>
            <w:tcW w:w="191" w:type="dxa"/>
          </w:tcPr>
          <w:p w14:paraId="51C8B8EC" w14:textId="77777777" w:rsidR="00E16D79" w:rsidRDefault="00E16D79">
            <w:pPr>
              <w:pStyle w:val="EmptyCellLayoutStyle"/>
              <w:spacing w:after="0" w:line="240" w:lineRule="auto"/>
            </w:pPr>
          </w:p>
        </w:tc>
        <w:tc>
          <w:tcPr>
            <w:tcW w:w="334" w:type="dxa"/>
          </w:tcPr>
          <w:p w14:paraId="1C6B163F" w14:textId="77777777" w:rsidR="00E16D79" w:rsidRDefault="00E16D79">
            <w:pPr>
              <w:pStyle w:val="EmptyCellLayoutStyle"/>
              <w:spacing w:after="0" w:line="240" w:lineRule="auto"/>
            </w:pPr>
          </w:p>
        </w:tc>
        <w:tc>
          <w:tcPr>
            <w:tcW w:w="44" w:type="dxa"/>
          </w:tcPr>
          <w:p w14:paraId="53412090" w14:textId="77777777" w:rsidR="00E16D79" w:rsidRDefault="00E16D79">
            <w:pPr>
              <w:pStyle w:val="EmptyCellLayoutStyle"/>
              <w:spacing w:after="0" w:line="240" w:lineRule="auto"/>
            </w:pPr>
          </w:p>
        </w:tc>
        <w:tc>
          <w:tcPr>
            <w:tcW w:w="51" w:type="dxa"/>
          </w:tcPr>
          <w:p w14:paraId="048B1E91" w14:textId="77777777" w:rsidR="00E16D79" w:rsidRDefault="00E16D79">
            <w:pPr>
              <w:pStyle w:val="EmptyCellLayoutStyle"/>
              <w:spacing w:after="0" w:line="240" w:lineRule="auto"/>
            </w:pPr>
          </w:p>
        </w:tc>
        <w:tc>
          <w:tcPr>
            <w:tcW w:w="22" w:type="dxa"/>
          </w:tcPr>
          <w:p w14:paraId="68204384" w14:textId="77777777" w:rsidR="00E16D79" w:rsidRDefault="00E16D79">
            <w:pPr>
              <w:pStyle w:val="EmptyCellLayoutStyle"/>
              <w:spacing w:after="0" w:line="240" w:lineRule="auto"/>
            </w:pPr>
          </w:p>
        </w:tc>
        <w:tc>
          <w:tcPr>
            <w:tcW w:w="16" w:type="dxa"/>
          </w:tcPr>
          <w:p w14:paraId="38CB0A8D" w14:textId="77777777" w:rsidR="00E16D79" w:rsidRDefault="00E16D79">
            <w:pPr>
              <w:pStyle w:val="EmptyCellLayoutStyle"/>
              <w:spacing w:after="0" w:line="240" w:lineRule="auto"/>
            </w:pPr>
          </w:p>
        </w:tc>
        <w:tc>
          <w:tcPr>
            <w:tcW w:w="16" w:type="dxa"/>
          </w:tcPr>
          <w:p w14:paraId="606096C4" w14:textId="77777777" w:rsidR="00E16D79" w:rsidRDefault="00E16D79">
            <w:pPr>
              <w:pStyle w:val="EmptyCellLayoutStyle"/>
              <w:spacing w:after="0" w:line="240" w:lineRule="auto"/>
            </w:pPr>
          </w:p>
        </w:tc>
        <w:tc>
          <w:tcPr>
            <w:tcW w:w="16" w:type="dxa"/>
          </w:tcPr>
          <w:p w14:paraId="7484CB58" w14:textId="77777777" w:rsidR="00E16D79" w:rsidRDefault="00E16D79">
            <w:pPr>
              <w:pStyle w:val="EmptyCellLayoutStyle"/>
              <w:spacing w:after="0" w:line="240" w:lineRule="auto"/>
            </w:pPr>
          </w:p>
        </w:tc>
        <w:tc>
          <w:tcPr>
            <w:tcW w:w="42" w:type="dxa"/>
          </w:tcPr>
          <w:p w14:paraId="2579EF9F" w14:textId="77777777" w:rsidR="00E16D79" w:rsidRDefault="00E16D79">
            <w:pPr>
              <w:pStyle w:val="EmptyCellLayoutStyle"/>
              <w:spacing w:after="0" w:line="240" w:lineRule="auto"/>
            </w:pPr>
          </w:p>
        </w:tc>
        <w:tc>
          <w:tcPr>
            <w:tcW w:w="16" w:type="dxa"/>
          </w:tcPr>
          <w:p w14:paraId="51EA7BF4" w14:textId="77777777" w:rsidR="00E16D79" w:rsidRDefault="00E16D79">
            <w:pPr>
              <w:pStyle w:val="EmptyCellLayoutStyle"/>
              <w:spacing w:after="0" w:line="240" w:lineRule="auto"/>
            </w:pPr>
          </w:p>
        </w:tc>
        <w:tc>
          <w:tcPr>
            <w:tcW w:w="16" w:type="dxa"/>
          </w:tcPr>
          <w:p w14:paraId="2BA22DA3" w14:textId="77777777" w:rsidR="00E16D79" w:rsidRDefault="00E16D79">
            <w:pPr>
              <w:pStyle w:val="EmptyCellLayoutStyle"/>
              <w:spacing w:after="0" w:line="240" w:lineRule="auto"/>
            </w:pPr>
          </w:p>
        </w:tc>
        <w:tc>
          <w:tcPr>
            <w:tcW w:w="24" w:type="dxa"/>
          </w:tcPr>
          <w:p w14:paraId="07BD9292" w14:textId="77777777" w:rsidR="00E16D79" w:rsidRDefault="00E16D79">
            <w:pPr>
              <w:pStyle w:val="EmptyCellLayoutStyle"/>
              <w:spacing w:after="0" w:line="240" w:lineRule="auto"/>
            </w:pPr>
          </w:p>
        </w:tc>
        <w:tc>
          <w:tcPr>
            <w:tcW w:w="292" w:type="dxa"/>
          </w:tcPr>
          <w:p w14:paraId="0EACA20A" w14:textId="77777777" w:rsidR="00E16D79" w:rsidRDefault="00E16D79">
            <w:pPr>
              <w:pStyle w:val="EmptyCellLayoutStyle"/>
              <w:spacing w:after="0" w:line="240" w:lineRule="auto"/>
            </w:pPr>
          </w:p>
        </w:tc>
        <w:tc>
          <w:tcPr>
            <w:tcW w:w="24" w:type="dxa"/>
          </w:tcPr>
          <w:p w14:paraId="0FD1198D" w14:textId="77777777" w:rsidR="00E16D79" w:rsidRDefault="00E16D79">
            <w:pPr>
              <w:pStyle w:val="EmptyCellLayoutStyle"/>
              <w:spacing w:after="0" w:line="240" w:lineRule="auto"/>
            </w:pPr>
          </w:p>
        </w:tc>
        <w:tc>
          <w:tcPr>
            <w:tcW w:w="16" w:type="dxa"/>
          </w:tcPr>
          <w:p w14:paraId="63CDE760" w14:textId="77777777" w:rsidR="00E16D79" w:rsidRDefault="00E16D79">
            <w:pPr>
              <w:pStyle w:val="EmptyCellLayoutStyle"/>
              <w:spacing w:after="0" w:line="240" w:lineRule="auto"/>
            </w:pPr>
          </w:p>
        </w:tc>
        <w:tc>
          <w:tcPr>
            <w:tcW w:w="32" w:type="dxa"/>
          </w:tcPr>
          <w:p w14:paraId="6D322DB5" w14:textId="77777777" w:rsidR="00E16D79" w:rsidRDefault="00E16D79">
            <w:pPr>
              <w:pStyle w:val="EmptyCellLayoutStyle"/>
              <w:spacing w:after="0" w:line="240" w:lineRule="auto"/>
            </w:pPr>
          </w:p>
        </w:tc>
        <w:tc>
          <w:tcPr>
            <w:tcW w:w="85" w:type="dxa"/>
          </w:tcPr>
          <w:p w14:paraId="39105ECF" w14:textId="77777777" w:rsidR="00E16D79" w:rsidRDefault="00E16D79">
            <w:pPr>
              <w:pStyle w:val="EmptyCellLayoutStyle"/>
              <w:spacing w:after="0" w:line="240" w:lineRule="auto"/>
            </w:pPr>
          </w:p>
        </w:tc>
        <w:tc>
          <w:tcPr>
            <w:tcW w:w="475" w:type="dxa"/>
          </w:tcPr>
          <w:p w14:paraId="4411EDF6" w14:textId="77777777" w:rsidR="00E16D79" w:rsidRDefault="00E16D79">
            <w:pPr>
              <w:pStyle w:val="EmptyCellLayoutStyle"/>
              <w:spacing w:after="0" w:line="240" w:lineRule="auto"/>
            </w:pPr>
          </w:p>
        </w:tc>
        <w:tc>
          <w:tcPr>
            <w:tcW w:w="36" w:type="dxa"/>
          </w:tcPr>
          <w:p w14:paraId="7EE2CA22" w14:textId="77777777" w:rsidR="00E16D79" w:rsidRDefault="00E16D79">
            <w:pPr>
              <w:pStyle w:val="EmptyCellLayoutStyle"/>
              <w:spacing w:after="0" w:line="240" w:lineRule="auto"/>
            </w:pPr>
          </w:p>
        </w:tc>
        <w:tc>
          <w:tcPr>
            <w:tcW w:w="129" w:type="dxa"/>
          </w:tcPr>
          <w:p w14:paraId="5D717D66" w14:textId="77777777" w:rsidR="00E16D79" w:rsidRDefault="00E16D79">
            <w:pPr>
              <w:pStyle w:val="EmptyCellLayoutStyle"/>
              <w:spacing w:after="0" w:line="240" w:lineRule="auto"/>
            </w:pPr>
          </w:p>
        </w:tc>
        <w:tc>
          <w:tcPr>
            <w:tcW w:w="94" w:type="dxa"/>
          </w:tcPr>
          <w:p w14:paraId="65E4A66B" w14:textId="77777777" w:rsidR="00E16D79" w:rsidRDefault="00E16D79">
            <w:pPr>
              <w:pStyle w:val="EmptyCellLayoutStyle"/>
              <w:spacing w:after="0" w:line="240" w:lineRule="auto"/>
            </w:pPr>
          </w:p>
        </w:tc>
        <w:tc>
          <w:tcPr>
            <w:tcW w:w="57" w:type="dxa"/>
          </w:tcPr>
          <w:p w14:paraId="0FD13416" w14:textId="77777777" w:rsidR="00E16D79" w:rsidRDefault="00E16D79">
            <w:pPr>
              <w:pStyle w:val="EmptyCellLayoutStyle"/>
              <w:spacing w:after="0" w:line="240" w:lineRule="auto"/>
            </w:pPr>
          </w:p>
        </w:tc>
        <w:tc>
          <w:tcPr>
            <w:tcW w:w="685" w:type="dxa"/>
          </w:tcPr>
          <w:p w14:paraId="67C7E1F8" w14:textId="77777777" w:rsidR="00E16D79" w:rsidRDefault="00E16D79">
            <w:pPr>
              <w:pStyle w:val="EmptyCellLayoutStyle"/>
              <w:spacing w:after="0" w:line="240" w:lineRule="auto"/>
            </w:pPr>
          </w:p>
        </w:tc>
        <w:tc>
          <w:tcPr>
            <w:tcW w:w="1241" w:type="dxa"/>
          </w:tcPr>
          <w:p w14:paraId="7A34C6D9" w14:textId="77777777" w:rsidR="00E16D79" w:rsidRDefault="00E16D79">
            <w:pPr>
              <w:pStyle w:val="EmptyCellLayoutStyle"/>
              <w:spacing w:after="0" w:line="240" w:lineRule="auto"/>
            </w:pPr>
          </w:p>
        </w:tc>
        <w:tc>
          <w:tcPr>
            <w:tcW w:w="131" w:type="dxa"/>
          </w:tcPr>
          <w:p w14:paraId="55BD7847" w14:textId="77777777" w:rsidR="00E16D79" w:rsidRDefault="00E16D79">
            <w:pPr>
              <w:pStyle w:val="EmptyCellLayoutStyle"/>
              <w:spacing w:after="0" w:line="240" w:lineRule="auto"/>
            </w:pPr>
          </w:p>
        </w:tc>
        <w:tc>
          <w:tcPr>
            <w:tcW w:w="1431" w:type="dxa"/>
          </w:tcPr>
          <w:p w14:paraId="60BC28F6" w14:textId="77777777" w:rsidR="00E16D79" w:rsidRDefault="00E16D79">
            <w:pPr>
              <w:pStyle w:val="EmptyCellLayoutStyle"/>
              <w:spacing w:after="0" w:line="240" w:lineRule="auto"/>
            </w:pPr>
          </w:p>
        </w:tc>
        <w:tc>
          <w:tcPr>
            <w:tcW w:w="2311" w:type="dxa"/>
          </w:tcPr>
          <w:p w14:paraId="2D7C5829" w14:textId="77777777" w:rsidR="00E16D79" w:rsidRDefault="00E16D79">
            <w:pPr>
              <w:pStyle w:val="EmptyCellLayoutStyle"/>
              <w:spacing w:after="0" w:line="240" w:lineRule="auto"/>
            </w:pPr>
          </w:p>
        </w:tc>
        <w:tc>
          <w:tcPr>
            <w:tcW w:w="1686" w:type="dxa"/>
          </w:tcPr>
          <w:p w14:paraId="164EDADD" w14:textId="77777777" w:rsidR="00E16D79" w:rsidRDefault="00E16D79">
            <w:pPr>
              <w:pStyle w:val="EmptyCellLayoutStyle"/>
              <w:spacing w:after="0" w:line="240" w:lineRule="auto"/>
            </w:pPr>
          </w:p>
        </w:tc>
        <w:tc>
          <w:tcPr>
            <w:tcW w:w="1353" w:type="dxa"/>
          </w:tcPr>
          <w:p w14:paraId="6A2F0C13" w14:textId="77777777" w:rsidR="00E16D79" w:rsidRDefault="00E16D79">
            <w:pPr>
              <w:pStyle w:val="EmptyCellLayoutStyle"/>
              <w:spacing w:after="0" w:line="240" w:lineRule="auto"/>
            </w:pPr>
          </w:p>
        </w:tc>
        <w:tc>
          <w:tcPr>
            <w:tcW w:w="16" w:type="dxa"/>
          </w:tcPr>
          <w:p w14:paraId="29EF3328" w14:textId="77777777" w:rsidR="00E16D79" w:rsidRDefault="00E16D79">
            <w:pPr>
              <w:pStyle w:val="EmptyCellLayoutStyle"/>
              <w:spacing w:after="0" w:line="240" w:lineRule="auto"/>
            </w:pPr>
          </w:p>
        </w:tc>
        <w:tc>
          <w:tcPr>
            <w:tcW w:w="21" w:type="dxa"/>
          </w:tcPr>
          <w:p w14:paraId="588A61D7" w14:textId="77777777" w:rsidR="00E16D79" w:rsidRDefault="00E16D79">
            <w:pPr>
              <w:pStyle w:val="EmptyCellLayoutStyle"/>
              <w:spacing w:after="0" w:line="240" w:lineRule="auto"/>
            </w:pPr>
          </w:p>
        </w:tc>
        <w:tc>
          <w:tcPr>
            <w:tcW w:w="149" w:type="dxa"/>
          </w:tcPr>
          <w:p w14:paraId="4FD86CEA" w14:textId="77777777" w:rsidR="00E16D79" w:rsidRDefault="00E16D79">
            <w:pPr>
              <w:pStyle w:val="EmptyCellLayoutStyle"/>
              <w:spacing w:after="0" w:line="240" w:lineRule="auto"/>
            </w:pPr>
          </w:p>
        </w:tc>
      </w:tr>
      <w:tr w:rsidR="00AD3B06" w14:paraId="5C61E150" w14:textId="77777777" w:rsidTr="00DC79E3">
        <w:trPr>
          <w:trHeight w:val="685"/>
        </w:trPr>
        <w:tc>
          <w:tcPr>
            <w:tcW w:w="6" w:type="dxa"/>
          </w:tcPr>
          <w:p w14:paraId="2786A726" w14:textId="77777777" w:rsidR="00E16D79" w:rsidRDefault="00E16D79">
            <w:pPr>
              <w:pStyle w:val="EmptyCellLayoutStyle"/>
              <w:spacing w:after="0" w:line="240" w:lineRule="auto"/>
            </w:pPr>
          </w:p>
        </w:tc>
        <w:tc>
          <w:tcPr>
            <w:tcW w:w="18" w:type="dxa"/>
          </w:tcPr>
          <w:p w14:paraId="73C7276E" w14:textId="77777777" w:rsidR="00E16D79" w:rsidRDefault="00E16D79">
            <w:pPr>
              <w:pStyle w:val="EmptyCellLayoutStyle"/>
              <w:spacing w:after="0" w:line="240" w:lineRule="auto"/>
            </w:pPr>
          </w:p>
        </w:tc>
        <w:tc>
          <w:tcPr>
            <w:tcW w:w="9" w:type="dxa"/>
          </w:tcPr>
          <w:p w14:paraId="3A40A3DE" w14:textId="77777777" w:rsidR="00E16D79" w:rsidRDefault="00E16D79">
            <w:pPr>
              <w:pStyle w:val="EmptyCellLayoutStyle"/>
              <w:spacing w:after="0" w:line="240" w:lineRule="auto"/>
            </w:pPr>
          </w:p>
        </w:tc>
        <w:tc>
          <w:tcPr>
            <w:tcW w:w="11" w:type="dxa"/>
          </w:tcPr>
          <w:p w14:paraId="5CDB4DB2" w14:textId="77777777" w:rsidR="00E16D79" w:rsidRDefault="00E16D79">
            <w:pPr>
              <w:pStyle w:val="EmptyCellLayoutStyle"/>
              <w:spacing w:after="0" w:line="240" w:lineRule="auto"/>
            </w:pPr>
          </w:p>
        </w:tc>
        <w:tc>
          <w:tcPr>
            <w:tcW w:w="6" w:type="dxa"/>
          </w:tcPr>
          <w:p w14:paraId="64407B88" w14:textId="77777777" w:rsidR="00E16D79" w:rsidRDefault="00E16D79">
            <w:pPr>
              <w:pStyle w:val="EmptyCellLayoutStyle"/>
              <w:spacing w:after="0" w:line="240" w:lineRule="auto"/>
            </w:pPr>
          </w:p>
        </w:tc>
        <w:tc>
          <w:tcPr>
            <w:tcW w:w="6" w:type="dxa"/>
          </w:tcPr>
          <w:p w14:paraId="18CFF064" w14:textId="77777777" w:rsidR="00E16D79" w:rsidRDefault="00E16D79">
            <w:pPr>
              <w:pStyle w:val="EmptyCellLayoutStyle"/>
              <w:spacing w:after="0" w:line="240" w:lineRule="auto"/>
            </w:pPr>
          </w:p>
        </w:tc>
        <w:tc>
          <w:tcPr>
            <w:tcW w:w="34" w:type="dxa"/>
          </w:tcPr>
          <w:p w14:paraId="7C45F9F3" w14:textId="77777777" w:rsidR="00E16D79" w:rsidRDefault="00E16D79">
            <w:pPr>
              <w:pStyle w:val="EmptyCellLayoutStyle"/>
              <w:spacing w:after="0" w:line="240" w:lineRule="auto"/>
            </w:pPr>
          </w:p>
        </w:tc>
        <w:tc>
          <w:tcPr>
            <w:tcW w:w="6" w:type="dxa"/>
          </w:tcPr>
          <w:p w14:paraId="2392E660" w14:textId="77777777" w:rsidR="00E16D79" w:rsidRDefault="00E16D79">
            <w:pPr>
              <w:pStyle w:val="EmptyCellLayoutStyle"/>
              <w:spacing w:after="0" w:line="240" w:lineRule="auto"/>
            </w:pPr>
          </w:p>
        </w:tc>
        <w:tc>
          <w:tcPr>
            <w:tcW w:w="44" w:type="dxa"/>
          </w:tcPr>
          <w:p w14:paraId="559CB788" w14:textId="77777777" w:rsidR="00E16D79" w:rsidRDefault="00E16D79">
            <w:pPr>
              <w:pStyle w:val="EmptyCellLayoutStyle"/>
              <w:spacing w:after="0" w:line="240" w:lineRule="auto"/>
            </w:pPr>
          </w:p>
        </w:tc>
        <w:tc>
          <w:tcPr>
            <w:tcW w:w="36" w:type="dxa"/>
          </w:tcPr>
          <w:p w14:paraId="7839C142" w14:textId="77777777" w:rsidR="00E16D79" w:rsidRDefault="00E16D79">
            <w:pPr>
              <w:pStyle w:val="EmptyCellLayoutStyle"/>
              <w:spacing w:after="0" w:line="240" w:lineRule="auto"/>
            </w:pPr>
          </w:p>
        </w:tc>
        <w:tc>
          <w:tcPr>
            <w:tcW w:w="191" w:type="dxa"/>
          </w:tcPr>
          <w:p w14:paraId="5AB7ED8C" w14:textId="77777777" w:rsidR="00E16D79" w:rsidRDefault="00E16D79">
            <w:pPr>
              <w:pStyle w:val="EmptyCellLayoutStyle"/>
              <w:spacing w:after="0" w:line="240" w:lineRule="auto"/>
            </w:pPr>
          </w:p>
        </w:tc>
        <w:tc>
          <w:tcPr>
            <w:tcW w:w="334" w:type="dxa"/>
          </w:tcPr>
          <w:p w14:paraId="5D20F557" w14:textId="77777777" w:rsidR="00E16D79" w:rsidRDefault="00E16D79">
            <w:pPr>
              <w:pStyle w:val="EmptyCellLayoutStyle"/>
              <w:spacing w:after="0" w:line="240" w:lineRule="auto"/>
            </w:pPr>
          </w:p>
        </w:tc>
        <w:tc>
          <w:tcPr>
            <w:tcW w:w="44" w:type="dxa"/>
          </w:tcPr>
          <w:p w14:paraId="5470F082" w14:textId="77777777" w:rsidR="00E16D79" w:rsidRDefault="00E16D79">
            <w:pPr>
              <w:pStyle w:val="EmptyCellLayoutStyle"/>
              <w:spacing w:after="0" w:line="240" w:lineRule="auto"/>
            </w:pPr>
          </w:p>
        </w:tc>
        <w:tc>
          <w:tcPr>
            <w:tcW w:w="51" w:type="dxa"/>
          </w:tcPr>
          <w:p w14:paraId="0BC78645" w14:textId="77777777" w:rsidR="00E16D79" w:rsidRDefault="00E16D79">
            <w:pPr>
              <w:pStyle w:val="EmptyCellLayoutStyle"/>
              <w:spacing w:after="0" w:line="240" w:lineRule="auto"/>
            </w:pPr>
          </w:p>
        </w:tc>
        <w:tc>
          <w:tcPr>
            <w:tcW w:w="22" w:type="dxa"/>
          </w:tcPr>
          <w:p w14:paraId="0076ACC8" w14:textId="77777777" w:rsidR="00E16D79" w:rsidRDefault="00E16D79">
            <w:pPr>
              <w:pStyle w:val="EmptyCellLayoutStyle"/>
              <w:spacing w:after="0" w:line="240" w:lineRule="auto"/>
            </w:pPr>
          </w:p>
        </w:tc>
        <w:tc>
          <w:tcPr>
            <w:tcW w:w="16" w:type="dxa"/>
          </w:tcPr>
          <w:p w14:paraId="63CF3278" w14:textId="77777777" w:rsidR="00E16D79" w:rsidRDefault="00E16D79">
            <w:pPr>
              <w:pStyle w:val="EmptyCellLayoutStyle"/>
              <w:spacing w:after="0" w:line="240" w:lineRule="auto"/>
            </w:pPr>
          </w:p>
        </w:tc>
        <w:tc>
          <w:tcPr>
            <w:tcW w:w="16" w:type="dxa"/>
          </w:tcPr>
          <w:p w14:paraId="1ED0202E" w14:textId="77777777" w:rsidR="00E16D79" w:rsidRDefault="00E16D79">
            <w:pPr>
              <w:pStyle w:val="EmptyCellLayoutStyle"/>
              <w:spacing w:after="0" w:line="240" w:lineRule="auto"/>
            </w:pPr>
          </w:p>
        </w:tc>
        <w:tc>
          <w:tcPr>
            <w:tcW w:w="16" w:type="dxa"/>
          </w:tcPr>
          <w:p w14:paraId="316F49F2" w14:textId="77777777" w:rsidR="00E16D79" w:rsidRDefault="00E16D79">
            <w:pPr>
              <w:pStyle w:val="EmptyCellLayoutStyle"/>
              <w:spacing w:after="0" w:line="240" w:lineRule="auto"/>
            </w:pPr>
          </w:p>
        </w:tc>
        <w:tc>
          <w:tcPr>
            <w:tcW w:w="10192" w:type="dxa"/>
            <w:gridSpan w:val="22"/>
          </w:tcPr>
          <w:tbl>
            <w:tblPr>
              <w:tblW w:w="0" w:type="auto"/>
              <w:tblCellMar>
                <w:left w:w="0" w:type="dxa"/>
                <w:right w:w="0" w:type="dxa"/>
              </w:tblCellMar>
              <w:tblLook w:val="04A0" w:firstRow="1" w:lastRow="0" w:firstColumn="1" w:lastColumn="0" w:noHBand="0" w:noVBand="1"/>
            </w:tblPr>
            <w:tblGrid>
              <w:gridCol w:w="10171"/>
            </w:tblGrid>
            <w:tr w:rsidR="00E16D79" w14:paraId="35A322A6" w14:textId="77777777">
              <w:trPr>
                <w:trHeight w:val="607"/>
              </w:trPr>
              <w:tc>
                <w:tcPr>
                  <w:tcW w:w="10430" w:type="dxa"/>
                  <w:tcBorders>
                    <w:top w:val="nil"/>
                    <w:left w:val="nil"/>
                    <w:bottom w:val="nil"/>
                    <w:right w:val="nil"/>
                  </w:tcBorders>
                  <w:tcMar>
                    <w:top w:w="39" w:type="dxa"/>
                    <w:left w:w="39" w:type="dxa"/>
                    <w:bottom w:w="39" w:type="dxa"/>
                    <w:right w:w="39" w:type="dxa"/>
                  </w:tcMar>
                </w:tcPr>
                <w:p w14:paraId="15749C76" w14:textId="5B8FA312" w:rsidR="00E16D79" w:rsidRDefault="004F4E2D">
                  <w:pPr>
                    <w:spacing w:after="0" w:line="240" w:lineRule="auto"/>
                  </w:pPr>
                  <w:del w:id="399" w:author="Parulekar, Prutha" w:date="2023-07-05T09:40:00Z">
                    <w:r>
                      <w:rPr>
                        <w:rFonts w:ascii="Segoe UI" w:eastAsia="Segoe UI" w:hAnsi="Segoe UI"/>
                        <w:color w:val="000000"/>
                        <w:sz w:val="16"/>
                      </w:rPr>
                      <w:delText>(b) In case the User fails to pay in due time then DIPL will charge Liquidated damages of 18% P.A. interest from the due date of invoice until the payment is made.</w:delText>
                    </w:r>
                  </w:del>
                  <w:r>
                    <w:rPr>
                      <w:rFonts w:ascii="Segoe UI" w:eastAsia="Segoe UI" w:hAnsi="Segoe UI"/>
                      <w:color w:val="000000"/>
                      <w:sz w:val="16"/>
                    </w:rPr>
                    <w:t xml:space="preserve">In case any negotiable instrument is dishonored a Rs. 1000/- + GST will be charged towards </w:t>
                  </w:r>
                  <w:del w:id="400" w:author="Parulekar, Prutha" w:date="2023-07-05T09:40:00Z">
                    <w:r>
                      <w:rPr>
                        <w:rFonts w:ascii="Segoe UI" w:eastAsia="Segoe UI" w:hAnsi="Segoe UI"/>
                        <w:color w:val="000000"/>
                        <w:sz w:val="16"/>
                      </w:rPr>
                      <w:delText>Bank</w:delText>
                    </w:r>
                  </w:del>
                  <w:ins w:id="401" w:author="Parulekar, Prutha" w:date="2023-07-05T09:40:00Z">
                    <w:r w:rsidR="00CC7BFF">
                      <w:rPr>
                        <w:rFonts w:ascii="Segoe UI" w:eastAsia="Segoe UI" w:hAnsi="Segoe UI"/>
                        <w:color w:val="000000"/>
                        <w:sz w:val="16"/>
                      </w:rPr>
                      <w:t>b</w:t>
                    </w:r>
                    <w:r>
                      <w:rPr>
                        <w:rFonts w:ascii="Segoe UI" w:eastAsia="Segoe UI" w:hAnsi="Segoe UI"/>
                        <w:color w:val="000000"/>
                        <w:sz w:val="16"/>
                      </w:rPr>
                      <w:t>ank</w:t>
                    </w:r>
                  </w:ins>
                  <w:r>
                    <w:rPr>
                      <w:rFonts w:ascii="Segoe UI" w:eastAsia="Segoe UI" w:hAnsi="Segoe UI"/>
                      <w:color w:val="000000"/>
                      <w:sz w:val="16"/>
                    </w:rPr>
                    <w:t xml:space="preserve"> and administrative charges.</w:t>
                  </w:r>
                </w:p>
              </w:tc>
            </w:tr>
          </w:tbl>
          <w:p w14:paraId="4E751498" w14:textId="77777777" w:rsidR="00E16D79" w:rsidRDefault="00E16D79">
            <w:pPr>
              <w:spacing w:after="0" w:line="240" w:lineRule="auto"/>
            </w:pPr>
          </w:p>
        </w:tc>
        <w:tc>
          <w:tcPr>
            <w:tcW w:w="21" w:type="dxa"/>
          </w:tcPr>
          <w:p w14:paraId="1FBC8BFE" w14:textId="77777777" w:rsidR="00E16D79" w:rsidRDefault="00E16D79">
            <w:pPr>
              <w:pStyle w:val="EmptyCellLayoutStyle"/>
              <w:spacing w:after="0" w:line="240" w:lineRule="auto"/>
            </w:pPr>
          </w:p>
        </w:tc>
        <w:tc>
          <w:tcPr>
            <w:tcW w:w="149" w:type="dxa"/>
          </w:tcPr>
          <w:p w14:paraId="1F535EA0" w14:textId="77777777" w:rsidR="00E16D79" w:rsidRDefault="00E16D79">
            <w:pPr>
              <w:pStyle w:val="EmptyCellLayoutStyle"/>
              <w:spacing w:after="0" w:line="240" w:lineRule="auto"/>
            </w:pPr>
          </w:p>
        </w:tc>
      </w:tr>
      <w:tr w:rsidR="00AD3B06" w14:paraId="155431AC" w14:textId="77777777" w:rsidTr="00DC79E3">
        <w:trPr>
          <w:trHeight w:val="12"/>
        </w:trPr>
        <w:tc>
          <w:tcPr>
            <w:tcW w:w="6" w:type="dxa"/>
          </w:tcPr>
          <w:p w14:paraId="320D94F4" w14:textId="77777777" w:rsidR="00E16D79" w:rsidRDefault="00E16D79">
            <w:pPr>
              <w:pStyle w:val="EmptyCellLayoutStyle"/>
              <w:spacing w:after="0" w:line="240" w:lineRule="auto"/>
            </w:pPr>
          </w:p>
        </w:tc>
        <w:tc>
          <w:tcPr>
            <w:tcW w:w="18" w:type="dxa"/>
          </w:tcPr>
          <w:p w14:paraId="4E1814C7" w14:textId="77777777" w:rsidR="00E16D79" w:rsidRDefault="00E16D79">
            <w:pPr>
              <w:pStyle w:val="EmptyCellLayoutStyle"/>
              <w:spacing w:after="0" w:line="240" w:lineRule="auto"/>
            </w:pPr>
          </w:p>
        </w:tc>
        <w:tc>
          <w:tcPr>
            <w:tcW w:w="9" w:type="dxa"/>
          </w:tcPr>
          <w:p w14:paraId="0CE202B8" w14:textId="77777777" w:rsidR="00E16D79" w:rsidRDefault="00E16D79">
            <w:pPr>
              <w:pStyle w:val="EmptyCellLayoutStyle"/>
              <w:spacing w:after="0" w:line="240" w:lineRule="auto"/>
            </w:pPr>
          </w:p>
        </w:tc>
        <w:tc>
          <w:tcPr>
            <w:tcW w:w="11" w:type="dxa"/>
          </w:tcPr>
          <w:p w14:paraId="558EF9F3" w14:textId="77777777" w:rsidR="00E16D79" w:rsidRDefault="00E16D79">
            <w:pPr>
              <w:pStyle w:val="EmptyCellLayoutStyle"/>
              <w:spacing w:after="0" w:line="240" w:lineRule="auto"/>
            </w:pPr>
          </w:p>
        </w:tc>
        <w:tc>
          <w:tcPr>
            <w:tcW w:w="6" w:type="dxa"/>
          </w:tcPr>
          <w:p w14:paraId="6917C674" w14:textId="77777777" w:rsidR="00E16D79" w:rsidRDefault="00E16D79">
            <w:pPr>
              <w:pStyle w:val="EmptyCellLayoutStyle"/>
              <w:spacing w:after="0" w:line="240" w:lineRule="auto"/>
            </w:pPr>
          </w:p>
        </w:tc>
        <w:tc>
          <w:tcPr>
            <w:tcW w:w="6" w:type="dxa"/>
          </w:tcPr>
          <w:p w14:paraId="50252E8D" w14:textId="77777777" w:rsidR="00E16D79" w:rsidRDefault="00E16D79">
            <w:pPr>
              <w:pStyle w:val="EmptyCellLayoutStyle"/>
              <w:spacing w:after="0" w:line="240" w:lineRule="auto"/>
            </w:pPr>
          </w:p>
        </w:tc>
        <w:tc>
          <w:tcPr>
            <w:tcW w:w="34" w:type="dxa"/>
          </w:tcPr>
          <w:p w14:paraId="3D77ABF8" w14:textId="77777777" w:rsidR="00E16D79" w:rsidRDefault="00E16D79">
            <w:pPr>
              <w:pStyle w:val="EmptyCellLayoutStyle"/>
              <w:spacing w:after="0" w:line="240" w:lineRule="auto"/>
            </w:pPr>
          </w:p>
        </w:tc>
        <w:tc>
          <w:tcPr>
            <w:tcW w:w="6" w:type="dxa"/>
          </w:tcPr>
          <w:p w14:paraId="330D0D48" w14:textId="77777777" w:rsidR="00E16D79" w:rsidRDefault="00E16D79">
            <w:pPr>
              <w:pStyle w:val="EmptyCellLayoutStyle"/>
              <w:spacing w:after="0" w:line="240" w:lineRule="auto"/>
            </w:pPr>
          </w:p>
        </w:tc>
        <w:tc>
          <w:tcPr>
            <w:tcW w:w="44" w:type="dxa"/>
          </w:tcPr>
          <w:p w14:paraId="16C341E0" w14:textId="77777777" w:rsidR="00E16D79" w:rsidRDefault="00E16D79">
            <w:pPr>
              <w:pStyle w:val="EmptyCellLayoutStyle"/>
              <w:spacing w:after="0" w:line="240" w:lineRule="auto"/>
            </w:pPr>
          </w:p>
        </w:tc>
        <w:tc>
          <w:tcPr>
            <w:tcW w:w="36" w:type="dxa"/>
          </w:tcPr>
          <w:p w14:paraId="5BC2E320" w14:textId="77777777" w:rsidR="00E16D79" w:rsidRDefault="00E16D79">
            <w:pPr>
              <w:pStyle w:val="EmptyCellLayoutStyle"/>
              <w:spacing w:after="0" w:line="240" w:lineRule="auto"/>
            </w:pPr>
          </w:p>
        </w:tc>
        <w:tc>
          <w:tcPr>
            <w:tcW w:w="191" w:type="dxa"/>
          </w:tcPr>
          <w:p w14:paraId="5E9017AB" w14:textId="77777777" w:rsidR="00E16D79" w:rsidRDefault="00E16D79">
            <w:pPr>
              <w:pStyle w:val="EmptyCellLayoutStyle"/>
              <w:spacing w:after="0" w:line="240" w:lineRule="auto"/>
            </w:pPr>
          </w:p>
        </w:tc>
        <w:tc>
          <w:tcPr>
            <w:tcW w:w="334" w:type="dxa"/>
          </w:tcPr>
          <w:p w14:paraId="58E8DB2E" w14:textId="77777777" w:rsidR="00E16D79" w:rsidRDefault="00E16D79">
            <w:pPr>
              <w:pStyle w:val="EmptyCellLayoutStyle"/>
              <w:spacing w:after="0" w:line="240" w:lineRule="auto"/>
            </w:pPr>
          </w:p>
        </w:tc>
        <w:tc>
          <w:tcPr>
            <w:tcW w:w="44" w:type="dxa"/>
          </w:tcPr>
          <w:p w14:paraId="782D484D" w14:textId="77777777" w:rsidR="00E16D79" w:rsidRDefault="00E16D79">
            <w:pPr>
              <w:pStyle w:val="EmptyCellLayoutStyle"/>
              <w:spacing w:after="0" w:line="240" w:lineRule="auto"/>
            </w:pPr>
          </w:p>
        </w:tc>
        <w:tc>
          <w:tcPr>
            <w:tcW w:w="51" w:type="dxa"/>
          </w:tcPr>
          <w:p w14:paraId="7C3BB4F2" w14:textId="77777777" w:rsidR="00E16D79" w:rsidRDefault="00E16D79">
            <w:pPr>
              <w:pStyle w:val="EmptyCellLayoutStyle"/>
              <w:spacing w:after="0" w:line="240" w:lineRule="auto"/>
            </w:pPr>
          </w:p>
        </w:tc>
        <w:tc>
          <w:tcPr>
            <w:tcW w:w="22" w:type="dxa"/>
          </w:tcPr>
          <w:p w14:paraId="1999953D" w14:textId="77777777" w:rsidR="00E16D79" w:rsidRDefault="00E16D79">
            <w:pPr>
              <w:pStyle w:val="EmptyCellLayoutStyle"/>
              <w:spacing w:after="0" w:line="240" w:lineRule="auto"/>
            </w:pPr>
          </w:p>
        </w:tc>
        <w:tc>
          <w:tcPr>
            <w:tcW w:w="16" w:type="dxa"/>
          </w:tcPr>
          <w:p w14:paraId="33FEF93D" w14:textId="77777777" w:rsidR="00E16D79" w:rsidRDefault="00E16D79">
            <w:pPr>
              <w:pStyle w:val="EmptyCellLayoutStyle"/>
              <w:spacing w:after="0" w:line="240" w:lineRule="auto"/>
            </w:pPr>
          </w:p>
        </w:tc>
        <w:tc>
          <w:tcPr>
            <w:tcW w:w="16" w:type="dxa"/>
          </w:tcPr>
          <w:p w14:paraId="57AC55DA" w14:textId="77777777" w:rsidR="00E16D79" w:rsidRDefault="00E16D79">
            <w:pPr>
              <w:pStyle w:val="EmptyCellLayoutStyle"/>
              <w:spacing w:after="0" w:line="240" w:lineRule="auto"/>
            </w:pPr>
          </w:p>
        </w:tc>
        <w:tc>
          <w:tcPr>
            <w:tcW w:w="16" w:type="dxa"/>
          </w:tcPr>
          <w:p w14:paraId="09666AFC" w14:textId="77777777" w:rsidR="00E16D79" w:rsidRDefault="00E16D79">
            <w:pPr>
              <w:pStyle w:val="EmptyCellLayoutStyle"/>
              <w:spacing w:after="0" w:line="240" w:lineRule="auto"/>
            </w:pPr>
          </w:p>
        </w:tc>
        <w:tc>
          <w:tcPr>
            <w:tcW w:w="42" w:type="dxa"/>
          </w:tcPr>
          <w:p w14:paraId="3922F068" w14:textId="77777777" w:rsidR="00E16D79" w:rsidRDefault="00E16D79">
            <w:pPr>
              <w:pStyle w:val="EmptyCellLayoutStyle"/>
              <w:spacing w:after="0" w:line="240" w:lineRule="auto"/>
            </w:pPr>
          </w:p>
        </w:tc>
        <w:tc>
          <w:tcPr>
            <w:tcW w:w="16" w:type="dxa"/>
          </w:tcPr>
          <w:p w14:paraId="0C6D9BBA" w14:textId="77777777" w:rsidR="00E16D79" w:rsidRDefault="00E16D79">
            <w:pPr>
              <w:pStyle w:val="EmptyCellLayoutStyle"/>
              <w:spacing w:after="0" w:line="240" w:lineRule="auto"/>
            </w:pPr>
          </w:p>
        </w:tc>
        <w:tc>
          <w:tcPr>
            <w:tcW w:w="16" w:type="dxa"/>
          </w:tcPr>
          <w:p w14:paraId="63FBEF28" w14:textId="77777777" w:rsidR="00E16D79" w:rsidRDefault="00E16D79">
            <w:pPr>
              <w:pStyle w:val="EmptyCellLayoutStyle"/>
              <w:spacing w:after="0" w:line="240" w:lineRule="auto"/>
            </w:pPr>
          </w:p>
        </w:tc>
        <w:tc>
          <w:tcPr>
            <w:tcW w:w="24" w:type="dxa"/>
          </w:tcPr>
          <w:p w14:paraId="5312C166" w14:textId="77777777" w:rsidR="00E16D79" w:rsidRDefault="00E16D79">
            <w:pPr>
              <w:pStyle w:val="EmptyCellLayoutStyle"/>
              <w:spacing w:after="0" w:line="240" w:lineRule="auto"/>
            </w:pPr>
          </w:p>
        </w:tc>
        <w:tc>
          <w:tcPr>
            <w:tcW w:w="292" w:type="dxa"/>
          </w:tcPr>
          <w:p w14:paraId="1192472A" w14:textId="77777777" w:rsidR="00E16D79" w:rsidRDefault="00E16D79">
            <w:pPr>
              <w:pStyle w:val="EmptyCellLayoutStyle"/>
              <w:spacing w:after="0" w:line="240" w:lineRule="auto"/>
            </w:pPr>
          </w:p>
        </w:tc>
        <w:tc>
          <w:tcPr>
            <w:tcW w:w="24" w:type="dxa"/>
          </w:tcPr>
          <w:p w14:paraId="33C0D952" w14:textId="77777777" w:rsidR="00E16D79" w:rsidRDefault="00E16D79">
            <w:pPr>
              <w:pStyle w:val="EmptyCellLayoutStyle"/>
              <w:spacing w:after="0" w:line="240" w:lineRule="auto"/>
            </w:pPr>
          </w:p>
        </w:tc>
        <w:tc>
          <w:tcPr>
            <w:tcW w:w="16" w:type="dxa"/>
          </w:tcPr>
          <w:p w14:paraId="085DE813" w14:textId="77777777" w:rsidR="00E16D79" w:rsidRDefault="00E16D79">
            <w:pPr>
              <w:pStyle w:val="EmptyCellLayoutStyle"/>
              <w:spacing w:after="0" w:line="240" w:lineRule="auto"/>
            </w:pPr>
          </w:p>
        </w:tc>
        <w:tc>
          <w:tcPr>
            <w:tcW w:w="32" w:type="dxa"/>
          </w:tcPr>
          <w:p w14:paraId="159CC6BE" w14:textId="77777777" w:rsidR="00E16D79" w:rsidRDefault="00E16D79">
            <w:pPr>
              <w:pStyle w:val="EmptyCellLayoutStyle"/>
              <w:spacing w:after="0" w:line="240" w:lineRule="auto"/>
            </w:pPr>
          </w:p>
        </w:tc>
        <w:tc>
          <w:tcPr>
            <w:tcW w:w="85" w:type="dxa"/>
          </w:tcPr>
          <w:p w14:paraId="3A813673" w14:textId="77777777" w:rsidR="00E16D79" w:rsidRDefault="00E16D79">
            <w:pPr>
              <w:pStyle w:val="EmptyCellLayoutStyle"/>
              <w:spacing w:after="0" w:line="240" w:lineRule="auto"/>
            </w:pPr>
          </w:p>
        </w:tc>
        <w:tc>
          <w:tcPr>
            <w:tcW w:w="475" w:type="dxa"/>
          </w:tcPr>
          <w:p w14:paraId="0A12A1F0" w14:textId="77777777" w:rsidR="00E16D79" w:rsidRDefault="00E16D79">
            <w:pPr>
              <w:pStyle w:val="EmptyCellLayoutStyle"/>
              <w:spacing w:after="0" w:line="240" w:lineRule="auto"/>
            </w:pPr>
          </w:p>
        </w:tc>
        <w:tc>
          <w:tcPr>
            <w:tcW w:w="36" w:type="dxa"/>
          </w:tcPr>
          <w:p w14:paraId="07DB2498" w14:textId="77777777" w:rsidR="00E16D79" w:rsidRDefault="00E16D79">
            <w:pPr>
              <w:pStyle w:val="EmptyCellLayoutStyle"/>
              <w:spacing w:after="0" w:line="240" w:lineRule="auto"/>
            </w:pPr>
          </w:p>
        </w:tc>
        <w:tc>
          <w:tcPr>
            <w:tcW w:w="129" w:type="dxa"/>
          </w:tcPr>
          <w:p w14:paraId="7D179BBB" w14:textId="77777777" w:rsidR="00E16D79" w:rsidRDefault="00E16D79">
            <w:pPr>
              <w:pStyle w:val="EmptyCellLayoutStyle"/>
              <w:spacing w:after="0" w:line="240" w:lineRule="auto"/>
            </w:pPr>
          </w:p>
        </w:tc>
        <w:tc>
          <w:tcPr>
            <w:tcW w:w="94" w:type="dxa"/>
          </w:tcPr>
          <w:p w14:paraId="0DBE3DD6" w14:textId="77777777" w:rsidR="00E16D79" w:rsidRDefault="00E16D79">
            <w:pPr>
              <w:pStyle w:val="EmptyCellLayoutStyle"/>
              <w:spacing w:after="0" w:line="240" w:lineRule="auto"/>
            </w:pPr>
          </w:p>
        </w:tc>
        <w:tc>
          <w:tcPr>
            <w:tcW w:w="57" w:type="dxa"/>
          </w:tcPr>
          <w:p w14:paraId="5656F99B" w14:textId="77777777" w:rsidR="00E16D79" w:rsidRDefault="00E16D79">
            <w:pPr>
              <w:pStyle w:val="EmptyCellLayoutStyle"/>
              <w:spacing w:after="0" w:line="240" w:lineRule="auto"/>
            </w:pPr>
          </w:p>
        </w:tc>
        <w:tc>
          <w:tcPr>
            <w:tcW w:w="685" w:type="dxa"/>
          </w:tcPr>
          <w:p w14:paraId="61B2985B" w14:textId="77777777" w:rsidR="00E16D79" w:rsidRDefault="00E16D79">
            <w:pPr>
              <w:pStyle w:val="EmptyCellLayoutStyle"/>
              <w:spacing w:after="0" w:line="240" w:lineRule="auto"/>
            </w:pPr>
          </w:p>
        </w:tc>
        <w:tc>
          <w:tcPr>
            <w:tcW w:w="1241" w:type="dxa"/>
          </w:tcPr>
          <w:p w14:paraId="1B8BCE3A" w14:textId="77777777" w:rsidR="00E16D79" w:rsidRDefault="00E16D79">
            <w:pPr>
              <w:pStyle w:val="EmptyCellLayoutStyle"/>
              <w:spacing w:after="0" w:line="240" w:lineRule="auto"/>
            </w:pPr>
          </w:p>
        </w:tc>
        <w:tc>
          <w:tcPr>
            <w:tcW w:w="131" w:type="dxa"/>
          </w:tcPr>
          <w:p w14:paraId="5D734183" w14:textId="77777777" w:rsidR="00E16D79" w:rsidRDefault="00E16D79">
            <w:pPr>
              <w:pStyle w:val="EmptyCellLayoutStyle"/>
              <w:spacing w:after="0" w:line="240" w:lineRule="auto"/>
            </w:pPr>
          </w:p>
        </w:tc>
        <w:tc>
          <w:tcPr>
            <w:tcW w:w="1431" w:type="dxa"/>
          </w:tcPr>
          <w:p w14:paraId="29A53281" w14:textId="77777777" w:rsidR="00E16D79" w:rsidRDefault="00E16D79">
            <w:pPr>
              <w:pStyle w:val="EmptyCellLayoutStyle"/>
              <w:spacing w:after="0" w:line="240" w:lineRule="auto"/>
            </w:pPr>
          </w:p>
        </w:tc>
        <w:tc>
          <w:tcPr>
            <w:tcW w:w="2311" w:type="dxa"/>
          </w:tcPr>
          <w:p w14:paraId="418F58A1" w14:textId="77777777" w:rsidR="00E16D79" w:rsidRDefault="00E16D79">
            <w:pPr>
              <w:pStyle w:val="EmptyCellLayoutStyle"/>
              <w:spacing w:after="0" w:line="240" w:lineRule="auto"/>
            </w:pPr>
          </w:p>
        </w:tc>
        <w:tc>
          <w:tcPr>
            <w:tcW w:w="1686" w:type="dxa"/>
          </w:tcPr>
          <w:p w14:paraId="3347E331" w14:textId="77777777" w:rsidR="00E16D79" w:rsidRDefault="00E16D79">
            <w:pPr>
              <w:pStyle w:val="EmptyCellLayoutStyle"/>
              <w:spacing w:after="0" w:line="240" w:lineRule="auto"/>
            </w:pPr>
          </w:p>
        </w:tc>
        <w:tc>
          <w:tcPr>
            <w:tcW w:w="1353" w:type="dxa"/>
          </w:tcPr>
          <w:p w14:paraId="67E3AC4F" w14:textId="77777777" w:rsidR="00E16D79" w:rsidRDefault="00E16D79">
            <w:pPr>
              <w:pStyle w:val="EmptyCellLayoutStyle"/>
              <w:spacing w:after="0" w:line="240" w:lineRule="auto"/>
            </w:pPr>
          </w:p>
        </w:tc>
        <w:tc>
          <w:tcPr>
            <w:tcW w:w="16" w:type="dxa"/>
          </w:tcPr>
          <w:p w14:paraId="245646EA" w14:textId="77777777" w:rsidR="00E16D79" w:rsidRDefault="00E16D79">
            <w:pPr>
              <w:pStyle w:val="EmptyCellLayoutStyle"/>
              <w:spacing w:after="0" w:line="240" w:lineRule="auto"/>
            </w:pPr>
          </w:p>
        </w:tc>
        <w:tc>
          <w:tcPr>
            <w:tcW w:w="21" w:type="dxa"/>
          </w:tcPr>
          <w:p w14:paraId="1CEB4E49" w14:textId="77777777" w:rsidR="00E16D79" w:rsidRDefault="00E16D79">
            <w:pPr>
              <w:pStyle w:val="EmptyCellLayoutStyle"/>
              <w:spacing w:after="0" w:line="240" w:lineRule="auto"/>
            </w:pPr>
          </w:p>
        </w:tc>
        <w:tc>
          <w:tcPr>
            <w:tcW w:w="149" w:type="dxa"/>
          </w:tcPr>
          <w:p w14:paraId="0A2700BE" w14:textId="77777777" w:rsidR="00E16D79" w:rsidRDefault="00E16D79">
            <w:pPr>
              <w:pStyle w:val="EmptyCellLayoutStyle"/>
              <w:spacing w:after="0" w:line="240" w:lineRule="auto"/>
            </w:pPr>
          </w:p>
        </w:tc>
      </w:tr>
      <w:tr w:rsidR="00AD3B06" w14:paraId="0F6C4FF6" w14:textId="77777777" w:rsidTr="00DC79E3">
        <w:trPr>
          <w:trHeight w:val="69"/>
        </w:trPr>
        <w:tc>
          <w:tcPr>
            <w:tcW w:w="6" w:type="dxa"/>
          </w:tcPr>
          <w:p w14:paraId="5A02533F" w14:textId="77777777" w:rsidR="00E16D79" w:rsidRDefault="00E16D79">
            <w:pPr>
              <w:pStyle w:val="EmptyCellLayoutStyle"/>
              <w:spacing w:after="0" w:line="240" w:lineRule="auto"/>
            </w:pPr>
          </w:p>
        </w:tc>
        <w:tc>
          <w:tcPr>
            <w:tcW w:w="18" w:type="dxa"/>
          </w:tcPr>
          <w:p w14:paraId="264087D5" w14:textId="77777777" w:rsidR="00E16D79" w:rsidRDefault="00E16D79">
            <w:pPr>
              <w:pStyle w:val="EmptyCellLayoutStyle"/>
              <w:spacing w:after="0" w:line="240" w:lineRule="auto"/>
            </w:pPr>
          </w:p>
        </w:tc>
        <w:tc>
          <w:tcPr>
            <w:tcW w:w="9" w:type="dxa"/>
          </w:tcPr>
          <w:p w14:paraId="14A7B818" w14:textId="77777777" w:rsidR="00E16D79" w:rsidRDefault="00E16D79">
            <w:pPr>
              <w:pStyle w:val="EmptyCellLayoutStyle"/>
              <w:spacing w:after="0" w:line="240" w:lineRule="auto"/>
            </w:pPr>
          </w:p>
        </w:tc>
        <w:tc>
          <w:tcPr>
            <w:tcW w:w="11" w:type="dxa"/>
          </w:tcPr>
          <w:p w14:paraId="014E2FAA" w14:textId="77777777" w:rsidR="00E16D79" w:rsidRDefault="00E16D79">
            <w:pPr>
              <w:pStyle w:val="EmptyCellLayoutStyle"/>
              <w:spacing w:after="0" w:line="240" w:lineRule="auto"/>
            </w:pPr>
          </w:p>
        </w:tc>
        <w:tc>
          <w:tcPr>
            <w:tcW w:w="6" w:type="dxa"/>
          </w:tcPr>
          <w:p w14:paraId="2F87300D" w14:textId="77777777" w:rsidR="00E16D79" w:rsidRDefault="00E16D79">
            <w:pPr>
              <w:pStyle w:val="EmptyCellLayoutStyle"/>
              <w:spacing w:after="0" w:line="240" w:lineRule="auto"/>
            </w:pPr>
          </w:p>
        </w:tc>
        <w:tc>
          <w:tcPr>
            <w:tcW w:w="6" w:type="dxa"/>
          </w:tcPr>
          <w:p w14:paraId="704B2B67" w14:textId="77777777" w:rsidR="00E16D79" w:rsidRDefault="00E16D79">
            <w:pPr>
              <w:pStyle w:val="EmptyCellLayoutStyle"/>
              <w:spacing w:after="0" w:line="240" w:lineRule="auto"/>
            </w:pPr>
          </w:p>
        </w:tc>
        <w:tc>
          <w:tcPr>
            <w:tcW w:w="34" w:type="dxa"/>
          </w:tcPr>
          <w:p w14:paraId="0ECCFB1B" w14:textId="77777777" w:rsidR="00E16D79" w:rsidRDefault="00E16D79">
            <w:pPr>
              <w:pStyle w:val="EmptyCellLayoutStyle"/>
              <w:spacing w:after="0" w:line="240" w:lineRule="auto"/>
            </w:pPr>
          </w:p>
        </w:tc>
        <w:tc>
          <w:tcPr>
            <w:tcW w:w="6" w:type="dxa"/>
          </w:tcPr>
          <w:p w14:paraId="68C9ED3C" w14:textId="77777777" w:rsidR="00E16D79" w:rsidRDefault="00E16D79">
            <w:pPr>
              <w:pStyle w:val="EmptyCellLayoutStyle"/>
              <w:spacing w:after="0" w:line="240" w:lineRule="auto"/>
            </w:pPr>
          </w:p>
        </w:tc>
        <w:tc>
          <w:tcPr>
            <w:tcW w:w="44" w:type="dxa"/>
          </w:tcPr>
          <w:p w14:paraId="259EFA01" w14:textId="77777777" w:rsidR="00E16D79" w:rsidRDefault="00E16D79">
            <w:pPr>
              <w:pStyle w:val="EmptyCellLayoutStyle"/>
              <w:spacing w:after="0" w:line="240" w:lineRule="auto"/>
            </w:pPr>
          </w:p>
        </w:tc>
        <w:tc>
          <w:tcPr>
            <w:tcW w:w="36" w:type="dxa"/>
          </w:tcPr>
          <w:p w14:paraId="5EE9BEB8" w14:textId="77777777" w:rsidR="00E16D79" w:rsidRDefault="00E16D79">
            <w:pPr>
              <w:pStyle w:val="EmptyCellLayoutStyle"/>
              <w:spacing w:after="0" w:line="240" w:lineRule="auto"/>
            </w:pPr>
          </w:p>
        </w:tc>
        <w:tc>
          <w:tcPr>
            <w:tcW w:w="191" w:type="dxa"/>
          </w:tcPr>
          <w:p w14:paraId="48468830" w14:textId="77777777" w:rsidR="00E16D79" w:rsidRDefault="00E16D79">
            <w:pPr>
              <w:pStyle w:val="EmptyCellLayoutStyle"/>
              <w:spacing w:after="0" w:line="240" w:lineRule="auto"/>
            </w:pPr>
          </w:p>
        </w:tc>
        <w:tc>
          <w:tcPr>
            <w:tcW w:w="334" w:type="dxa"/>
          </w:tcPr>
          <w:p w14:paraId="54E37021" w14:textId="77777777" w:rsidR="00E16D79" w:rsidRDefault="00E16D79">
            <w:pPr>
              <w:pStyle w:val="EmptyCellLayoutStyle"/>
              <w:spacing w:after="0" w:line="240" w:lineRule="auto"/>
            </w:pPr>
          </w:p>
        </w:tc>
        <w:tc>
          <w:tcPr>
            <w:tcW w:w="44" w:type="dxa"/>
          </w:tcPr>
          <w:p w14:paraId="345181E6" w14:textId="77777777" w:rsidR="00E16D79" w:rsidRDefault="00E16D79">
            <w:pPr>
              <w:pStyle w:val="EmptyCellLayoutStyle"/>
              <w:spacing w:after="0" w:line="240" w:lineRule="auto"/>
            </w:pPr>
          </w:p>
        </w:tc>
        <w:tc>
          <w:tcPr>
            <w:tcW w:w="51" w:type="dxa"/>
          </w:tcPr>
          <w:p w14:paraId="35F11B37" w14:textId="77777777" w:rsidR="00E16D79" w:rsidRDefault="00E16D79">
            <w:pPr>
              <w:pStyle w:val="EmptyCellLayoutStyle"/>
              <w:spacing w:after="0" w:line="240" w:lineRule="auto"/>
            </w:pPr>
          </w:p>
        </w:tc>
        <w:tc>
          <w:tcPr>
            <w:tcW w:w="22" w:type="dxa"/>
          </w:tcPr>
          <w:p w14:paraId="7DADCB78" w14:textId="77777777" w:rsidR="00E16D79" w:rsidRDefault="00E16D79">
            <w:pPr>
              <w:pStyle w:val="EmptyCellLayoutStyle"/>
              <w:spacing w:after="0" w:line="240" w:lineRule="auto"/>
            </w:pPr>
          </w:p>
        </w:tc>
        <w:tc>
          <w:tcPr>
            <w:tcW w:w="16" w:type="dxa"/>
          </w:tcPr>
          <w:p w14:paraId="0F63A72B" w14:textId="77777777" w:rsidR="00E16D79" w:rsidRDefault="00E16D79">
            <w:pPr>
              <w:pStyle w:val="EmptyCellLayoutStyle"/>
              <w:spacing w:after="0" w:line="240" w:lineRule="auto"/>
            </w:pPr>
          </w:p>
        </w:tc>
        <w:tc>
          <w:tcPr>
            <w:tcW w:w="16" w:type="dxa"/>
          </w:tcPr>
          <w:p w14:paraId="7D10D7BC" w14:textId="77777777" w:rsidR="00E16D79" w:rsidRDefault="00E16D79">
            <w:pPr>
              <w:pStyle w:val="EmptyCellLayoutStyle"/>
              <w:spacing w:after="0" w:line="240" w:lineRule="auto"/>
            </w:pPr>
          </w:p>
        </w:tc>
        <w:tc>
          <w:tcPr>
            <w:tcW w:w="16" w:type="dxa"/>
          </w:tcPr>
          <w:p w14:paraId="0A315391" w14:textId="77777777" w:rsidR="00E16D79" w:rsidRDefault="00E16D79">
            <w:pPr>
              <w:pStyle w:val="EmptyCellLayoutStyle"/>
              <w:spacing w:after="0" w:line="240" w:lineRule="auto"/>
            </w:pPr>
          </w:p>
        </w:tc>
        <w:tc>
          <w:tcPr>
            <w:tcW w:w="10192" w:type="dxa"/>
            <w:gridSpan w:val="22"/>
            <w:vMerge w:val="restart"/>
          </w:tcPr>
          <w:tbl>
            <w:tblPr>
              <w:tblW w:w="0" w:type="auto"/>
              <w:tblCellMar>
                <w:left w:w="0" w:type="dxa"/>
                <w:right w:w="0" w:type="dxa"/>
              </w:tblCellMar>
              <w:tblLook w:val="04A0" w:firstRow="1" w:lastRow="0" w:firstColumn="1" w:lastColumn="0" w:noHBand="0" w:noVBand="1"/>
            </w:tblPr>
            <w:tblGrid>
              <w:gridCol w:w="10171"/>
            </w:tblGrid>
            <w:tr w:rsidR="00E16D79" w:rsidRPr="00DC79E3" w14:paraId="6B17C8C5" w14:textId="77777777">
              <w:trPr>
                <w:trHeight w:val="262"/>
              </w:trPr>
              <w:tc>
                <w:tcPr>
                  <w:tcW w:w="10428" w:type="dxa"/>
                  <w:tcBorders>
                    <w:top w:val="nil"/>
                    <w:left w:val="nil"/>
                    <w:bottom w:val="nil"/>
                    <w:right w:val="nil"/>
                  </w:tcBorders>
                  <w:tcMar>
                    <w:top w:w="39" w:type="dxa"/>
                    <w:left w:w="39" w:type="dxa"/>
                    <w:bottom w:w="39" w:type="dxa"/>
                    <w:right w:w="39" w:type="dxa"/>
                  </w:tcMar>
                </w:tcPr>
                <w:p w14:paraId="4B1A170F" w14:textId="4C509EC5" w:rsidR="00E16D79" w:rsidRDefault="004F4E2D" w:rsidP="00CC7BFF">
                  <w:pPr>
                    <w:spacing w:after="0" w:line="240" w:lineRule="auto"/>
                    <w:jc w:val="both"/>
                    <w:rPr>
                      <w:ins w:id="402" w:author="Parulekar, Prutha" w:date="2023-07-05T09:40:00Z"/>
                      <w:rFonts w:ascii="Segoe UI" w:eastAsia="Segoe UI" w:hAnsi="Segoe UI"/>
                      <w:color w:val="000000"/>
                      <w:sz w:val="16"/>
                    </w:rPr>
                  </w:pPr>
                  <w:r>
                    <w:rPr>
                      <w:rFonts w:ascii="Segoe UI" w:eastAsia="Segoe UI" w:hAnsi="Segoe UI"/>
                      <w:color w:val="000000"/>
                      <w:sz w:val="16"/>
                    </w:rPr>
                    <w:t xml:space="preserve">There will be </w:t>
                  </w:r>
                  <w:del w:id="403" w:author="Parulekar, Prutha" w:date="2023-07-05T09:40:00Z">
                    <w:r>
                      <w:rPr>
                        <w:rFonts w:ascii="Segoe UI" w:eastAsia="Segoe UI" w:hAnsi="Segoe UI"/>
                        <w:color w:val="000000"/>
                        <w:sz w:val="16"/>
                      </w:rPr>
                      <w:delText>Yearly</w:delText>
                    </w:r>
                  </w:del>
                  <w:ins w:id="404" w:author="Parulekar, Prutha" w:date="2023-07-05T09:40:00Z">
                    <w:r w:rsidR="00DC79E3">
                      <w:rPr>
                        <w:rFonts w:ascii="Segoe UI" w:eastAsia="Segoe UI" w:hAnsi="Segoe UI"/>
                        <w:color w:val="000000"/>
                        <w:sz w:val="16"/>
                      </w:rPr>
                      <w:t>an annual</w:t>
                    </w:r>
                  </w:ins>
                  <w:r w:rsidR="00DC79E3">
                    <w:rPr>
                      <w:rFonts w:ascii="Segoe UI" w:eastAsia="Segoe UI" w:hAnsi="Segoe UI"/>
                      <w:color w:val="000000"/>
                      <w:sz w:val="16"/>
                    </w:rPr>
                    <w:t xml:space="preserve"> </w:t>
                  </w:r>
                  <w:r>
                    <w:rPr>
                      <w:rFonts w:ascii="Segoe UI" w:eastAsia="Segoe UI" w:hAnsi="Segoe UI"/>
                      <w:color w:val="000000"/>
                      <w:sz w:val="16"/>
                    </w:rPr>
                    <w:t xml:space="preserve">increment of 10% in </w:t>
                  </w:r>
                  <w:del w:id="405" w:author="Parulekar, Prutha" w:date="2023-07-05T09:40:00Z">
                    <w:r>
                      <w:rPr>
                        <w:rFonts w:ascii="Segoe UI" w:eastAsia="Segoe UI" w:hAnsi="Segoe UI"/>
                        <w:color w:val="000000"/>
                        <w:sz w:val="16"/>
                      </w:rPr>
                      <w:delText>contract</w:delText>
                    </w:r>
                  </w:del>
                  <w:ins w:id="406" w:author="Parulekar, Prutha" w:date="2023-07-05T09:40:00Z">
                    <w:r w:rsidR="00DC79E3">
                      <w:rPr>
                        <w:rFonts w:ascii="Segoe UI" w:eastAsia="Segoe UI" w:hAnsi="Segoe UI"/>
                        <w:color w:val="000000"/>
                        <w:sz w:val="16"/>
                      </w:rPr>
                      <w:t xml:space="preserve">the </w:t>
                    </w:r>
                    <w:r w:rsidR="00CC7BFF">
                      <w:rPr>
                        <w:rFonts w:ascii="Segoe UI" w:eastAsia="Segoe UI" w:hAnsi="Segoe UI"/>
                        <w:color w:val="000000"/>
                        <w:sz w:val="16"/>
                      </w:rPr>
                      <w:t>C</w:t>
                    </w:r>
                    <w:r>
                      <w:rPr>
                        <w:rFonts w:ascii="Segoe UI" w:eastAsia="Segoe UI" w:hAnsi="Segoe UI"/>
                        <w:color w:val="000000"/>
                        <w:sz w:val="16"/>
                      </w:rPr>
                      <w:t>ontract</w:t>
                    </w:r>
                  </w:ins>
                  <w:r>
                    <w:rPr>
                      <w:rFonts w:ascii="Segoe UI" w:eastAsia="Segoe UI" w:hAnsi="Segoe UI"/>
                      <w:color w:val="000000"/>
                      <w:sz w:val="16"/>
                    </w:rPr>
                    <w:t xml:space="preserve"> for subsequent years. </w:t>
                  </w:r>
                </w:p>
                <w:p w14:paraId="2AE05413" w14:textId="77777777" w:rsidR="00DC79E3" w:rsidRDefault="00DC79E3" w:rsidP="00CC7BFF">
                  <w:pPr>
                    <w:spacing w:after="0" w:line="240" w:lineRule="auto"/>
                    <w:jc w:val="both"/>
                    <w:rPr>
                      <w:ins w:id="407" w:author="Parulekar, Prutha" w:date="2023-07-05T09:40:00Z"/>
                      <w:rFonts w:ascii="Segoe UI" w:eastAsia="Segoe UI" w:hAnsi="Segoe UI"/>
                      <w:color w:val="000000"/>
                      <w:sz w:val="16"/>
                    </w:rPr>
                  </w:pPr>
                </w:p>
                <w:p w14:paraId="36D1DADA" w14:textId="0150C0A5" w:rsidR="00DC79E3" w:rsidRPr="00CC7BFF" w:rsidRDefault="00DC79E3" w:rsidP="00CC7BFF">
                  <w:pPr>
                    <w:pStyle w:val="ListParagraph"/>
                    <w:numPr>
                      <w:ilvl w:val="0"/>
                      <w:numId w:val="25"/>
                    </w:numPr>
                    <w:spacing w:after="0" w:line="240" w:lineRule="auto"/>
                    <w:jc w:val="both"/>
                    <w:rPr>
                      <w:ins w:id="408" w:author="Parulekar, Prutha" w:date="2023-07-05T09:40:00Z"/>
                      <w:rFonts w:ascii="Segoe UI" w:eastAsia="Segoe UI" w:hAnsi="Segoe UI"/>
                      <w:b/>
                      <w:bCs/>
                      <w:color w:val="000000"/>
                      <w:sz w:val="16"/>
                    </w:rPr>
                  </w:pPr>
                  <w:ins w:id="409" w:author="Parulekar, Prutha" w:date="2023-07-05T09:40:00Z">
                    <w:r w:rsidRPr="00CC7BFF">
                      <w:rPr>
                        <w:rFonts w:ascii="Segoe UI" w:eastAsia="Segoe UI" w:hAnsi="Segoe UI"/>
                        <w:b/>
                        <w:bCs/>
                        <w:color w:val="000000"/>
                        <w:sz w:val="16"/>
                      </w:rPr>
                      <w:t>Force Majeure:</w:t>
                    </w:r>
                  </w:ins>
                </w:p>
                <w:p w14:paraId="6B1D4E22" w14:textId="77777777" w:rsidR="00DC79E3" w:rsidRPr="00CC7BFF" w:rsidRDefault="00DC79E3" w:rsidP="00CC7BFF">
                  <w:pPr>
                    <w:spacing w:after="0" w:line="240" w:lineRule="auto"/>
                    <w:jc w:val="both"/>
                    <w:rPr>
                      <w:ins w:id="410" w:author="Parulekar, Prutha" w:date="2023-07-05T09:40:00Z"/>
                      <w:rFonts w:ascii="Segoe UI" w:eastAsia="Segoe UI" w:hAnsi="Segoe UI"/>
                      <w:color w:val="000000"/>
                      <w:sz w:val="16"/>
                    </w:rPr>
                  </w:pPr>
                </w:p>
                <w:p w14:paraId="2DB2A01D" w14:textId="22C93E49" w:rsidR="00625A7B" w:rsidRDefault="00625A7B" w:rsidP="00CC7BFF">
                  <w:pPr>
                    <w:spacing w:after="0" w:line="240" w:lineRule="auto"/>
                    <w:jc w:val="both"/>
                    <w:rPr>
                      <w:ins w:id="411" w:author="Parulekar, Prutha" w:date="2023-07-05T09:40:00Z"/>
                      <w:rFonts w:ascii="Segoe UI" w:eastAsia="Segoe UI" w:hAnsi="Segoe UI"/>
                      <w:color w:val="000000"/>
                      <w:sz w:val="16"/>
                    </w:rPr>
                  </w:pPr>
                  <w:bookmarkStart w:id="412" w:name="_Hlk10113661"/>
                  <w:ins w:id="413" w:author="Parulekar, Prutha" w:date="2023-07-05T09:40:00Z">
                    <w:r w:rsidRPr="00625A7B">
                      <w:rPr>
                        <w:rFonts w:ascii="Segoe UI" w:eastAsia="Segoe UI" w:hAnsi="Segoe UI"/>
                        <w:color w:val="000000"/>
                        <w:sz w:val="16"/>
                      </w:rPr>
                      <w:t xml:space="preserve">It is agreed that any delay, breach or failure on the part of either </w:t>
                    </w:r>
                    <w:r>
                      <w:rPr>
                        <w:rFonts w:ascii="Segoe UI" w:eastAsia="Segoe UI" w:hAnsi="Segoe UI"/>
                        <w:color w:val="000000"/>
                        <w:sz w:val="16"/>
                      </w:rPr>
                      <w:t>p</w:t>
                    </w:r>
                    <w:r w:rsidRPr="00625A7B">
                      <w:rPr>
                        <w:rFonts w:ascii="Segoe UI" w:eastAsia="Segoe UI" w:hAnsi="Segoe UI"/>
                        <w:color w:val="000000"/>
                        <w:sz w:val="16"/>
                      </w:rPr>
                      <w:t xml:space="preserve">arty in complying with the terms and conditions of this </w:t>
                    </w:r>
                    <w:r>
                      <w:rPr>
                        <w:rFonts w:ascii="Segoe UI" w:eastAsia="Segoe UI" w:hAnsi="Segoe UI"/>
                        <w:color w:val="000000"/>
                        <w:sz w:val="16"/>
                      </w:rPr>
                      <w:t>Contract</w:t>
                    </w:r>
                    <w:r w:rsidRPr="00625A7B">
                      <w:rPr>
                        <w:rFonts w:ascii="Segoe UI" w:eastAsia="Segoe UI" w:hAnsi="Segoe UI"/>
                        <w:color w:val="000000"/>
                        <w:sz w:val="16"/>
                      </w:rPr>
                      <w:t xml:space="preserve"> shall not be treated as default or breach or give rise to any claim for damage to or in </w:t>
                    </w:r>
                    <w:proofErr w:type="spellStart"/>
                    <w:r w:rsidRPr="00625A7B">
                      <w:rPr>
                        <w:rFonts w:ascii="Segoe UI" w:eastAsia="Segoe UI" w:hAnsi="Segoe UI"/>
                        <w:color w:val="000000"/>
                        <w:sz w:val="16"/>
                      </w:rPr>
                      <w:t>favour</w:t>
                    </w:r>
                    <w:proofErr w:type="spellEnd"/>
                    <w:r w:rsidRPr="00625A7B">
                      <w:rPr>
                        <w:rFonts w:ascii="Segoe UI" w:eastAsia="Segoe UI" w:hAnsi="Segoe UI"/>
                        <w:color w:val="000000"/>
                        <w:sz w:val="16"/>
                      </w:rPr>
                      <w:t xml:space="preserve"> of either </w:t>
                    </w:r>
                    <w:r w:rsidR="00A404B9">
                      <w:rPr>
                        <w:rFonts w:ascii="Segoe UI" w:eastAsia="Segoe UI" w:hAnsi="Segoe UI"/>
                        <w:color w:val="000000"/>
                        <w:sz w:val="16"/>
                      </w:rPr>
                      <w:t>p</w:t>
                    </w:r>
                    <w:r w:rsidRPr="00625A7B">
                      <w:rPr>
                        <w:rFonts w:ascii="Segoe UI" w:eastAsia="Segoe UI" w:hAnsi="Segoe UI"/>
                        <w:color w:val="000000"/>
                        <w:sz w:val="16"/>
                      </w:rPr>
                      <w:t xml:space="preserve">arty, if and to the extent, such delay, breach or failure is caused by occurrences beyond the control of either </w:t>
                    </w:r>
                    <w:r w:rsidR="00A404B9">
                      <w:rPr>
                        <w:rFonts w:ascii="Segoe UI" w:eastAsia="Segoe UI" w:hAnsi="Segoe UI"/>
                        <w:color w:val="000000"/>
                        <w:sz w:val="16"/>
                      </w:rPr>
                      <w:t>p</w:t>
                    </w:r>
                    <w:r w:rsidRPr="00625A7B">
                      <w:rPr>
                        <w:rFonts w:ascii="Segoe UI" w:eastAsia="Segoe UI" w:hAnsi="Segoe UI"/>
                        <w:color w:val="000000"/>
                        <w:sz w:val="16"/>
                      </w:rPr>
                      <w:t>arty including but not limited to acts of God, fires, floods, explosions, war/civil commotion, statutory prohibitions, shortages of materials and other similar causes (“</w:t>
                    </w:r>
                    <w:r w:rsidRPr="00625A7B">
                      <w:rPr>
                        <w:rFonts w:ascii="Segoe UI" w:eastAsia="Segoe UI" w:hAnsi="Segoe UI"/>
                        <w:b/>
                        <w:color w:val="000000"/>
                        <w:sz w:val="16"/>
                      </w:rPr>
                      <w:t>Force Majeure</w:t>
                    </w:r>
                    <w:r w:rsidRPr="00625A7B">
                      <w:rPr>
                        <w:rFonts w:ascii="Segoe UI" w:eastAsia="Segoe UI" w:hAnsi="Segoe UI"/>
                        <w:color w:val="000000"/>
                        <w:sz w:val="16"/>
                      </w:rPr>
                      <w:t xml:space="preserve">”). The </w:t>
                    </w:r>
                    <w:r w:rsidR="00A404B9">
                      <w:rPr>
                        <w:rFonts w:ascii="Segoe UI" w:eastAsia="Segoe UI" w:hAnsi="Segoe UI"/>
                        <w:color w:val="000000"/>
                        <w:sz w:val="16"/>
                      </w:rPr>
                      <w:t>p</w:t>
                    </w:r>
                    <w:r w:rsidRPr="00625A7B">
                      <w:rPr>
                        <w:rFonts w:ascii="Segoe UI" w:eastAsia="Segoe UI" w:hAnsi="Segoe UI"/>
                        <w:color w:val="000000"/>
                        <w:sz w:val="16"/>
                      </w:rPr>
                      <w:t xml:space="preserve">arty claiming an event of Force Majeure shall (a) as soon as possible notify the other </w:t>
                    </w:r>
                    <w:r w:rsidR="00A404B9">
                      <w:rPr>
                        <w:rFonts w:ascii="Segoe UI" w:eastAsia="Segoe UI" w:hAnsi="Segoe UI"/>
                        <w:color w:val="000000"/>
                        <w:sz w:val="16"/>
                      </w:rPr>
                      <w:t>p</w:t>
                    </w:r>
                    <w:r w:rsidRPr="00625A7B">
                      <w:rPr>
                        <w:rFonts w:ascii="Segoe UI" w:eastAsia="Segoe UI" w:hAnsi="Segoe UI"/>
                        <w:color w:val="000000"/>
                        <w:sz w:val="16"/>
                      </w:rPr>
                      <w:t xml:space="preserve">arty in writing and provide all the particulars of the cause, </w:t>
                    </w:r>
                    <w:proofErr w:type="gramStart"/>
                    <w:r w:rsidRPr="00625A7B">
                      <w:rPr>
                        <w:rFonts w:ascii="Segoe UI" w:eastAsia="Segoe UI" w:hAnsi="Segoe UI"/>
                        <w:color w:val="000000"/>
                        <w:sz w:val="16"/>
                      </w:rPr>
                      <w:t>event</w:t>
                    </w:r>
                    <w:proofErr w:type="gramEnd"/>
                    <w:r w:rsidRPr="00625A7B">
                      <w:rPr>
                        <w:rFonts w:ascii="Segoe UI" w:eastAsia="Segoe UI" w:hAnsi="Segoe UI"/>
                        <w:color w:val="000000"/>
                        <w:sz w:val="16"/>
                      </w:rPr>
                      <w:t xml:space="preserve"> and date of its first occurrence and (b) use commercially reasonable efforts to remove any such causes and resume performance under this </w:t>
                    </w:r>
                  </w:ins>
                  <w:ins w:id="414" w:author="Parulekar, Prutha" w:date="2023-07-05T09:52:00Z">
                    <w:r w:rsidR="007266A4">
                      <w:rPr>
                        <w:rFonts w:ascii="Segoe UI" w:eastAsia="Segoe UI" w:hAnsi="Segoe UI"/>
                        <w:color w:val="000000"/>
                        <w:sz w:val="16"/>
                      </w:rPr>
                      <w:t>Contract</w:t>
                    </w:r>
                  </w:ins>
                  <w:ins w:id="415" w:author="Parulekar, Prutha" w:date="2023-07-05T09:40:00Z">
                    <w:r w:rsidRPr="00625A7B">
                      <w:rPr>
                        <w:rFonts w:ascii="Segoe UI" w:eastAsia="Segoe UI" w:hAnsi="Segoe UI"/>
                        <w:color w:val="000000"/>
                        <w:sz w:val="16"/>
                      </w:rPr>
                      <w:t xml:space="preserve"> as soon as reasonably practicable. Failure to give such a notice to the other </w:t>
                    </w:r>
                    <w:r w:rsidR="00A404B9">
                      <w:rPr>
                        <w:rFonts w:ascii="Segoe UI" w:eastAsia="Segoe UI" w:hAnsi="Segoe UI"/>
                        <w:color w:val="000000"/>
                        <w:sz w:val="16"/>
                      </w:rPr>
                      <w:t>p</w:t>
                    </w:r>
                    <w:r w:rsidRPr="00625A7B">
                      <w:rPr>
                        <w:rFonts w:ascii="Segoe UI" w:eastAsia="Segoe UI" w:hAnsi="Segoe UI"/>
                        <w:color w:val="000000"/>
                        <w:sz w:val="16"/>
                      </w:rPr>
                      <w:t xml:space="preserve">arty shall deprive the </w:t>
                    </w:r>
                    <w:r w:rsidR="00A404B9">
                      <w:rPr>
                        <w:rFonts w:ascii="Segoe UI" w:eastAsia="Segoe UI" w:hAnsi="Segoe UI"/>
                        <w:color w:val="000000"/>
                        <w:sz w:val="16"/>
                      </w:rPr>
                      <w:t>p</w:t>
                    </w:r>
                    <w:r w:rsidRPr="00625A7B">
                      <w:rPr>
                        <w:rFonts w:ascii="Segoe UI" w:eastAsia="Segoe UI" w:hAnsi="Segoe UI"/>
                        <w:color w:val="000000"/>
                        <w:sz w:val="16"/>
                      </w:rPr>
                      <w:t xml:space="preserve">arty claiming Force Majeure to be relieved from performing its obligations </w:t>
                    </w:r>
                    <w:r w:rsidRPr="00625A7B">
                      <w:rPr>
                        <w:rFonts w:ascii="Segoe UI" w:eastAsia="Segoe UI" w:hAnsi="Segoe UI"/>
                        <w:color w:val="000000"/>
                        <w:sz w:val="16"/>
                      </w:rPr>
                      <w:lastRenderedPageBreak/>
                      <w:t xml:space="preserve">under this </w:t>
                    </w:r>
                    <w:r w:rsidR="00A404B9">
                      <w:rPr>
                        <w:rFonts w:ascii="Segoe UI" w:eastAsia="Segoe UI" w:hAnsi="Segoe UI"/>
                        <w:color w:val="000000"/>
                        <w:sz w:val="16"/>
                      </w:rPr>
                      <w:t>Contract</w:t>
                    </w:r>
                    <w:r w:rsidRPr="00625A7B">
                      <w:rPr>
                        <w:rFonts w:ascii="Segoe UI" w:eastAsia="Segoe UI" w:hAnsi="Segoe UI"/>
                        <w:color w:val="000000"/>
                        <w:sz w:val="16"/>
                      </w:rPr>
                      <w:t xml:space="preserve">. Upon aforesaid notification, the </w:t>
                    </w:r>
                    <w:r w:rsidR="00A404B9">
                      <w:rPr>
                        <w:rFonts w:ascii="Segoe UI" w:eastAsia="Segoe UI" w:hAnsi="Segoe UI"/>
                        <w:color w:val="000000"/>
                        <w:sz w:val="16"/>
                      </w:rPr>
                      <w:t>p</w:t>
                    </w:r>
                    <w:r w:rsidRPr="00625A7B">
                      <w:rPr>
                        <w:rFonts w:ascii="Segoe UI" w:eastAsia="Segoe UI" w:hAnsi="Segoe UI"/>
                        <w:color w:val="000000"/>
                        <w:sz w:val="16"/>
                      </w:rPr>
                      <w:t xml:space="preserve">arties shall </w:t>
                    </w:r>
                    <w:proofErr w:type="gramStart"/>
                    <w:r w:rsidRPr="00625A7B">
                      <w:rPr>
                        <w:rFonts w:ascii="Segoe UI" w:eastAsia="Segoe UI" w:hAnsi="Segoe UI"/>
                        <w:color w:val="000000"/>
                        <w:sz w:val="16"/>
                      </w:rPr>
                      <w:t>enter into</w:t>
                    </w:r>
                    <w:proofErr w:type="gramEnd"/>
                    <w:r w:rsidRPr="00625A7B">
                      <w:rPr>
                        <w:rFonts w:ascii="Segoe UI" w:eastAsia="Segoe UI" w:hAnsi="Segoe UI"/>
                        <w:color w:val="000000"/>
                        <w:sz w:val="16"/>
                      </w:rPr>
                      <w:t xml:space="preserve"> bona fide discussions with a view to alleviating effects of Force Majeure event and/or to agree upon such alternative arrangements as may be fair and reasonable. If the Force Majeure event prevails for a continuous period </w:t>
                    </w:r>
                    <w:proofErr w:type="gramStart"/>
                    <w:r w:rsidRPr="00625A7B">
                      <w:rPr>
                        <w:rFonts w:ascii="Segoe UI" w:eastAsia="Segoe UI" w:hAnsi="Segoe UI"/>
                        <w:color w:val="000000"/>
                        <w:sz w:val="16"/>
                      </w:rPr>
                      <w:t>in excess of</w:t>
                    </w:r>
                    <w:proofErr w:type="gramEnd"/>
                    <w:r w:rsidRPr="00625A7B">
                      <w:rPr>
                        <w:rFonts w:ascii="Segoe UI" w:eastAsia="Segoe UI" w:hAnsi="Segoe UI"/>
                        <w:color w:val="000000"/>
                        <w:sz w:val="16"/>
                      </w:rPr>
                      <w:t xml:space="preserve"> ninety (90) days without conclusion on </w:t>
                    </w:r>
                    <w:r w:rsidR="00A404B9">
                      <w:rPr>
                        <w:rFonts w:ascii="Segoe UI" w:eastAsia="Segoe UI" w:hAnsi="Segoe UI"/>
                        <w:color w:val="000000"/>
                        <w:sz w:val="16"/>
                      </w:rPr>
                      <w:t>p</w:t>
                    </w:r>
                    <w:r w:rsidRPr="00625A7B">
                      <w:rPr>
                        <w:rFonts w:ascii="Segoe UI" w:eastAsia="Segoe UI" w:hAnsi="Segoe UI"/>
                        <w:color w:val="000000"/>
                        <w:sz w:val="16"/>
                      </w:rPr>
                      <w:t xml:space="preserve">arties’ discussions, the </w:t>
                    </w:r>
                    <w:r w:rsidR="00A404B9">
                      <w:rPr>
                        <w:rFonts w:ascii="Segoe UI" w:eastAsia="Segoe UI" w:hAnsi="Segoe UI"/>
                        <w:color w:val="000000"/>
                        <w:sz w:val="16"/>
                      </w:rPr>
                      <w:t>p</w:t>
                    </w:r>
                    <w:r w:rsidRPr="00625A7B">
                      <w:rPr>
                        <w:rFonts w:ascii="Segoe UI" w:eastAsia="Segoe UI" w:hAnsi="Segoe UI"/>
                        <w:color w:val="000000"/>
                        <w:sz w:val="16"/>
                      </w:rPr>
                      <w:t xml:space="preserve">arty not claiming Force Majeure will be entitled to terminate this </w:t>
                    </w:r>
                    <w:r w:rsidR="00A404B9">
                      <w:rPr>
                        <w:rFonts w:ascii="Segoe UI" w:eastAsia="Segoe UI" w:hAnsi="Segoe UI"/>
                        <w:color w:val="000000"/>
                        <w:sz w:val="16"/>
                      </w:rPr>
                      <w:t xml:space="preserve">Contract </w:t>
                    </w:r>
                    <w:r w:rsidRPr="00625A7B">
                      <w:rPr>
                        <w:rFonts w:ascii="Segoe UI" w:eastAsia="Segoe UI" w:hAnsi="Segoe UI"/>
                        <w:color w:val="000000"/>
                        <w:sz w:val="16"/>
                      </w:rPr>
                      <w:t>forthwith</w:t>
                    </w:r>
                    <w:bookmarkEnd w:id="412"/>
                    <w:r w:rsidRPr="00625A7B">
                      <w:rPr>
                        <w:rFonts w:ascii="Segoe UI" w:eastAsia="Segoe UI" w:hAnsi="Segoe UI"/>
                        <w:color w:val="000000"/>
                        <w:sz w:val="16"/>
                      </w:rPr>
                      <w:t>.</w:t>
                    </w:r>
                  </w:ins>
                </w:p>
                <w:p w14:paraId="228AE742" w14:textId="3FE59022" w:rsidR="00A404B9" w:rsidRPr="00625A7B" w:rsidRDefault="000F3851" w:rsidP="000F3851">
                  <w:pPr>
                    <w:tabs>
                      <w:tab w:val="left" w:pos="1170"/>
                    </w:tabs>
                    <w:spacing w:after="0" w:line="240" w:lineRule="auto"/>
                    <w:jc w:val="both"/>
                    <w:rPr>
                      <w:ins w:id="416" w:author="Parulekar, Prutha" w:date="2023-07-05T09:40:00Z"/>
                      <w:rFonts w:ascii="Segoe UI" w:eastAsia="Segoe UI" w:hAnsi="Segoe UI"/>
                      <w:color w:val="000000"/>
                      <w:sz w:val="16"/>
                    </w:rPr>
                    <w:pPrChange w:id="417" w:author="Kumar, Arvind (Contractor)" w:date="2023-07-05T10:13:00Z">
                      <w:pPr>
                        <w:spacing w:after="0" w:line="240" w:lineRule="auto"/>
                        <w:jc w:val="both"/>
                      </w:pPr>
                    </w:pPrChange>
                  </w:pPr>
                  <w:ins w:id="418" w:author="Kumar, Arvind (Contractor)" w:date="2023-07-05T10:13:00Z">
                    <w:r>
                      <w:rPr>
                        <w:rFonts w:ascii="Segoe UI" w:eastAsia="Segoe UI" w:hAnsi="Segoe UI"/>
                        <w:color w:val="000000"/>
                        <w:sz w:val="16"/>
                      </w:rPr>
                      <w:tab/>
                    </w:r>
                  </w:ins>
                </w:p>
                <w:p w14:paraId="0DB57B69" w14:textId="1CAB7751" w:rsidR="00DC79E3" w:rsidRDefault="00B67240" w:rsidP="00A404B9">
                  <w:pPr>
                    <w:spacing w:after="0" w:line="240" w:lineRule="auto"/>
                    <w:jc w:val="both"/>
                    <w:rPr>
                      <w:ins w:id="419" w:author="Parulekar, Prutha" w:date="2023-07-05T09:40:00Z"/>
                      <w:rFonts w:ascii="Segoe UI" w:eastAsia="Segoe UI" w:hAnsi="Segoe UI"/>
                      <w:color w:val="000000"/>
                      <w:sz w:val="16"/>
                    </w:rPr>
                  </w:pPr>
                  <w:ins w:id="420" w:author="Parulekar, Prutha" w:date="2023-07-05T09:40:00Z">
                    <w:r>
                      <w:rPr>
                        <w:rFonts w:ascii="Segoe UI" w:eastAsia="Segoe UI" w:hAnsi="Segoe UI"/>
                        <w:color w:val="000000"/>
                        <w:sz w:val="16"/>
                      </w:rPr>
                      <w:t>DIPL</w:t>
                    </w:r>
                    <w:r w:rsidR="00DC79E3" w:rsidRPr="00CC7BFF">
                      <w:rPr>
                        <w:rFonts w:ascii="Segoe UI" w:eastAsia="Segoe UI" w:hAnsi="Segoe UI"/>
                        <w:color w:val="000000"/>
                        <w:sz w:val="16"/>
                      </w:rPr>
                      <w:t xml:space="preserve"> shall not be responsible for any delay or other failure in performing its contractual </w:t>
                    </w:r>
                    <w:proofErr w:type="gramStart"/>
                    <w:r w:rsidR="00DC79E3" w:rsidRPr="00CC7BFF">
                      <w:rPr>
                        <w:rFonts w:ascii="Segoe UI" w:eastAsia="Segoe UI" w:hAnsi="Segoe UI"/>
                        <w:color w:val="000000"/>
                        <w:sz w:val="16"/>
                      </w:rPr>
                      <w:t>obligations, if</w:t>
                    </w:r>
                    <w:proofErr w:type="gramEnd"/>
                    <w:r w:rsidR="00DC79E3" w:rsidRPr="00CC7BFF">
                      <w:rPr>
                        <w:rFonts w:ascii="Segoe UI" w:eastAsia="Segoe UI" w:hAnsi="Segoe UI"/>
                        <w:color w:val="000000"/>
                        <w:sz w:val="16"/>
                      </w:rPr>
                      <w:t xml:space="preserve"> the performance of such obligations is prevented or materially affected as a direct or indirect result of the corona virus pandemic. Such causes include, without limitation, unpunctual or incorrect delivery by suppliers, impairment of D</w:t>
                    </w:r>
                    <w:r>
                      <w:rPr>
                        <w:rFonts w:ascii="Segoe UI" w:eastAsia="Segoe UI" w:hAnsi="Segoe UI"/>
                        <w:color w:val="000000"/>
                        <w:sz w:val="16"/>
                      </w:rPr>
                      <w:t>IPL</w:t>
                    </w:r>
                    <w:r w:rsidR="00DC79E3" w:rsidRPr="00CC7BFF">
                      <w:rPr>
                        <w:rFonts w:ascii="Segoe UI" w:eastAsia="Segoe UI" w:hAnsi="Segoe UI"/>
                        <w:color w:val="000000"/>
                        <w:sz w:val="16"/>
                      </w:rPr>
                      <w:t>’s own production due to employee absences or precautionary measures. In such cases the delivery time shall be extended automatically.</w:t>
                    </w:r>
                    <w:r>
                      <w:rPr>
                        <w:rFonts w:ascii="Segoe UI" w:eastAsia="Segoe UI" w:hAnsi="Segoe UI"/>
                        <w:color w:val="000000"/>
                        <w:sz w:val="16"/>
                      </w:rPr>
                      <w:t xml:space="preserve"> </w:t>
                    </w:r>
                    <w:r w:rsidR="00DC79E3" w:rsidRPr="00CC7BFF">
                      <w:rPr>
                        <w:rFonts w:ascii="Segoe UI" w:eastAsia="Segoe UI" w:hAnsi="Segoe UI"/>
                        <w:color w:val="000000"/>
                        <w:sz w:val="16"/>
                      </w:rPr>
                      <w:t>D</w:t>
                    </w:r>
                    <w:r>
                      <w:rPr>
                        <w:rFonts w:ascii="Segoe UI" w:eastAsia="Segoe UI" w:hAnsi="Segoe UI"/>
                        <w:color w:val="000000"/>
                        <w:sz w:val="16"/>
                      </w:rPr>
                      <w:t>IPL</w:t>
                    </w:r>
                    <w:r w:rsidR="00DC79E3" w:rsidRPr="00CC7BFF">
                      <w:rPr>
                        <w:rFonts w:ascii="Segoe UI" w:eastAsia="Segoe UI" w:hAnsi="Segoe UI"/>
                        <w:color w:val="000000"/>
                        <w:sz w:val="16"/>
                      </w:rPr>
                      <w:t xml:space="preserve"> is entitled to withdraw from this </w:t>
                    </w:r>
                  </w:ins>
                  <w:ins w:id="421" w:author="Parulekar, Prutha" w:date="2023-07-05T09:52:00Z">
                    <w:r w:rsidR="007266A4">
                      <w:rPr>
                        <w:rFonts w:ascii="Segoe UI" w:eastAsia="Segoe UI" w:hAnsi="Segoe UI"/>
                        <w:color w:val="000000"/>
                        <w:sz w:val="16"/>
                      </w:rPr>
                      <w:t>Contract</w:t>
                    </w:r>
                  </w:ins>
                  <w:ins w:id="422" w:author="Parulekar, Prutha" w:date="2023-07-05T09:40:00Z">
                    <w:r w:rsidR="00DC79E3" w:rsidRPr="00CC7BFF">
                      <w:rPr>
                        <w:rFonts w:ascii="Segoe UI" w:eastAsia="Segoe UI" w:hAnsi="Segoe UI"/>
                        <w:color w:val="000000"/>
                        <w:sz w:val="16"/>
                      </w:rPr>
                      <w:t xml:space="preserve"> fully or partly by written notice, should the contractual performance become impossible. </w:t>
                    </w:r>
                    <w:proofErr w:type="gramStart"/>
                    <w:r w:rsidR="00DC79E3" w:rsidRPr="00CC7BFF">
                      <w:rPr>
                        <w:rFonts w:ascii="Segoe UI" w:eastAsia="Segoe UI" w:hAnsi="Segoe UI"/>
                        <w:color w:val="000000"/>
                        <w:sz w:val="16"/>
                      </w:rPr>
                      <w:t>Any and all</w:t>
                    </w:r>
                    <w:proofErr w:type="gramEnd"/>
                    <w:r w:rsidR="00DC79E3" w:rsidRPr="00CC7BFF">
                      <w:rPr>
                        <w:rFonts w:ascii="Segoe UI" w:eastAsia="Segoe UI" w:hAnsi="Segoe UI"/>
                        <w:color w:val="000000"/>
                        <w:sz w:val="16"/>
                      </w:rPr>
                      <w:t xml:space="preserve"> other rights pursuant to the standard terms and conditions for sales and service of remain unaffected.</w:t>
                    </w:r>
                    <w:r w:rsidR="00DC79E3" w:rsidRPr="00CC7BFF">
                      <w:rPr>
                        <w:rFonts w:ascii="Segoe UI" w:eastAsia="Segoe UI" w:hAnsi="Segoe UI"/>
                        <w:color w:val="000000"/>
                        <w:sz w:val="16"/>
                      </w:rPr>
                      <w:br/>
                    </w:r>
                    <w:r w:rsidR="00DC79E3" w:rsidRPr="00CC7BFF">
                      <w:rPr>
                        <w:rFonts w:ascii="Segoe UI" w:eastAsia="Segoe UI" w:hAnsi="Segoe UI"/>
                        <w:color w:val="000000"/>
                        <w:sz w:val="16"/>
                      </w:rPr>
                      <w:br/>
                      <w:t>D</w:t>
                    </w:r>
                    <w:r>
                      <w:rPr>
                        <w:rFonts w:ascii="Segoe UI" w:eastAsia="Segoe UI" w:hAnsi="Segoe UI"/>
                        <w:color w:val="000000"/>
                        <w:sz w:val="16"/>
                      </w:rPr>
                      <w:t>IPL</w:t>
                    </w:r>
                    <w:r w:rsidR="00DC79E3" w:rsidRPr="00CC7BFF">
                      <w:rPr>
                        <w:rFonts w:ascii="Segoe UI" w:eastAsia="Segoe UI" w:hAnsi="Segoe UI"/>
                        <w:color w:val="000000"/>
                        <w:sz w:val="16"/>
                      </w:rPr>
                      <w:t xml:space="preserve"> shall also NOT be liable to pay for any liquidate</w:t>
                    </w:r>
                    <w:r w:rsidR="00625A7B">
                      <w:rPr>
                        <w:rFonts w:ascii="Segoe UI" w:eastAsia="Segoe UI" w:hAnsi="Segoe UI"/>
                        <w:color w:val="000000"/>
                        <w:sz w:val="16"/>
                      </w:rPr>
                      <w:t>d</w:t>
                    </w:r>
                    <w:r w:rsidR="00DC79E3" w:rsidRPr="00CC7BFF">
                      <w:rPr>
                        <w:rFonts w:ascii="Segoe UI" w:eastAsia="Segoe UI" w:hAnsi="Segoe UI"/>
                        <w:color w:val="000000"/>
                        <w:sz w:val="16"/>
                      </w:rPr>
                      <w:t xml:space="preserve"> damages charges arising due to delay in supply or for any partial delivery resulting either directly or indirectly from corona virus pandemic. </w:t>
                    </w:r>
                    <w:proofErr w:type="gramStart"/>
                    <w:r w:rsidR="00DC79E3" w:rsidRPr="00CC7BFF">
                      <w:rPr>
                        <w:rFonts w:ascii="Segoe UI" w:eastAsia="Segoe UI" w:hAnsi="Segoe UI"/>
                        <w:color w:val="000000"/>
                        <w:sz w:val="16"/>
                      </w:rPr>
                      <w:t>Also</w:t>
                    </w:r>
                    <w:proofErr w:type="gramEnd"/>
                    <w:r w:rsidR="00DC79E3" w:rsidRPr="00CC7BFF">
                      <w:rPr>
                        <w:rFonts w:ascii="Segoe UI" w:eastAsia="Segoe UI" w:hAnsi="Segoe UI"/>
                        <w:color w:val="000000"/>
                        <w:sz w:val="16"/>
                      </w:rPr>
                      <w:t xml:space="preserve"> the </w:t>
                    </w:r>
                    <w:r w:rsidR="00625A7B">
                      <w:rPr>
                        <w:rFonts w:ascii="Segoe UI" w:eastAsia="Segoe UI" w:hAnsi="Segoe UI"/>
                        <w:color w:val="000000"/>
                        <w:sz w:val="16"/>
                      </w:rPr>
                      <w:t xml:space="preserve">User </w:t>
                    </w:r>
                    <w:r w:rsidR="00DC79E3" w:rsidRPr="00CC7BFF">
                      <w:rPr>
                        <w:rFonts w:ascii="Segoe UI" w:eastAsia="Segoe UI" w:hAnsi="Segoe UI"/>
                        <w:color w:val="000000"/>
                        <w:sz w:val="16"/>
                      </w:rPr>
                      <w:t xml:space="preserve">shall not forfeit any </w:t>
                    </w:r>
                    <w:r>
                      <w:rPr>
                        <w:rFonts w:ascii="Segoe UI" w:eastAsia="Segoe UI" w:hAnsi="Segoe UI"/>
                        <w:color w:val="000000"/>
                        <w:sz w:val="16"/>
                      </w:rPr>
                      <w:t>p</w:t>
                    </w:r>
                    <w:r w:rsidR="00DC79E3" w:rsidRPr="00CC7BFF">
                      <w:rPr>
                        <w:rFonts w:ascii="Segoe UI" w:eastAsia="Segoe UI" w:hAnsi="Segoe UI"/>
                        <w:color w:val="000000"/>
                        <w:sz w:val="16"/>
                      </w:rPr>
                      <w:t xml:space="preserve">erformance </w:t>
                    </w:r>
                    <w:r>
                      <w:rPr>
                        <w:rFonts w:ascii="Segoe UI" w:eastAsia="Segoe UI" w:hAnsi="Segoe UI"/>
                        <w:color w:val="000000"/>
                        <w:sz w:val="16"/>
                      </w:rPr>
                      <w:t>s</w:t>
                    </w:r>
                    <w:r w:rsidR="00DC79E3" w:rsidRPr="00CC7BFF">
                      <w:rPr>
                        <w:rFonts w:ascii="Segoe UI" w:eastAsia="Segoe UI" w:hAnsi="Segoe UI"/>
                        <w:color w:val="000000"/>
                        <w:sz w:val="16"/>
                      </w:rPr>
                      <w:t>ecurity submitted earlier for discharge of duties due to non-performance/delayed performance</w:t>
                    </w:r>
                    <w:r w:rsidR="00A404B9">
                      <w:rPr>
                        <w:rFonts w:ascii="Segoe UI" w:eastAsia="Segoe UI" w:hAnsi="Segoe UI"/>
                        <w:color w:val="000000"/>
                        <w:sz w:val="16"/>
                      </w:rPr>
                      <w:t>.</w:t>
                    </w:r>
                  </w:ins>
                </w:p>
                <w:p w14:paraId="215F965A" w14:textId="1B6F08E8" w:rsidR="00A404B9" w:rsidRPr="00AD3B06" w:rsidRDefault="00A404B9" w:rsidP="00AD3B06">
                  <w:pPr>
                    <w:spacing w:after="0" w:line="240" w:lineRule="auto"/>
                    <w:jc w:val="both"/>
                    <w:rPr>
                      <w:rFonts w:ascii="Segoe UI" w:eastAsia="Segoe UI" w:hAnsi="Segoe UI"/>
                      <w:color w:val="000000"/>
                      <w:sz w:val="16"/>
                    </w:rPr>
                  </w:pPr>
                </w:p>
              </w:tc>
            </w:tr>
          </w:tbl>
          <w:p w14:paraId="0A7E11C0" w14:textId="77777777" w:rsidR="00E16D79" w:rsidRPr="00AD3B06" w:rsidRDefault="00E16D79" w:rsidP="00AD3B06">
            <w:pPr>
              <w:spacing w:after="0" w:line="240" w:lineRule="auto"/>
              <w:jc w:val="both"/>
              <w:rPr>
                <w:rFonts w:ascii="Segoe UI" w:eastAsia="Segoe UI" w:hAnsi="Segoe UI"/>
                <w:color w:val="000000"/>
                <w:sz w:val="16"/>
              </w:rPr>
            </w:pPr>
          </w:p>
        </w:tc>
        <w:tc>
          <w:tcPr>
            <w:tcW w:w="21" w:type="dxa"/>
          </w:tcPr>
          <w:p w14:paraId="21092FC6" w14:textId="77777777" w:rsidR="00E16D79" w:rsidRDefault="00E16D79">
            <w:pPr>
              <w:pStyle w:val="EmptyCellLayoutStyle"/>
              <w:spacing w:after="0" w:line="240" w:lineRule="auto"/>
            </w:pPr>
          </w:p>
        </w:tc>
        <w:tc>
          <w:tcPr>
            <w:tcW w:w="149" w:type="dxa"/>
          </w:tcPr>
          <w:p w14:paraId="787A85CF" w14:textId="77777777" w:rsidR="00E16D79" w:rsidRDefault="00E16D79">
            <w:pPr>
              <w:pStyle w:val="EmptyCellLayoutStyle"/>
              <w:spacing w:after="0" w:line="240" w:lineRule="auto"/>
            </w:pPr>
          </w:p>
        </w:tc>
      </w:tr>
      <w:tr w:rsidR="004F4E2D" w14:paraId="3B3ECF38" w14:textId="77777777" w:rsidTr="00AD3B06">
        <w:trPr>
          <w:trHeight w:val="270"/>
        </w:trPr>
        <w:tc>
          <w:tcPr>
            <w:tcW w:w="6" w:type="dxa"/>
          </w:tcPr>
          <w:p w14:paraId="49444A49" w14:textId="77777777" w:rsidR="00E16D79" w:rsidRDefault="00E16D79">
            <w:pPr>
              <w:pStyle w:val="EmptyCellLayoutStyle"/>
              <w:spacing w:after="0" w:line="240" w:lineRule="auto"/>
            </w:pPr>
          </w:p>
        </w:tc>
        <w:tc>
          <w:tcPr>
            <w:tcW w:w="18" w:type="dxa"/>
          </w:tcPr>
          <w:p w14:paraId="5BE2BC04" w14:textId="77777777" w:rsidR="00E16D79" w:rsidRDefault="00E16D79">
            <w:pPr>
              <w:pStyle w:val="EmptyCellLayoutStyle"/>
              <w:spacing w:after="0" w:line="240" w:lineRule="auto"/>
            </w:pPr>
          </w:p>
        </w:tc>
        <w:tc>
          <w:tcPr>
            <w:tcW w:w="9" w:type="dxa"/>
          </w:tcPr>
          <w:p w14:paraId="2453DC11" w14:textId="77777777" w:rsidR="00E16D79" w:rsidRDefault="00E16D79">
            <w:pPr>
              <w:pStyle w:val="EmptyCellLayoutStyle"/>
              <w:spacing w:after="0" w:line="240" w:lineRule="auto"/>
            </w:pPr>
          </w:p>
        </w:tc>
        <w:tc>
          <w:tcPr>
            <w:tcW w:w="11" w:type="dxa"/>
          </w:tcPr>
          <w:p w14:paraId="402E4042" w14:textId="77777777" w:rsidR="00E16D79" w:rsidRDefault="00E16D79">
            <w:pPr>
              <w:pStyle w:val="EmptyCellLayoutStyle"/>
              <w:spacing w:after="0" w:line="240" w:lineRule="auto"/>
            </w:pPr>
          </w:p>
        </w:tc>
        <w:tc>
          <w:tcPr>
            <w:tcW w:w="752" w:type="dxa"/>
            <w:gridSpan w:val="10"/>
          </w:tcPr>
          <w:tbl>
            <w:tblPr>
              <w:tblW w:w="0" w:type="auto"/>
              <w:tblCellMar>
                <w:left w:w="0" w:type="dxa"/>
                <w:right w:w="0" w:type="dxa"/>
              </w:tblCellMar>
              <w:tblLook w:val="04A0" w:firstRow="1" w:lastRow="0" w:firstColumn="1" w:lastColumn="0" w:noHBand="0" w:noVBand="1"/>
            </w:tblPr>
            <w:tblGrid>
              <w:gridCol w:w="477"/>
            </w:tblGrid>
            <w:tr w:rsidR="00E16D79" w14:paraId="1A8BDDEE" w14:textId="77777777">
              <w:trPr>
                <w:trHeight w:val="270"/>
              </w:trPr>
              <w:tc>
                <w:tcPr>
                  <w:tcW w:w="477" w:type="dxa"/>
                  <w:tcBorders>
                    <w:top w:val="nil"/>
                    <w:left w:val="nil"/>
                    <w:bottom w:val="nil"/>
                    <w:right w:val="nil"/>
                  </w:tcBorders>
                  <w:tcMar>
                    <w:top w:w="0" w:type="dxa"/>
                    <w:left w:w="39" w:type="dxa"/>
                    <w:bottom w:w="0" w:type="dxa"/>
                    <w:right w:w="39" w:type="dxa"/>
                  </w:tcMar>
                </w:tcPr>
                <w:p w14:paraId="4963F3C6" w14:textId="4BE7C8DA" w:rsidR="00E16D79" w:rsidRDefault="004F4E2D">
                  <w:pPr>
                    <w:spacing w:after="0" w:line="240" w:lineRule="auto"/>
                  </w:pPr>
                  <w:del w:id="423" w:author="Parulekar, Prutha" w:date="2023-07-05T09:40:00Z">
                    <w:r>
                      <w:rPr>
                        <w:rFonts w:ascii="Segoe UI" w:eastAsia="Segoe UI" w:hAnsi="Segoe UI"/>
                        <w:b/>
                        <w:color w:val="000000"/>
                        <w:sz w:val="16"/>
                      </w:rPr>
                      <w:delText>11.</w:delText>
                    </w:r>
                  </w:del>
                  <w:r>
                    <w:rPr>
                      <w:rFonts w:ascii="Segoe UI" w:eastAsia="Segoe UI" w:hAnsi="Segoe UI"/>
                      <w:b/>
                      <w:color w:val="000000"/>
                      <w:sz w:val="16"/>
                    </w:rPr>
                    <w:t xml:space="preserve"> </w:t>
                  </w:r>
                </w:p>
              </w:tc>
            </w:tr>
          </w:tbl>
          <w:p w14:paraId="02CDB5A0" w14:textId="77777777" w:rsidR="00E16D79" w:rsidRDefault="00E16D79">
            <w:pPr>
              <w:spacing w:after="0" w:line="240" w:lineRule="auto"/>
            </w:pPr>
          </w:p>
        </w:tc>
        <w:tc>
          <w:tcPr>
            <w:tcW w:w="22" w:type="dxa"/>
          </w:tcPr>
          <w:p w14:paraId="7EDB9DAE" w14:textId="77777777" w:rsidR="00E16D79" w:rsidRDefault="00E16D79">
            <w:pPr>
              <w:pStyle w:val="EmptyCellLayoutStyle"/>
              <w:spacing w:after="0" w:line="240" w:lineRule="auto"/>
            </w:pPr>
          </w:p>
        </w:tc>
        <w:tc>
          <w:tcPr>
            <w:tcW w:w="16" w:type="dxa"/>
          </w:tcPr>
          <w:p w14:paraId="4A3D1A77" w14:textId="77777777" w:rsidR="00E16D79" w:rsidRDefault="00E16D79">
            <w:pPr>
              <w:pStyle w:val="EmptyCellLayoutStyle"/>
              <w:spacing w:after="0" w:line="240" w:lineRule="auto"/>
            </w:pPr>
          </w:p>
        </w:tc>
        <w:tc>
          <w:tcPr>
            <w:tcW w:w="16" w:type="dxa"/>
          </w:tcPr>
          <w:p w14:paraId="252D239E" w14:textId="77777777" w:rsidR="00E16D79" w:rsidRDefault="00E16D79">
            <w:pPr>
              <w:pStyle w:val="EmptyCellLayoutStyle"/>
              <w:spacing w:after="0" w:line="240" w:lineRule="auto"/>
            </w:pPr>
          </w:p>
        </w:tc>
        <w:tc>
          <w:tcPr>
            <w:tcW w:w="16" w:type="dxa"/>
          </w:tcPr>
          <w:p w14:paraId="4FBC3CD0" w14:textId="77777777" w:rsidR="00E16D79" w:rsidRDefault="00E16D79">
            <w:pPr>
              <w:pStyle w:val="EmptyCellLayoutStyle"/>
              <w:spacing w:after="0" w:line="240" w:lineRule="auto"/>
            </w:pPr>
          </w:p>
        </w:tc>
        <w:tc>
          <w:tcPr>
            <w:tcW w:w="10192" w:type="dxa"/>
            <w:gridSpan w:val="22"/>
            <w:vMerge/>
          </w:tcPr>
          <w:p w14:paraId="0375DE4B" w14:textId="77777777" w:rsidR="00E16D79" w:rsidRDefault="00E16D79">
            <w:pPr>
              <w:pStyle w:val="EmptyCellLayoutStyle"/>
              <w:spacing w:after="0" w:line="240" w:lineRule="auto"/>
            </w:pPr>
          </w:p>
        </w:tc>
        <w:tc>
          <w:tcPr>
            <w:tcW w:w="21" w:type="dxa"/>
          </w:tcPr>
          <w:p w14:paraId="41520E1A" w14:textId="77777777" w:rsidR="00E16D79" w:rsidRDefault="00E16D79">
            <w:pPr>
              <w:pStyle w:val="EmptyCellLayoutStyle"/>
              <w:spacing w:after="0" w:line="240" w:lineRule="auto"/>
            </w:pPr>
          </w:p>
        </w:tc>
        <w:tc>
          <w:tcPr>
            <w:tcW w:w="149" w:type="dxa"/>
          </w:tcPr>
          <w:p w14:paraId="03F3CE52" w14:textId="77777777" w:rsidR="00E16D79" w:rsidRDefault="00E16D79">
            <w:pPr>
              <w:pStyle w:val="EmptyCellLayoutStyle"/>
              <w:spacing w:after="0" w:line="240" w:lineRule="auto"/>
            </w:pPr>
          </w:p>
        </w:tc>
      </w:tr>
      <w:tr w:rsidR="004F4E2D" w14:paraId="14B3F8B2" w14:textId="77777777" w:rsidTr="00AD3B06">
        <w:trPr>
          <w:trHeight w:val="251"/>
        </w:trPr>
        <w:tc>
          <w:tcPr>
            <w:tcW w:w="6" w:type="dxa"/>
          </w:tcPr>
          <w:p w14:paraId="73A0705B" w14:textId="77777777" w:rsidR="00E16D79" w:rsidRDefault="00E16D79">
            <w:pPr>
              <w:pStyle w:val="EmptyCellLayoutStyle"/>
              <w:spacing w:after="0" w:line="240" w:lineRule="auto"/>
            </w:pPr>
          </w:p>
        </w:tc>
        <w:tc>
          <w:tcPr>
            <w:tcW w:w="18" w:type="dxa"/>
          </w:tcPr>
          <w:p w14:paraId="6D034B2B" w14:textId="77777777" w:rsidR="00E16D79" w:rsidRDefault="00E16D79">
            <w:pPr>
              <w:pStyle w:val="EmptyCellLayoutStyle"/>
              <w:spacing w:after="0" w:line="240" w:lineRule="auto"/>
            </w:pPr>
          </w:p>
        </w:tc>
        <w:tc>
          <w:tcPr>
            <w:tcW w:w="9" w:type="dxa"/>
          </w:tcPr>
          <w:p w14:paraId="3267910E" w14:textId="77777777" w:rsidR="00E16D79" w:rsidRDefault="00E16D79">
            <w:pPr>
              <w:pStyle w:val="EmptyCellLayoutStyle"/>
              <w:spacing w:after="0" w:line="240" w:lineRule="auto"/>
            </w:pPr>
          </w:p>
        </w:tc>
        <w:tc>
          <w:tcPr>
            <w:tcW w:w="11" w:type="dxa"/>
          </w:tcPr>
          <w:p w14:paraId="4A34973C" w14:textId="77777777" w:rsidR="00E16D79" w:rsidRDefault="00E16D79">
            <w:pPr>
              <w:pStyle w:val="EmptyCellLayoutStyle"/>
              <w:spacing w:after="0" w:line="240" w:lineRule="auto"/>
            </w:pPr>
          </w:p>
        </w:tc>
        <w:tc>
          <w:tcPr>
            <w:tcW w:w="6" w:type="dxa"/>
          </w:tcPr>
          <w:p w14:paraId="5E9AA7C5" w14:textId="77777777" w:rsidR="00E16D79" w:rsidRDefault="00E16D79">
            <w:pPr>
              <w:pStyle w:val="EmptyCellLayoutStyle"/>
              <w:spacing w:after="0" w:line="240" w:lineRule="auto"/>
            </w:pPr>
          </w:p>
        </w:tc>
        <w:tc>
          <w:tcPr>
            <w:tcW w:w="10992" w:type="dxa"/>
            <w:gridSpan w:val="34"/>
          </w:tcPr>
          <w:tbl>
            <w:tblPr>
              <w:tblW w:w="0" w:type="auto"/>
              <w:tblCellMar>
                <w:left w:w="0" w:type="dxa"/>
                <w:right w:w="0" w:type="dxa"/>
              </w:tblCellMar>
              <w:tblLook w:val="04A0" w:firstRow="1" w:lastRow="0" w:firstColumn="1" w:lastColumn="0" w:noHBand="0" w:noVBand="1"/>
            </w:tblPr>
            <w:tblGrid>
              <w:gridCol w:w="10903"/>
            </w:tblGrid>
            <w:tr w:rsidR="00E16D79" w14:paraId="53E82BB5" w14:textId="77777777">
              <w:trPr>
                <w:trHeight w:val="173"/>
              </w:trPr>
              <w:tc>
                <w:tcPr>
                  <w:tcW w:w="10903" w:type="dxa"/>
                  <w:tcBorders>
                    <w:top w:val="nil"/>
                    <w:left w:val="nil"/>
                    <w:bottom w:val="nil"/>
                    <w:right w:val="nil"/>
                  </w:tcBorders>
                  <w:tcMar>
                    <w:top w:w="39" w:type="dxa"/>
                    <w:left w:w="39" w:type="dxa"/>
                    <w:bottom w:w="39" w:type="dxa"/>
                    <w:right w:w="39" w:type="dxa"/>
                  </w:tcMar>
                </w:tcPr>
                <w:p w14:paraId="6CD3987E" w14:textId="2CCB5A81" w:rsidR="00E16D79" w:rsidRDefault="004F4E2D">
                  <w:pPr>
                    <w:spacing w:after="0" w:line="240" w:lineRule="auto"/>
                    <w:rPr>
                      <w:ins w:id="424" w:author="Parulekar, Prutha" w:date="2023-07-05T09:40:00Z"/>
                      <w:rFonts w:ascii="Arial" w:eastAsia="Arial" w:hAnsi="Arial"/>
                      <w:b/>
                      <w:color w:val="000000"/>
                      <w:sz w:val="16"/>
                    </w:rPr>
                  </w:pPr>
                  <w:r>
                    <w:rPr>
                      <w:rFonts w:ascii="Arial" w:eastAsia="Arial" w:hAnsi="Arial"/>
                      <w:b/>
                      <w:color w:val="000000"/>
                      <w:sz w:val="16"/>
                    </w:rPr>
                    <w:t xml:space="preserve"> *         The terms </w:t>
                  </w:r>
                  <w:del w:id="425" w:author="Parulekar, Prutha" w:date="2023-07-05T09:40:00Z">
                    <w:r>
                      <w:rPr>
                        <w:rFonts w:ascii="Arial" w:eastAsia="Arial" w:hAnsi="Arial"/>
                        <w:b/>
                        <w:color w:val="000000"/>
                        <w:sz w:val="16"/>
                      </w:rPr>
                      <w:delText>&amp;</w:delText>
                    </w:r>
                  </w:del>
                  <w:ins w:id="426" w:author="Parulekar, Prutha" w:date="2023-07-05T09:40:00Z">
                    <w:r w:rsidR="00DC79E3">
                      <w:rPr>
                        <w:rFonts w:ascii="Arial" w:eastAsia="Arial" w:hAnsi="Arial"/>
                        <w:b/>
                        <w:color w:val="000000"/>
                        <w:sz w:val="16"/>
                      </w:rPr>
                      <w:t>and</w:t>
                    </w:r>
                  </w:ins>
                  <w:r>
                    <w:rPr>
                      <w:rFonts w:ascii="Arial" w:eastAsia="Arial" w:hAnsi="Arial"/>
                      <w:b/>
                      <w:color w:val="000000"/>
                      <w:sz w:val="16"/>
                    </w:rPr>
                    <w:t xml:space="preserve"> conditions of this </w:t>
                  </w:r>
                  <w:del w:id="427" w:author="Parulekar, Prutha" w:date="2023-07-05T09:40:00Z">
                    <w:r>
                      <w:rPr>
                        <w:rFonts w:ascii="Arial" w:eastAsia="Arial" w:hAnsi="Arial"/>
                        <w:b/>
                        <w:color w:val="000000"/>
                        <w:sz w:val="16"/>
                      </w:rPr>
                      <w:delText>contract</w:delText>
                    </w:r>
                  </w:del>
                  <w:ins w:id="428" w:author="Parulekar, Prutha" w:date="2023-07-05T09:40:00Z">
                    <w:r w:rsidR="00A404B9">
                      <w:rPr>
                        <w:rFonts w:ascii="Arial" w:eastAsia="Arial" w:hAnsi="Arial"/>
                        <w:b/>
                        <w:color w:val="000000"/>
                        <w:sz w:val="16"/>
                      </w:rPr>
                      <w:t>C</w:t>
                    </w:r>
                    <w:r>
                      <w:rPr>
                        <w:rFonts w:ascii="Arial" w:eastAsia="Arial" w:hAnsi="Arial"/>
                        <w:b/>
                        <w:color w:val="000000"/>
                        <w:sz w:val="16"/>
                      </w:rPr>
                      <w:t>ontract</w:t>
                    </w:r>
                  </w:ins>
                  <w:r>
                    <w:rPr>
                      <w:rFonts w:ascii="Arial" w:eastAsia="Arial" w:hAnsi="Arial"/>
                      <w:b/>
                      <w:color w:val="000000"/>
                      <w:sz w:val="16"/>
                    </w:rPr>
                    <w:t xml:space="preserve"> are subject to changes at the sole discretion of DIPL.</w:t>
                  </w:r>
                </w:p>
                <w:p w14:paraId="421182F2" w14:textId="77777777" w:rsidR="00C00F7D" w:rsidRDefault="00C00F7D">
                  <w:pPr>
                    <w:spacing w:after="0" w:line="240" w:lineRule="auto"/>
                    <w:rPr>
                      <w:ins w:id="429" w:author="Parulekar, Prutha" w:date="2023-07-05T09:40:00Z"/>
                      <w:rFonts w:ascii="Arial" w:eastAsia="Arial" w:hAnsi="Arial"/>
                      <w:b/>
                    </w:rPr>
                  </w:pPr>
                </w:p>
                <w:p w14:paraId="3A5D511E" w14:textId="77777777" w:rsidR="00C00F7D" w:rsidRPr="00CC7BFF" w:rsidRDefault="00C00F7D" w:rsidP="00C00F7D">
                  <w:pPr>
                    <w:spacing w:after="0" w:line="240" w:lineRule="auto"/>
                    <w:rPr>
                      <w:ins w:id="430" w:author="Parulekar, Prutha" w:date="2023-07-05T09:40:00Z"/>
                      <w:rFonts w:ascii="Segoe UI" w:hAnsi="Segoe UI" w:cs="Segoe UI"/>
                      <w:b/>
                      <w:sz w:val="16"/>
                      <w:szCs w:val="16"/>
                      <w:lang w:val="en-GB"/>
                    </w:rPr>
                  </w:pPr>
                  <w:ins w:id="431" w:author="Parulekar, Prutha" w:date="2023-07-05T09:40:00Z">
                    <w:r w:rsidRPr="00CC7BFF">
                      <w:rPr>
                        <w:rFonts w:ascii="Segoe UI" w:hAnsi="Segoe UI" w:cs="Segoe UI"/>
                        <w:b/>
                        <w:sz w:val="16"/>
                        <w:szCs w:val="16"/>
                        <w:lang w:val="en-GB"/>
                      </w:rPr>
                      <w:t>IN WITNESS WHEREOF the Parties have put their signature on the day and year first hereinabove written.</w:t>
                    </w:r>
                  </w:ins>
                </w:p>
                <w:p w14:paraId="28FDACB7" w14:textId="77777777" w:rsidR="00C00F7D" w:rsidRPr="00CC7BFF" w:rsidRDefault="00C00F7D" w:rsidP="00C00F7D">
                  <w:pPr>
                    <w:spacing w:after="0" w:line="240" w:lineRule="auto"/>
                    <w:rPr>
                      <w:ins w:id="432" w:author="Parulekar, Prutha" w:date="2023-07-05T09:40:00Z"/>
                      <w:rFonts w:ascii="Segoe UI" w:hAnsi="Segoe UI" w:cs="Segoe UI"/>
                      <w:b/>
                      <w:sz w:val="16"/>
                      <w:szCs w:val="16"/>
                      <w:lang w:val="en-GB"/>
                    </w:rPr>
                  </w:pPr>
                </w:p>
                <w:p w14:paraId="5A58CBC1" w14:textId="59E6884B" w:rsidR="00C00F7D" w:rsidRDefault="00C00F7D" w:rsidP="00C00F7D">
                  <w:pPr>
                    <w:spacing w:after="0" w:line="240" w:lineRule="auto"/>
                    <w:rPr>
                      <w:ins w:id="433" w:author="Parulekar, Prutha" w:date="2023-07-05T09:40:00Z"/>
                      <w:rFonts w:ascii="Segoe UI" w:hAnsi="Segoe UI" w:cs="Segoe UI"/>
                      <w:sz w:val="16"/>
                      <w:szCs w:val="16"/>
                      <w:lang w:val="de-DE"/>
                    </w:rPr>
                  </w:pPr>
                </w:p>
                <w:p w14:paraId="7C078D5B" w14:textId="48C6D7FD" w:rsidR="00C00F7D" w:rsidRDefault="00C00F7D" w:rsidP="00C00F7D">
                  <w:pPr>
                    <w:spacing w:after="0" w:line="240" w:lineRule="auto"/>
                    <w:rPr>
                      <w:ins w:id="434" w:author="Parulekar, Prutha" w:date="2023-07-05T09:40:00Z"/>
                      <w:rFonts w:ascii="Segoe UI" w:hAnsi="Segoe UI" w:cs="Segoe UI"/>
                      <w:sz w:val="16"/>
                      <w:szCs w:val="16"/>
                      <w:lang w:val="de-DE"/>
                    </w:rPr>
                  </w:pPr>
                </w:p>
                <w:p w14:paraId="0F58EF89" w14:textId="77777777" w:rsidR="00C00F7D" w:rsidRPr="00CC7BFF" w:rsidRDefault="00C00F7D" w:rsidP="00C00F7D">
                  <w:pPr>
                    <w:spacing w:after="0" w:line="240" w:lineRule="auto"/>
                    <w:rPr>
                      <w:ins w:id="435" w:author="Parulekar, Prutha" w:date="2023-07-05T09:40:00Z"/>
                      <w:rFonts w:ascii="Segoe UI" w:hAnsi="Segoe UI" w:cs="Segoe UI"/>
                      <w:sz w:val="16"/>
                      <w:szCs w:val="16"/>
                      <w:lang w:val="de-DE"/>
                    </w:rPr>
                  </w:pPr>
                </w:p>
                <w:p w14:paraId="1B8D864E" w14:textId="77030272" w:rsidR="00C00F7D" w:rsidRPr="00CC7BFF" w:rsidRDefault="00C00F7D" w:rsidP="00C00F7D">
                  <w:pPr>
                    <w:spacing w:after="0" w:line="240" w:lineRule="auto"/>
                    <w:rPr>
                      <w:ins w:id="436" w:author="Parulekar, Prutha" w:date="2023-07-05T09:40:00Z"/>
                      <w:rFonts w:ascii="Segoe UI" w:hAnsi="Segoe UI" w:cs="Segoe UI"/>
                      <w:sz w:val="16"/>
                      <w:szCs w:val="16"/>
                      <w:lang w:val="de-DE"/>
                    </w:rPr>
                  </w:pPr>
                  <w:ins w:id="437" w:author="Parulekar, Prutha" w:date="2023-07-05T09:40:00Z">
                    <w:r w:rsidRPr="00CC7BFF">
                      <w:rPr>
                        <w:rFonts w:ascii="Segoe UI" w:hAnsi="Segoe UI" w:cs="Segoe UI"/>
                        <w:sz w:val="16"/>
                        <w:szCs w:val="16"/>
                        <w:lang w:val="de-DE"/>
                      </w:rPr>
                      <w:t>....................................................</w:t>
                    </w:r>
                    <w:r w:rsidRPr="00CC7BFF">
                      <w:rPr>
                        <w:rFonts w:ascii="Segoe UI" w:hAnsi="Segoe UI" w:cs="Segoe UI"/>
                        <w:sz w:val="16"/>
                        <w:szCs w:val="16"/>
                        <w:lang w:val="de-DE"/>
                      </w:rPr>
                      <w:tab/>
                      <w:t xml:space="preserve">    </w:t>
                    </w:r>
                    <w:r>
                      <w:rPr>
                        <w:rFonts w:ascii="Segoe UI" w:hAnsi="Segoe UI" w:cs="Segoe UI"/>
                        <w:sz w:val="16"/>
                        <w:szCs w:val="16"/>
                        <w:lang w:val="de-DE"/>
                      </w:rPr>
                      <w:t xml:space="preserve"> </w:t>
                    </w:r>
                    <w:r w:rsidRPr="00CC7BFF">
                      <w:rPr>
                        <w:rFonts w:ascii="Segoe UI" w:hAnsi="Segoe UI" w:cs="Segoe UI"/>
                        <w:sz w:val="16"/>
                        <w:szCs w:val="16"/>
                        <w:lang w:val="de-DE"/>
                      </w:rPr>
                      <w:t xml:space="preserve"> …………………………………………..</w:t>
                    </w:r>
                  </w:ins>
                </w:p>
                <w:p w14:paraId="1F6613FD" w14:textId="6675A3E9" w:rsidR="00C00F7D" w:rsidRPr="00CC7BFF" w:rsidRDefault="00C00F7D" w:rsidP="00C00F7D">
                  <w:pPr>
                    <w:spacing w:after="0" w:line="240" w:lineRule="auto"/>
                    <w:rPr>
                      <w:ins w:id="438" w:author="Parulekar, Prutha" w:date="2023-07-05T09:40:00Z"/>
                      <w:rFonts w:ascii="Segoe UI" w:hAnsi="Segoe UI" w:cs="Segoe UI"/>
                      <w:b/>
                      <w:sz w:val="16"/>
                      <w:szCs w:val="16"/>
                      <w:lang w:val="de-DE"/>
                    </w:rPr>
                  </w:pPr>
                  <w:ins w:id="439" w:author="Parulekar, Prutha" w:date="2023-07-05T09:40:00Z">
                    <w:r w:rsidRPr="00CC7BFF">
                      <w:rPr>
                        <w:rFonts w:ascii="Segoe UI" w:hAnsi="Segoe UI" w:cs="Segoe UI"/>
                        <w:b/>
                        <w:sz w:val="16"/>
                        <w:szCs w:val="16"/>
                        <w:lang w:val="de-DE"/>
                      </w:rPr>
                      <w:t xml:space="preserve">Draeger India Private Limited     Insert Name of </w:t>
                    </w:r>
                    <w:r>
                      <w:rPr>
                        <w:rFonts w:ascii="Segoe UI" w:hAnsi="Segoe UI" w:cs="Segoe UI"/>
                        <w:b/>
                        <w:sz w:val="16"/>
                        <w:szCs w:val="16"/>
                        <w:lang w:val="de-DE"/>
                      </w:rPr>
                      <w:t>User</w:t>
                    </w:r>
                  </w:ins>
                </w:p>
                <w:p w14:paraId="2A19867C" w14:textId="4A1E079F" w:rsidR="00C00F7D" w:rsidRPr="00CC7BFF" w:rsidRDefault="00C00F7D" w:rsidP="00C00F7D">
                  <w:pPr>
                    <w:spacing w:after="0" w:line="240" w:lineRule="auto"/>
                    <w:rPr>
                      <w:ins w:id="440" w:author="Parulekar, Prutha" w:date="2023-07-05T09:40:00Z"/>
                      <w:rFonts w:ascii="Segoe UI" w:hAnsi="Segoe UI" w:cs="Segoe UI"/>
                      <w:b/>
                      <w:sz w:val="16"/>
                      <w:szCs w:val="16"/>
                      <w:lang w:val="de-DE"/>
                    </w:rPr>
                  </w:pPr>
                  <w:bookmarkStart w:id="441" w:name="_Hlk72061047"/>
                  <w:bookmarkStart w:id="442" w:name="_Hlk72061399"/>
                  <w:ins w:id="443" w:author="Parulekar, Prutha" w:date="2023-07-05T09:40:00Z">
                    <w:r w:rsidRPr="00CC7BFF">
                      <w:rPr>
                        <w:rFonts w:ascii="Segoe UI" w:hAnsi="Segoe UI" w:cs="Segoe UI"/>
                        <w:b/>
                        <w:sz w:val="16"/>
                        <w:szCs w:val="16"/>
                        <w:lang w:val="de-DE"/>
                      </w:rPr>
                      <w:t>D</w:t>
                    </w:r>
                    <w:r>
                      <w:rPr>
                        <w:rFonts w:ascii="Segoe UI" w:hAnsi="Segoe UI" w:cs="Segoe UI"/>
                        <w:b/>
                        <w:sz w:val="16"/>
                        <w:szCs w:val="16"/>
                        <w:lang w:val="de-DE"/>
                      </w:rPr>
                      <w:t>inesh Chauhan</w:t>
                    </w:r>
                    <w:r w:rsidRPr="00CC7BFF">
                      <w:rPr>
                        <w:rFonts w:ascii="Segoe UI" w:hAnsi="Segoe UI" w:cs="Segoe UI"/>
                        <w:b/>
                        <w:sz w:val="16"/>
                        <w:szCs w:val="16"/>
                        <w:lang w:val="de-DE"/>
                      </w:rPr>
                      <w:t xml:space="preserve">                           Name_________________________</w:t>
                    </w:r>
                  </w:ins>
                </w:p>
                <w:p w14:paraId="30491804" w14:textId="5BB4BFA6" w:rsidR="00C00F7D" w:rsidRPr="00CC7BFF" w:rsidRDefault="00C00F7D" w:rsidP="00C00F7D">
                  <w:pPr>
                    <w:spacing w:after="0" w:line="240" w:lineRule="auto"/>
                    <w:rPr>
                      <w:ins w:id="444" w:author="Parulekar, Prutha" w:date="2023-07-05T09:40:00Z"/>
                      <w:rFonts w:ascii="Segoe UI" w:hAnsi="Segoe UI" w:cs="Segoe UI"/>
                      <w:b/>
                      <w:sz w:val="16"/>
                      <w:szCs w:val="16"/>
                      <w:lang w:val="de-DE"/>
                    </w:rPr>
                  </w:pPr>
                  <w:ins w:id="445" w:author="Parulekar, Prutha" w:date="2023-07-05T09:40:00Z">
                    <w:r w:rsidRPr="00CC7BFF">
                      <w:rPr>
                        <w:rFonts w:ascii="Segoe UI" w:hAnsi="Segoe UI" w:cs="Segoe UI"/>
                        <w:b/>
                        <w:sz w:val="16"/>
                        <w:szCs w:val="16"/>
                        <w:lang w:val="de-DE"/>
                      </w:rPr>
                      <w:t>Head of S</w:t>
                    </w:r>
                    <w:r>
                      <w:rPr>
                        <w:rFonts w:ascii="Segoe UI" w:hAnsi="Segoe UI" w:cs="Segoe UI"/>
                        <w:b/>
                        <w:sz w:val="16"/>
                        <w:szCs w:val="16"/>
                        <w:lang w:val="de-DE"/>
                      </w:rPr>
                      <w:t>ervice</w:t>
                    </w:r>
                    <w:r w:rsidRPr="00CC7BFF">
                      <w:rPr>
                        <w:rFonts w:ascii="Segoe UI" w:hAnsi="Segoe UI" w:cs="Segoe UI"/>
                        <w:b/>
                        <w:sz w:val="16"/>
                        <w:szCs w:val="16"/>
                        <w:lang w:val="de-DE"/>
                      </w:rPr>
                      <w:tab/>
                    </w:r>
                    <w:r w:rsidRPr="00CC7BFF">
                      <w:rPr>
                        <w:rFonts w:ascii="Segoe UI" w:hAnsi="Segoe UI" w:cs="Segoe UI"/>
                        <w:b/>
                        <w:sz w:val="16"/>
                        <w:szCs w:val="16"/>
                        <w:lang w:val="de-DE"/>
                      </w:rPr>
                      <w:tab/>
                    </w:r>
                    <w:r>
                      <w:rPr>
                        <w:rFonts w:ascii="Segoe UI" w:hAnsi="Segoe UI" w:cs="Segoe UI"/>
                        <w:b/>
                        <w:sz w:val="16"/>
                        <w:szCs w:val="16"/>
                        <w:lang w:val="de-DE"/>
                      </w:rPr>
                      <w:t xml:space="preserve">     </w:t>
                    </w:r>
                    <w:r w:rsidRPr="00CC7BFF">
                      <w:rPr>
                        <w:rFonts w:ascii="Segoe UI" w:hAnsi="Segoe UI" w:cs="Segoe UI"/>
                        <w:b/>
                        <w:sz w:val="16"/>
                        <w:szCs w:val="16"/>
                        <w:lang w:val="de-DE"/>
                      </w:rPr>
                      <w:t xml:space="preserve"> Designation____________________</w:t>
                    </w:r>
                    <w:bookmarkEnd w:id="441"/>
                    <w:bookmarkEnd w:id="442"/>
                  </w:ins>
                </w:p>
                <w:p w14:paraId="7F2B2A8A" w14:textId="77777777" w:rsidR="00C00F7D" w:rsidRPr="00CC7BFF" w:rsidRDefault="00C00F7D" w:rsidP="00C00F7D">
                  <w:pPr>
                    <w:spacing w:after="0" w:line="240" w:lineRule="auto"/>
                    <w:rPr>
                      <w:ins w:id="446" w:author="Parulekar, Prutha" w:date="2023-07-05T09:40:00Z"/>
                      <w:rFonts w:ascii="Segoe UI" w:hAnsi="Segoe UI" w:cs="Segoe UI"/>
                      <w:sz w:val="16"/>
                      <w:szCs w:val="16"/>
                      <w:lang w:val="en-GB"/>
                    </w:rPr>
                  </w:pPr>
                </w:p>
                <w:p w14:paraId="360BEF36" w14:textId="77777777" w:rsidR="00C00F7D" w:rsidRPr="00CC7BFF" w:rsidRDefault="00C00F7D" w:rsidP="00C00F7D">
                  <w:pPr>
                    <w:spacing w:after="0" w:line="240" w:lineRule="auto"/>
                    <w:rPr>
                      <w:ins w:id="447" w:author="Parulekar, Prutha" w:date="2023-07-05T09:40:00Z"/>
                      <w:rFonts w:ascii="Segoe UI" w:hAnsi="Segoe UI" w:cs="Segoe UI"/>
                      <w:sz w:val="16"/>
                      <w:szCs w:val="16"/>
                      <w:lang w:val="de-DE"/>
                    </w:rPr>
                  </w:pPr>
                  <w:ins w:id="448" w:author="Parulekar, Prutha" w:date="2023-07-05T09:40:00Z">
                    <w:r w:rsidRPr="00CC7BFF">
                      <w:rPr>
                        <w:rFonts w:ascii="Segoe UI" w:hAnsi="Segoe UI" w:cs="Segoe UI"/>
                        <w:sz w:val="16"/>
                        <w:szCs w:val="16"/>
                        <w:lang w:val="de-DE"/>
                      </w:rPr>
                      <w:t>Mumbai, ......................................</w:t>
                    </w:r>
                    <w:r w:rsidRPr="00CC7BFF">
                      <w:rPr>
                        <w:rFonts w:ascii="Segoe UI" w:hAnsi="Segoe UI" w:cs="Segoe UI"/>
                        <w:sz w:val="16"/>
                        <w:szCs w:val="16"/>
                        <w:lang w:val="de-DE"/>
                      </w:rPr>
                      <w:tab/>
                      <w:t xml:space="preserve">    …………………………………………... </w:t>
                    </w:r>
                  </w:ins>
                </w:p>
                <w:p w14:paraId="02E4C6DC" w14:textId="77777777" w:rsidR="00C00F7D" w:rsidRPr="00CC7BFF" w:rsidRDefault="00C00F7D" w:rsidP="00C00F7D">
                  <w:pPr>
                    <w:spacing w:after="0" w:line="240" w:lineRule="auto"/>
                    <w:rPr>
                      <w:ins w:id="449" w:author="Parulekar, Prutha" w:date="2023-07-05T09:40:00Z"/>
                      <w:rFonts w:ascii="Segoe UI" w:hAnsi="Segoe UI" w:cs="Segoe UI"/>
                      <w:sz w:val="16"/>
                      <w:szCs w:val="16"/>
                      <w:lang w:val="de-DE"/>
                    </w:rPr>
                  </w:pPr>
                </w:p>
                <w:p w14:paraId="1DAD8A0A" w14:textId="3BC6C857" w:rsidR="00C00F7D" w:rsidRDefault="00C00F7D" w:rsidP="00C00F7D">
                  <w:pPr>
                    <w:spacing w:after="0" w:line="240" w:lineRule="auto"/>
                    <w:rPr>
                      <w:ins w:id="450" w:author="Parulekar, Prutha" w:date="2023-07-05T09:40:00Z"/>
                      <w:rFonts w:ascii="Segoe UI" w:hAnsi="Segoe UI" w:cs="Segoe UI"/>
                      <w:sz w:val="16"/>
                      <w:szCs w:val="16"/>
                      <w:lang w:val="de-DE"/>
                    </w:rPr>
                  </w:pPr>
                  <w:ins w:id="451" w:author="Parulekar, Prutha" w:date="2023-07-05T09:40:00Z">
                    <w:r w:rsidRPr="00CC7BFF">
                      <w:rPr>
                        <w:rFonts w:ascii="Segoe UI" w:hAnsi="Segoe UI" w:cs="Segoe UI"/>
                        <w:sz w:val="16"/>
                        <w:szCs w:val="16"/>
                        <w:lang w:val="de-DE"/>
                      </w:rPr>
                      <w:tab/>
                    </w:r>
                    <w:r w:rsidRPr="00CC7BFF">
                      <w:rPr>
                        <w:rFonts w:ascii="Segoe UI" w:hAnsi="Segoe UI" w:cs="Segoe UI"/>
                        <w:sz w:val="16"/>
                        <w:szCs w:val="16"/>
                        <w:lang w:val="de-DE"/>
                      </w:rPr>
                      <w:tab/>
                    </w:r>
                  </w:ins>
                </w:p>
                <w:p w14:paraId="54007F15" w14:textId="32181B6D" w:rsidR="00C00F7D" w:rsidRDefault="00C00F7D" w:rsidP="00C00F7D">
                  <w:pPr>
                    <w:spacing w:after="0" w:line="240" w:lineRule="auto"/>
                    <w:rPr>
                      <w:ins w:id="452" w:author="Parulekar, Prutha" w:date="2023-07-05T09:40:00Z"/>
                      <w:rFonts w:ascii="Segoe UI" w:hAnsi="Segoe UI" w:cs="Segoe UI"/>
                      <w:sz w:val="16"/>
                      <w:szCs w:val="16"/>
                      <w:lang w:val="de-DE"/>
                    </w:rPr>
                  </w:pPr>
                </w:p>
                <w:p w14:paraId="61E0F36C" w14:textId="0DE75360" w:rsidR="00C00F7D" w:rsidRDefault="00C00F7D" w:rsidP="00C00F7D">
                  <w:pPr>
                    <w:spacing w:after="0" w:line="240" w:lineRule="auto"/>
                    <w:rPr>
                      <w:ins w:id="453" w:author="Parulekar, Prutha" w:date="2023-07-05T09:40:00Z"/>
                      <w:rFonts w:ascii="Segoe UI" w:hAnsi="Segoe UI" w:cs="Segoe UI"/>
                      <w:sz w:val="16"/>
                      <w:szCs w:val="16"/>
                      <w:lang w:val="de-DE"/>
                    </w:rPr>
                  </w:pPr>
                </w:p>
                <w:p w14:paraId="7E7634E1" w14:textId="17D7A5FC" w:rsidR="00C00F7D" w:rsidRDefault="00C00F7D" w:rsidP="00C00F7D">
                  <w:pPr>
                    <w:spacing w:after="0" w:line="240" w:lineRule="auto"/>
                    <w:rPr>
                      <w:ins w:id="454" w:author="Parulekar, Prutha" w:date="2023-07-05T09:40:00Z"/>
                      <w:rFonts w:ascii="Segoe UI" w:hAnsi="Segoe UI" w:cs="Segoe UI"/>
                      <w:sz w:val="16"/>
                      <w:szCs w:val="16"/>
                      <w:lang w:val="de-DE"/>
                    </w:rPr>
                  </w:pPr>
                </w:p>
                <w:p w14:paraId="47076CF8" w14:textId="02EC3752" w:rsidR="00C00F7D" w:rsidRDefault="00C00F7D" w:rsidP="00C00F7D">
                  <w:pPr>
                    <w:spacing w:after="0" w:line="240" w:lineRule="auto"/>
                    <w:rPr>
                      <w:ins w:id="455" w:author="Parulekar, Prutha" w:date="2023-07-05T09:40:00Z"/>
                      <w:rFonts w:ascii="Segoe UI" w:hAnsi="Segoe UI" w:cs="Segoe UI"/>
                      <w:sz w:val="16"/>
                      <w:szCs w:val="16"/>
                      <w:lang w:val="de-DE"/>
                    </w:rPr>
                  </w:pPr>
                </w:p>
                <w:p w14:paraId="3B12F45F" w14:textId="77777777" w:rsidR="00C00F7D" w:rsidRPr="00CC7BFF" w:rsidRDefault="00C00F7D" w:rsidP="00C00F7D">
                  <w:pPr>
                    <w:spacing w:after="0" w:line="240" w:lineRule="auto"/>
                    <w:rPr>
                      <w:ins w:id="456" w:author="Parulekar, Prutha" w:date="2023-07-05T09:40:00Z"/>
                      <w:rFonts w:ascii="Segoe UI" w:hAnsi="Segoe UI" w:cs="Segoe UI"/>
                      <w:sz w:val="16"/>
                      <w:szCs w:val="16"/>
                      <w:lang w:val="de-DE"/>
                    </w:rPr>
                  </w:pPr>
                </w:p>
                <w:p w14:paraId="25956A3E" w14:textId="77777777" w:rsidR="00C00F7D" w:rsidRPr="00CC7BFF" w:rsidRDefault="00C00F7D" w:rsidP="00C00F7D">
                  <w:pPr>
                    <w:spacing w:after="0" w:line="240" w:lineRule="auto"/>
                    <w:rPr>
                      <w:ins w:id="457" w:author="Parulekar, Prutha" w:date="2023-07-05T09:40:00Z"/>
                      <w:rFonts w:ascii="Segoe UI" w:hAnsi="Segoe UI" w:cs="Segoe UI"/>
                      <w:sz w:val="16"/>
                      <w:szCs w:val="16"/>
                      <w:lang w:val="de-DE"/>
                    </w:rPr>
                  </w:pPr>
                  <w:ins w:id="458" w:author="Parulekar, Prutha" w:date="2023-07-05T09:40:00Z">
                    <w:r w:rsidRPr="00CC7BFF">
                      <w:rPr>
                        <w:rFonts w:ascii="Segoe UI" w:hAnsi="Segoe UI" w:cs="Segoe UI"/>
                        <w:sz w:val="16"/>
                        <w:szCs w:val="16"/>
                        <w:lang w:val="de-DE"/>
                      </w:rPr>
                      <w:t>....................................................</w:t>
                    </w:r>
                    <w:r w:rsidRPr="00CC7BFF">
                      <w:rPr>
                        <w:rFonts w:ascii="Segoe UI" w:hAnsi="Segoe UI" w:cs="Segoe UI"/>
                        <w:sz w:val="16"/>
                        <w:szCs w:val="16"/>
                        <w:lang w:val="de-DE"/>
                      </w:rPr>
                      <w:tab/>
                      <w:t xml:space="preserve">     ………………………………………….</w:t>
                    </w:r>
                  </w:ins>
                </w:p>
                <w:p w14:paraId="70199760" w14:textId="2BCF2B5C" w:rsidR="00C00F7D" w:rsidRPr="00CC7BFF" w:rsidRDefault="00C00F7D" w:rsidP="00C00F7D">
                  <w:pPr>
                    <w:spacing w:after="0" w:line="240" w:lineRule="auto"/>
                    <w:rPr>
                      <w:ins w:id="459" w:author="Parulekar, Prutha" w:date="2023-07-05T09:40:00Z"/>
                      <w:rFonts w:ascii="Segoe UI" w:hAnsi="Segoe UI" w:cs="Segoe UI"/>
                      <w:b/>
                      <w:sz w:val="16"/>
                      <w:szCs w:val="16"/>
                      <w:lang w:val="de-DE"/>
                    </w:rPr>
                  </w:pPr>
                  <w:ins w:id="460" w:author="Parulekar, Prutha" w:date="2023-07-05T09:40:00Z">
                    <w:r w:rsidRPr="00CC7BFF">
                      <w:rPr>
                        <w:rFonts w:ascii="Segoe UI" w:hAnsi="Segoe UI" w:cs="Segoe UI"/>
                        <w:b/>
                        <w:sz w:val="16"/>
                        <w:szCs w:val="16"/>
                        <w:lang w:val="de-DE"/>
                      </w:rPr>
                      <w:t xml:space="preserve">Draeger India Private Limited    Insert Name of </w:t>
                    </w:r>
                    <w:bookmarkStart w:id="461" w:name="_Hlk72061063"/>
                    <w:r>
                      <w:rPr>
                        <w:rFonts w:ascii="Segoe UI" w:hAnsi="Segoe UI" w:cs="Segoe UI"/>
                        <w:b/>
                        <w:sz w:val="16"/>
                        <w:szCs w:val="16"/>
                        <w:lang w:val="de-DE"/>
                      </w:rPr>
                      <w:t>User</w:t>
                    </w:r>
                  </w:ins>
                </w:p>
                <w:p w14:paraId="20D12953" w14:textId="3E51393E" w:rsidR="00C00F7D" w:rsidRPr="00CC7BFF" w:rsidRDefault="00C00F7D" w:rsidP="00C00F7D">
                  <w:pPr>
                    <w:spacing w:after="0" w:line="240" w:lineRule="auto"/>
                    <w:rPr>
                      <w:ins w:id="462" w:author="Parulekar, Prutha" w:date="2023-07-05T09:40:00Z"/>
                      <w:rFonts w:ascii="Segoe UI" w:hAnsi="Segoe UI" w:cs="Segoe UI"/>
                      <w:b/>
                      <w:sz w:val="16"/>
                      <w:szCs w:val="16"/>
                      <w:lang w:val="de-DE"/>
                    </w:rPr>
                  </w:pPr>
                  <w:ins w:id="463" w:author="Parulekar, Prutha" w:date="2023-07-05T09:40:00Z">
                    <w:r w:rsidRPr="00CC7BFF">
                      <w:rPr>
                        <w:rFonts w:ascii="Segoe UI" w:hAnsi="Segoe UI" w:cs="Segoe UI"/>
                        <w:b/>
                        <w:sz w:val="16"/>
                        <w:szCs w:val="16"/>
                        <w:lang w:val="de-DE"/>
                      </w:rPr>
                      <w:t>Name ___________________</w:t>
                    </w:r>
                    <w:r>
                      <w:rPr>
                        <w:rFonts w:ascii="Segoe UI" w:hAnsi="Segoe UI" w:cs="Segoe UI"/>
                        <w:b/>
                        <w:sz w:val="16"/>
                        <w:szCs w:val="16"/>
                        <w:lang w:val="de-DE"/>
                      </w:rPr>
                      <w:t xml:space="preserve">               </w:t>
                    </w:r>
                    <w:r w:rsidRPr="00CC7BFF">
                      <w:rPr>
                        <w:rFonts w:ascii="Segoe UI" w:hAnsi="Segoe UI" w:cs="Segoe UI"/>
                        <w:b/>
                        <w:sz w:val="16"/>
                        <w:szCs w:val="16"/>
                        <w:lang w:val="de-DE"/>
                      </w:rPr>
                      <w:t>Name________________________</w:t>
                    </w:r>
                  </w:ins>
                </w:p>
                <w:p w14:paraId="132B1AEA" w14:textId="2EF5FD63" w:rsidR="00C00F7D" w:rsidRPr="00CC7BFF" w:rsidRDefault="00C00F7D" w:rsidP="00C00F7D">
                  <w:pPr>
                    <w:spacing w:after="0" w:line="240" w:lineRule="auto"/>
                    <w:rPr>
                      <w:ins w:id="464" w:author="Parulekar, Prutha" w:date="2023-07-05T09:40:00Z"/>
                      <w:rFonts w:ascii="Segoe UI" w:hAnsi="Segoe UI" w:cs="Segoe UI"/>
                      <w:b/>
                      <w:sz w:val="16"/>
                      <w:szCs w:val="16"/>
                      <w:lang w:val="de-DE"/>
                    </w:rPr>
                  </w:pPr>
                  <w:ins w:id="465" w:author="Parulekar, Prutha" w:date="2023-07-05T09:40:00Z">
                    <w:r>
                      <w:rPr>
                        <w:rFonts w:ascii="Segoe UI" w:hAnsi="Segoe UI" w:cs="Segoe UI"/>
                        <w:b/>
                        <w:sz w:val="16"/>
                        <w:szCs w:val="16"/>
                        <w:lang w:val="de-DE"/>
                      </w:rPr>
                      <w:t xml:space="preserve">Designation ___________                 </w:t>
                    </w:r>
                    <w:r w:rsidRPr="00CC7BFF">
                      <w:rPr>
                        <w:rFonts w:ascii="Segoe UI" w:hAnsi="Segoe UI" w:cs="Segoe UI"/>
                        <w:b/>
                        <w:sz w:val="16"/>
                        <w:szCs w:val="16"/>
                        <w:lang w:val="de-DE"/>
                      </w:rPr>
                      <w:t>Designation___________________</w:t>
                    </w:r>
                    <w:bookmarkEnd w:id="461"/>
                  </w:ins>
                </w:p>
                <w:p w14:paraId="77B43A9A" w14:textId="77777777" w:rsidR="00C00F7D" w:rsidRPr="00CC7BFF" w:rsidRDefault="00C00F7D" w:rsidP="00C00F7D">
                  <w:pPr>
                    <w:spacing w:after="0" w:line="240" w:lineRule="auto"/>
                    <w:rPr>
                      <w:ins w:id="466" w:author="Parulekar, Prutha" w:date="2023-07-05T09:40:00Z"/>
                      <w:rFonts w:ascii="Segoe UI" w:hAnsi="Segoe UI" w:cs="Segoe UI"/>
                      <w:b/>
                      <w:sz w:val="16"/>
                      <w:szCs w:val="16"/>
                      <w:lang w:val="en-GB"/>
                    </w:rPr>
                  </w:pPr>
                  <w:ins w:id="467" w:author="Parulekar, Prutha" w:date="2023-07-05T09:40:00Z">
                    <w:r w:rsidRPr="00CC7BFF">
                      <w:rPr>
                        <w:rFonts w:ascii="Segoe UI" w:hAnsi="Segoe UI" w:cs="Segoe UI"/>
                        <w:b/>
                        <w:sz w:val="16"/>
                        <w:szCs w:val="16"/>
                        <w:lang w:val="en-GB"/>
                      </w:rPr>
                      <w:br w:type="page"/>
                    </w:r>
                  </w:ins>
                </w:p>
                <w:p w14:paraId="6E231BA3" w14:textId="0C8E16E8" w:rsidR="00C00F7D" w:rsidRDefault="00C00F7D">
                  <w:pPr>
                    <w:spacing w:after="0" w:line="240" w:lineRule="auto"/>
                  </w:pPr>
                </w:p>
              </w:tc>
            </w:tr>
          </w:tbl>
          <w:p w14:paraId="0CE1A363" w14:textId="77777777" w:rsidR="00E16D79" w:rsidRDefault="00E16D79">
            <w:pPr>
              <w:spacing w:after="0" w:line="240" w:lineRule="auto"/>
            </w:pPr>
          </w:p>
        </w:tc>
        <w:tc>
          <w:tcPr>
            <w:tcW w:w="16" w:type="dxa"/>
          </w:tcPr>
          <w:p w14:paraId="2F97C3FE" w14:textId="77777777" w:rsidR="00E16D79" w:rsidRDefault="00E16D79">
            <w:pPr>
              <w:pStyle w:val="EmptyCellLayoutStyle"/>
              <w:spacing w:after="0" w:line="240" w:lineRule="auto"/>
            </w:pPr>
          </w:p>
        </w:tc>
        <w:tc>
          <w:tcPr>
            <w:tcW w:w="21" w:type="dxa"/>
          </w:tcPr>
          <w:p w14:paraId="6C46AD41" w14:textId="77777777" w:rsidR="00E16D79" w:rsidRDefault="00E16D79">
            <w:pPr>
              <w:pStyle w:val="EmptyCellLayoutStyle"/>
              <w:spacing w:after="0" w:line="240" w:lineRule="auto"/>
            </w:pPr>
          </w:p>
        </w:tc>
        <w:tc>
          <w:tcPr>
            <w:tcW w:w="149" w:type="dxa"/>
          </w:tcPr>
          <w:p w14:paraId="6E71897A" w14:textId="77777777" w:rsidR="00E16D79" w:rsidRDefault="00E16D79">
            <w:pPr>
              <w:pStyle w:val="EmptyCellLayoutStyle"/>
              <w:spacing w:after="0" w:line="240" w:lineRule="auto"/>
            </w:pPr>
          </w:p>
        </w:tc>
      </w:tr>
    </w:tbl>
    <w:p w14:paraId="57588361" w14:textId="77777777" w:rsidR="00E16D79" w:rsidRDefault="004F4E2D">
      <w:pPr>
        <w:spacing w:after="0" w:line="240" w:lineRule="auto"/>
        <w:rPr>
          <w:sz w:val="0"/>
        </w:rPr>
      </w:pPr>
      <w:r>
        <w:br w:type="page"/>
      </w:r>
    </w:p>
    <w:tbl>
      <w:tblPr>
        <w:tblW w:w="0" w:type="auto"/>
        <w:tblLayout w:type="fixed"/>
        <w:tblCellMar>
          <w:left w:w="0" w:type="dxa"/>
          <w:right w:w="0" w:type="dxa"/>
        </w:tblCellMar>
        <w:tblLook w:val="04A0" w:firstRow="1" w:lastRow="0" w:firstColumn="1" w:lastColumn="0" w:noHBand="0" w:noVBand="1"/>
      </w:tblPr>
      <w:tblGrid>
        <w:gridCol w:w="508"/>
        <w:gridCol w:w="34"/>
        <w:gridCol w:w="10432"/>
        <w:gridCol w:w="20"/>
        <w:gridCol w:w="20"/>
        <w:gridCol w:w="219"/>
      </w:tblGrid>
      <w:tr w:rsidR="004F4E2D" w14:paraId="152039FD" w14:textId="77777777" w:rsidTr="00AD3B06">
        <w:tc>
          <w:tcPr>
            <w:tcW w:w="508" w:type="dxa"/>
          </w:tcPr>
          <w:p w14:paraId="79B4FB59" w14:textId="77777777" w:rsidR="00E16D79" w:rsidRDefault="00E16D79">
            <w:pPr>
              <w:pStyle w:val="EmptyCellLayoutStyle"/>
              <w:spacing w:after="0" w:line="240" w:lineRule="auto"/>
            </w:pPr>
          </w:p>
        </w:tc>
        <w:tc>
          <w:tcPr>
            <w:tcW w:w="34" w:type="dxa"/>
            <w:gridSpan w:val="4"/>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31"/>
              <w:gridCol w:w="10435"/>
              <w:gridCol w:w="28"/>
            </w:tblGrid>
            <w:tr w:rsidR="00E16D79" w14:paraId="59273C30" w14:textId="77777777" w:rsidTr="00AD3B06">
              <w:trPr>
                <w:trHeight w:val="32"/>
              </w:trPr>
              <w:tc>
                <w:tcPr>
                  <w:tcW w:w="31" w:type="dxa"/>
                </w:tcPr>
                <w:p w14:paraId="2F1B80BE" w14:textId="77777777" w:rsidR="00E16D79" w:rsidRDefault="00E16D79">
                  <w:pPr>
                    <w:pStyle w:val="EmptyCellLayoutStyle"/>
                    <w:spacing w:after="0" w:line="240" w:lineRule="auto"/>
                  </w:pPr>
                </w:p>
              </w:tc>
              <w:tc>
                <w:tcPr>
                  <w:tcW w:w="10435" w:type="dxa"/>
                </w:tcPr>
                <w:p w14:paraId="4D26B2CB" w14:textId="77777777" w:rsidR="00E16D79" w:rsidRDefault="00E16D79">
                  <w:pPr>
                    <w:pStyle w:val="EmptyCellLayoutStyle"/>
                    <w:spacing w:after="0" w:line="240" w:lineRule="auto"/>
                  </w:pPr>
                </w:p>
              </w:tc>
              <w:tc>
                <w:tcPr>
                  <w:tcW w:w="28" w:type="dxa"/>
                </w:tcPr>
                <w:p w14:paraId="60A5F14F" w14:textId="77777777" w:rsidR="00E16D79" w:rsidRDefault="00E16D79">
                  <w:pPr>
                    <w:pStyle w:val="EmptyCellLayoutStyle"/>
                    <w:spacing w:after="0" w:line="240" w:lineRule="auto"/>
                  </w:pPr>
                </w:p>
              </w:tc>
            </w:tr>
            <w:tr w:rsidR="00E16D79" w14:paraId="0BE4A7F2" w14:textId="77777777" w:rsidTr="00AD3B06">
              <w:trPr>
                <w:trHeight w:val="453"/>
              </w:trPr>
              <w:tc>
                <w:tcPr>
                  <w:tcW w:w="31" w:type="dxa"/>
                </w:tcPr>
                <w:p w14:paraId="513CEB22" w14:textId="77777777" w:rsidR="00E16D79" w:rsidRDefault="00E16D79">
                  <w:pPr>
                    <w:pStyle w:val="EmptyCellLayoutStyle"/>
                    <w:spacing w:after="0" w:line="240" w:lineRule="auto"/>
                  </w:pPr>
                </w:p>
              </w:tc>
              <w:tc>
                <w:tcPr>
                  <w:tcW w:w="10435" w:type="dxa"/>
                </w:tcPr>
                <w:tbl>
                  <w:tblPr>
                    <w:tblW w:w="0" w:type="auto"/>
                    <w:tblLayout w:type="fixed"/>
                    <w:tblCellMar>
                      <w:left w:w="0" w:type="dxa"/>
                      <w:right w:w="0" w:type="dxa"/>
                    </w:tblCellMar>
                    <w:tblLook w:val="04A0" w:firstRow="1" w:lastRow="0" w:firstColumn="1" w:lastColumn="0" w:noHBand="0" w:noVBand="1"/>
                  </w:tblPr>
                  <w:tblGrid>
                    <w:gridCol w:w="10435"/>
                  </w:tblGrid>
                  <w:tr w:rsidR="00E16D79" w14:paraId="31659BA6" w14:textId="77777777" w:rsidTr="00AD3B06">
                    <w:trPr>
                      <w:trHeight w:val="453"/>
                    </w:trPr>
                    <w:tc>
                      <w:tcPr>
                        <w:tcW w:w="10435" w:type="dxa"/>
                        <w:tcBorders>
                          <w:top w:val="nil"/>
                          <w:left w:val="nil"/>
                          <w:bottom w:val="nil"/>
                          <w:right w:val="nil"/>
                        </w:tcBorders>
                        <w:tcMar>
                          <w:top w:w="0" w:type="dxa"/>
                          <w:left w:w="39" w:type="dxa"/>
                          <w:bottom w:w="0" w:type="dxa"/>
                          <w:right w:w="39" w:type="dxa"/>
                        </w:tcMar>
                        <w:vAlign w:val="center"/>
                      </w:tcPr>
                      <w:p w14:paraId="29154E32" w14:textId="77777777" w:rsidR="00E16D79" w:rsidRDefault="004F4E2D">
                        <w:pPr>
                          <w:spacing w:after="0" w:line="240" w:lineRule="auto"/>
                          <w:jc w:val="center"/>
                        </w:pPr>
                        <w:r>
                          <w:rPr>
                            <w:rFonts w:ascii="Tahoma" w:eastAsia="Tahoma" w:hAnsi="Tahoma"/>
                            <w:b/>
                            <w:color w:val="000000"/>
                            <w:sz w:val="24"/>
                          </w:rPr>
                          <w:t>SCHEDULE</w:t>
                        </w:r>
                      </w:p>
                    </w:tc>
                  </w:tr>
                </w:tbl>
                <w:p w14:paraId="2210EDB9" w14:textId="77777777" w:rsidR="00E16D79" w:rsidRDefault="00E16D79">
                  <w:pPr>
                    <w:spacing w:after="0" w:line="240" w:lineRule="auto"/>
                  </w:pPr>
                </w:p>
              </w:tc>
              <w:tc>
                <w:tcPr>
                  <w:tcW w:w="28" w:type="dxa"/>
                </w:tcPr>
                <w:p w14:paraId="7E7C9171" w14:textId="77777777" w:rsidR="00E16D79" w:rsidRDefault="00E16D79">
                  <w:pPr>
                    <w:pStyle w:val="EmptyCellLayoutStyle"/>
                    <w:spacing w:after="0" w:line="240" w:lineRule="auto"/>
                  </w:pPr>
                </w:p>
              </w:tc>
            </w:tr>
            <w:tr w:rsidR="00E16D79" w14:paraId="1EC59489" w14:textId="77777777" w:rsidTr="00AD3B06">
              <w:trPr>
                <w:trHeight w:val="60"/>
              </w:trPr>
              <w:tc>
                <w:tcPr>
                  <w:tcW w:w="31" w:type="dxa"/>
                </w:tcPr>
                <w:p w14:paraId="5E0BA72F" w14:textId="77777777" w:rsidR="00E16D79" w:rsidRDefault="00E16D79">
                  <w:pPr>
                    <w:pStyle w:val="EmptyCellLayoutStyle"/>
                    <w:spacing w:after="0" w:line="240" w:lineRule="auto"/>
                  </w:pPr>
                </w:p>
              </w:tc>
              <w:tc>
                <w:tcPr>
                  <w:tcW w:w="10435" w:type="dxa"/>
                </w:tcPr>
                <w:p w14:paraId="00199FBA" w14:textId="77777777" w:rsidR="00E16D79" w:rsidRDefault="00E16D79">
                  <w:pPr>
                    <w:pStyle w:val="EmptyCellLayoutStyle"/>
                    <w:spacing w:after="0" w:line="240" w:lineRule="auto"/>
                  </w:pPr>
                </w:p>
              </w:tc>
              <w:tc>
                <w:tcPr>
                  <w:tcW w:w="28" w:type="dxa"/>
                </w:tcPr>
                <w:p w14:paraId="72115A64" w14:textId="77777777" w:rsidR="00E16D79" w:rsidRDefault="00E16D79">
                  <w:pPr>
                    <w:pStyle w:val="EmptyCellLayoutStyle"/>
                    <w:spacing w:after="0" w:line="240" w:lineRule="auto"/>
                  </w:pPr>
                </w:p>
              </w:tc>
            </w:tr>
            <w:tr w:rsidR="00E16D79" w14:paraId="00C63C00" w14:textId="77777777" w:rsidTr="00AD3B06">
              <w:trPr>
                <w:trHeight w:val="43"/>
              </w:trPr>
              <w:tc>
                <w:tcPr>
                  <w:tcW w:w="31" w:type="dxa"/>
                </w:tcPr>
                <w:p w14:paraId="1CE003BE" w14:textId="77777777" w:rsidR="00E16D79" w:rsidRDefault="00E16D79">
                  <w:pPr>
                    <w:pStyle w:val="EmptyCellLayoutStyle"/>
                    <w:spacing w:after="0" w:line="240" w:lineRule="auto"/>
                  </w:pPr>
                </w:p>
              </w:tc>
              <w:tc>
                <w:tcPr>
                  <w:tcW w:w="10435" w:type="dxa"/>
                  <w:tcBorders>
                    <w:top w:val="single" w:sz="3" w:space="0" w:color="000000"/>
                  </w:tcBorders>
                </w:tcPr>
                <w:p w14:paraId="58FC5DCC" w14:textId="77777777" w:rsidR="00E16D79" w:rsidRDefault="00E16D79">
                  <w:pPr>
                    <w:pStyle w:val="EmptyCellLayoutStyle"/>
                    <w:spacing w:after="0" w:line="240" w:lineRule="auto"/>
                  </w:pPr>
                </w:p>
              </w:tc>
              <w:tc>
                <w:tcPr>
                  <w:tcW w:w="28" w:type="dxa"/>
                  <w:tcBorders>
                    <w:top w:val="single" w:sz="3" w:space="0" w:color="000000"/>
                  </w:tcBorders>
                </w:tcPr>
                <w:p w14:paraId="64A749C7" w14:textId="77777777" w:rsidR="00E16D79" w:rsidRDefault="00E16D79">
                  <w:pPr>
                    <w:pStyle w:val="EmptyCellLayoutStyle"/>
                    <w:spacing w:after="0" w:line="240" w:lineRule="auto"/>
                  </w:pPr>
                </w:p>
              </w:tc>
            </w:tr>
          </w:tbl>
          <w:p w14:paraId="4FF88445" w14:textId="77777777" w:rsidR="00E16D79" w:rsidRDefault="00E16D79">
            <w:pPr>
              <w:spacing w:after="0" w:line="240" w:lineRule="auto"/>
            </w:pPr>
          </w:p>
        </w:tc>
        <w:tc>
          <w:tcPr>
            <w:tcW w:w="219" w:type="dxa"/>
          </w:tcPr>
          <w:p w14:paraId="12099831" w14:textId="77777777" w:rsidR="00E16D79" w:rsidRDefault="00E16D79">
            <w:pPr>
              <w:pStyle w:val="EmptyCellLayoutStyle"/>
              <w:spacing w:after="0" w:line="240" w:lineRule="auto"/>
            </w:pPr>
          </w:p>
        </w:tc>
      </w:tr>
      <w:tr w:rsidR="00E16D79" w14:paraId="3140D8C4" w14:textId="77777777" w:rsidTr="00AD3B06">
        <w:trPr>
          <w:trHeight w:val="15"/>
        </w:trPr>
        <w:tc>
          <w:tcPr>
            <w:tcW w:w="508" w:type="dxa"/>
          </w:tcPr>
          <w:p w14:paraId="105D5C81" w14:textId="77777777" w:rsidR="00E16D79" w:rsidRDefault="00E16D79">
            <w:pPr>
              <w:pStyle w:val="EmptyCellLayoutStyle"/>
              <w:spacing w:after="0" w:line="240" w:lineRule="auto"/>
            </w:pPr>
          </w:p>
        </w:tc>
        <w:tc>
          <w:tcPr>
            <w:tcW w:w="34" w:type="dxa"/>
          </w:tcPr>
          <w:p w14:paraId="68B2802D" w14:textId="77777777" w:rsidR="00E16D79" w:rsidRDefault="00E16D79">
            <w:pPr>
              <w:pStyle w:val="EmptyCellLayoutStyle"/>
              <w:spacing w:after="0" w:line="240" w:lineRule="auto"/>
            </w:pPr>
          </w:p>
        </w:tc>
        <w:tc>
          <w:tcPr>
            <w:tcW w:w="10432" w:type="dxa"/>
          </w:tcPr>
          <w:p w14:paraId="22EC2AD9" w14:textId="77777777" w:rsidR="00E16D79" w:rsidRDefault="00E16D79">
            <w:pPr>
              <w:pStyle w:val="EmptyCellLayoutStyle"/>
              <w:spacing w:after="0" w:line="240" w:lineRule="auto"/>
            </w:pPr>
          </w:p>
        </w:tc>
        <w:tc>
          <w:tcPr>
            <w:tcW w:w="13" w:type="dxa"/>
          </w:tcPr>
          <w:p w14:paraId="59347AE8" w14:textId="77777777" w:rsidR="00E16D79" w:rsidRDefault="00E16D79">
            <w:pPr>
              <w:pStyle w:val="EmptyCellLayoutStyle"/>
              <w:spacing w:after="0" w:line="240" w:lineRule="auto"/>
            </w:pPr>
          </w:p>
        </w:tc>
        <w:tc>
          <w:tcPr>
            <w:tcW w:w="18" w:type="dxa"/>
          </w:tcPr>
          <w:p w14:paraId="4D5BF956" w14:textId="77777777" w:rsidR="00E16D79" w:rsidRDefault="00E16D79">
            <w:pPr>
              <w:pStyle w:val="EmptyCellLayoutStyle"/>
              <w:spacing w:after="0" w:line="240" w:lineRule="auto"/>
            </w:pPr>
          </w:p>
        </w:tc>
        <w:tc>
          <w:tcPr>
            <w:tcW w:w="219" w:type="dxa"/>
          </w:tcPr>
          <w:p w14:paraId="5C793706" w14:textId="77777777" w:rsidR="00E16D79" w:rsidRDefault="00E16D79">
            <w:pPr>
              <w:pStyle w:val="EmptyCellLayoutStyle"/>
              <w:spacing w:after="0" w:line="240" w:lineRule="auto"/>
            </w:pPr>
          </w:p>
        </w:tc>
      </w:tr>
      <w:tr w:rsidR="004F4E2D" w14:paraId="60642ABC" w14:textId="77777777" w:rsidTr="00AD3B06">
        <w:tc>
          <w:tcPr>
            <w:tcW w:w="508" w:type="dxa"/>
          </w:tcPr>
          <w:p w14:paraId="1FC8AD26" w14:textId="77777777" w:rsidR="00E16D79" w:rsidRDefault="00E16D79">
            <w:pPr>
              <w:pStyle w:val="EmptyCellLayoutStyle"/>
              <w:spacing w:after="0" w:line="240" w:lineRule="auto"/>
            </w:pPr>
          </w:p>
        </w:tc>
        <w:tc>
          <w:tcPr>
            <w:tcW w:w="34" w:type="dxa"/>
          </w:tcPr>
          <w:p w14:paraId="70A74B64" w14:textId="77777777" w:rsidR="00E16D79" w:rsidRDefault="00E16D79">
            <w:pPr>
              <w:pStyle w:val="EmptyCellLayoutStyle"/>
              <w:spacing w:after="0" w:line="240" w:lineRule="auto"/>
            </w:pPr>
          </w:p>
        </w:tc>
        <w:tc>
          <w:tcPr>
            <w:tcW w:w="10432"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4009"/>
              <w:gridCol w:w="1990"/>
              <w:gridCol w:w="1506"/>
              <w:gridCol w:w="1417"/>
              <w:gridCol w:w="1522"/>
            </w:tblGrid>
            <w:tr w:rsidR="00E16D79" w14:paraId="73FACFAC" w14:textId="77777777" w:rsidTr="00AD3B06">
              <w:trPr>
                <w:trHeight w:val="217"/>
              </w:trPr>
              <w:tc>
                <w:tcPr>
                  <w:tcW w:w="4009" w:type="dxa"/>
                  <w:tcBorders>
                    <w:top w:val="nil"/>
                    <w:left w:val="nil"/>
                    <w:bottom w:val="nil"/>
                    <w:right w:val="nil"/>
                  </w:tcBorders>
                  <w:tcMar>
                    <w:top w:w="39" w:type="dxa"/>
                    <w:left w:w="39" w:type="dxa"/>
                    <w:bottom w:w="39" w:type="dxa"/>
                    <w:right w:w="39" w:type="dxa"/>
                  </w:tcMar>
                </w:tcPr>
                <w:p w14:paraId="5D042B32" w14:textId="77777777" w:rsidR="00E16D79" w:rsidRDefault="004F4E2D">
                  <w:pPr>
                    <w:spacing w:after="0" w:line="240" w:lineRule="auto"/>
                  </w:pPr>
                  <w:r>
                    <w:rPr>
                      <w:rFonts w:ascii="Arial" w:eastAsia="Arial" w:hAnsi="Arial"/>
                      <w:b/>
                      <w:color w:val="000000"/>
                      <w:sz w:val="16"/>
                    </w:rPr>
                    <w:t>Equipment</w:t>
                  </w:r>
                </w:p>
              </w:tc>
              <w:tc>
                <w:tcPr>
                  <w:tcW w:w="1990" w:type="dxa"/>
                  <w:tcBorders>
                    <w:top w:val="nil"/>
                    <w:left w:val="nil"/>
                    <w:bottom w:val="nil"/>
                    <w:right w:val="nil"/>
                  </w:tcBorders>
                  <w:tcMar>
                    <w:top w:w="39" w:type="dxa"/>
                    <w:left w:w="39" w:type="dxa"/>
                    <w:bottom w:w="39" w:type="dxa"/>
                    <w:right w:w="39" w:type="dxa"/>
                  </w:tcMar>
                </w:tcPr>
                <w:p w14:paraId="03F9FE5A" w14:textId="77777777" w:rsidR="00E16D79" w:rsidRDefault="004F4E2D">
                  <w:pPr>
                    <w:spacing w:after="0" w:line="240" w:lineRule="auto"/>
                  </w:pPr>
                  <w:r>
                    <w:rPr>
                      <w:rFonts w:ascii="Arial" w:eastAsia="Arial" w:hAnsi="Arial"/>
                      <w:b/>
                      <w:color w:val="000000"/>
                      <w:sz w:val="16"/>
                    </w:rPr>
                    <w:t>Serial No.</w:t>
                  </w:r>
                </w:p>
              </w:tc>
              <w:tc>
                <w:tcPr>
                  <w:tcW w:w="1506" w:type="dxa"/>
                  <w:tcBorders>
                    <w:top w:val="nil"/>
                    <w:left w:val="nil"/>
                    <w:bottom w:val="nil"/>
                    <w:right w:val="nil"/>
                  </w:tcBorders>
                  <w:tcMar>
                    <w:top w:w="39" w:type="dxa"/>
                    <w:left w:w="39" w:type="dxa"/>
                    <w:bottom w:w="39" w:type="dxa"/>
                    <w:right w:w="39" w:type="dxa"/>
                  </w:tcMar>
                </w:tcPr>
                <w:p w14:paraId="289F665D" w14:textId="77777777" w:rsidR="00E16D79" w:rsidRDefault="004F4E2D">
                  <w:pPr>
                    <w:spacing w:after="0" w:line="240" w:lineRule="auto"/>
                    <w:jc w:val="right"/>
                  </w:pPr>
                  <w:r>
                    <w:rPr>
                      <w:rFonts w:ascii="Arial" w:eastAsia="Arial" w:hAnsi="Arial"/>
                      <w:b/>
                      <w:color w:val="000000"/>
                      <w:sz w:val="16"/>
                    </w:rPr>
                    <w:t>Quantity</w:t>
                  </w:r>
                </w:p>
              </w:tc>
              <w:tc>
                <w:tcPr>
                  <w:tcW w:w="1417" w:type="dxa"/>
                  <w:tcBorders>
                    <w:top w:val="nil"/>
                    <w:left w:val="nil"/>
                    <w:bottom w:val="nil"/>
                    <w:right w:val="nil"/>
                  </w:tcBorders>
                  <w:tcMar>
                    <w:top w:w="39" w:type="dxa"/>
                    <w:left w:w="39" w:type="dxa"/>
                    <w:bottom w:w="39" w:type="dxa"/>
                    <w:right w:w="39" w:type="dxa"/>
                  </w:tcMar>
                </w:tcPr>
                <w:p w14:paraId="0626C2F3" w14:textId="77777777" w:rsidR="00E16D79" w:rsidRDefault="004F4E2D">
                  <w:pPr>
                    <w:spacing w:after="0" w:line="240" w:lineRule="auto"/>
                    <w:jc w:val="right"/>
                  </w:pPr>
                  <w:r>
                    <w:rPr>
                      <w:rFonts w:ascii="Arial" w:eastAsia="Arial" w:hAnsi="Arial"/>
                      <w:b/>
                      <w:color w:val="000000"/>
                      <w:sz w:val="16"/>
                    </w:rPr>
                    <w:t>Start Of TC</w:t>
                  </w:r>
                </w:p>
              </w:tc>
              <w:tc>
                <w:tcPr>
                  <w:tcW w:w="1522" w:type="dxa"/>
                  <w:tcBorders>
                    <w:top w:val="nil"/>
                    <w:left w:val="nil"/>
                    <w:bottom w:val="nil"/>
                    <w:right w:val="nil"/>
                  </w:tcBorders>
                  <w:tcMar>
                    <w:top w:w="39" w:type="dxa"/>
                    <w:left w:w="39" w:type="dxa"/>
                    <w:bottom w:w="39" w:type="dxa"/>
                    <w:right w:w="39" w:type="dxa"/>
                  </w:tcMar>
                </w:tcPr>
                <w:p w14:paraId="18118A7E" w14:textId="77777777" w:rsidR="00E16D79" w:rsidRDefault="004F4E2D">
                  <w:pPr>
                    <w:spacing w:after="0" w:line="240" w:lineRule="auto"/>
                    <w:jc w:val="right"/>
                  </w:pPr>
                  <w:r>
                    <w:rPr>
                      <w:rFonts w:ascii="Arial" w:eastAsia="Arial" w:hAnsi="Arial"/>
                      <w:b/>
                      <w:color w:val="000000"/>
                      <w:sz w:val="16"/>
                    </w:rPr>
                    <w:t>Expiry Of TC</w:t>
                  </w:r>
                </w:p>
              </w:tc>
            </w:tr>
            <w:tr w:rsidR="004F4E2D" w14:paraId="282BF00E" w14:textId="77777777" w:rsidTr="00AD3B06">
              <w:tc>
                <w:tcPr>
                  <w:tcW w:w="4009" w:type="dxa"/>
                  <w:gridSpan w:val="5"/>
                  <w:tcBorders>
                    <w:top w:val="single" w:sz="3" w:space="0" w:color="000000"/>
                    <w:left w:val="nil"/>
                    <w:bottom w:val="nil"/>
                    <w:right w:val="nil"/>
                  </w:tcBorders>
                  <w:tcMar>
                    <w:top w:w="39" w:type="dxa"/>
                    <w:left w:w="39" w:type="dxa"/>
                    <w:bottom w:w="39" w:type="dxa"/>
                    <w:right w:w="39" w:type="dxa"/>
                  </w:tcMar>
                </w:tcPr>
                <w:p w14:paraId="77FDF9C2" w14:textId="77777777" w:rsidR="00E16D79" w:rsidRDefault="00E16D79">
                  <w:pPr>
                    <w:spacing w:after="0" w:line="240" w:lineRule="auto"/>
                  </w:pPr>
                </w:p>
              </w:tc>
            </w:tr>
            <w:tr w:rsidR="00E16D79" w14:paraId="0E365796" w14:textId="77777777" w:rsidTr="00AD3B06">
              <w:trPr>
                <w:trHeight w:val="205"/>
              </w:trPr>
              <w:tc>
                <w:tcPr>
                  <w:tcW w:w="4009" w:type="dxa"/>
                  <w:tcBorders>
                    <w:top w:val="nil"/>
                    <w:left w:val="nil"/>
                    <w:bottom w:val="nil"/>
                    <w:right w:val="nil"/>
                  </w:tcBorders>
                  <w:tcMar>
                    <w:top w:w="39" w:type="dxa"/>
                    <w:left w:w="39" w:type="dxa"/>
                    <w:bottom w:w="39" w:type="dxa"/>
                    <w:right w:w="39" w:type="dxa"/>
                  </w:tcMar>
                </w:tcPr>
                <w:p w14:paraId="38A501F5" w14:textId="13A8B16A" w:rsidR="00E16D79" w:rsidRDefault="00E16D79">
                  <w:pPr>
                    <w:spacing w:after="0" w:line="240" w:lineRule="auto"/>
                  </w:pPr>
                </w:p>
              </w:tc>
              <w:tc>
                <w:tcPr>
                  <w:tcW w:w="1990" w:type="dxa"/>
                  <w:tcBorders>
                    <w:top w:val="nil"/>
                    <w:left w:val="nil"/>
                    <w:bottom w:val="nil"/>
                    <w:right w:val="nil"/>
                  </w:tcBorders>
                  <w:tcMar>
                    <w:top w:w="39" w:type="dxa"/>
                    <w:left w:w="39" w:type="dxa"/>
                    <w:bottom w:w="39" w:type="dxa"/>
                    <w:right w:w="39" w:type="dxa"/>
                  </w:tcMar>
                </w:tcPr>
                <w:p w14:paraId="2D48E8AD" w14:textId="55A41AE5" w:rsidR="00E16D79" w:rsidRDefault="00E16D79">
                  <w:pPr>
                    <w:spacing w:after="0" w:line="240" w:lineRule="auto"/>
                  </w:pPr>
                </w:p>
              </w:tc>
              <w:tc>
                <w:tcPr>
                  <w:tcW w:w="1506" w:type="dxa"/>
                  <w:tcBorders>
                    <w:top w:val="nil"/>
                    <w:left w:val="nil"/>
                    <w:bottom w:val="nil"/>
                    <w:right w:val="nil"/>
                  </w:tcBorders>
                  <w:tcMar>
                    <w:top w:w="39" w:type="dxa"/>
                    <w:left w:w="39" w:type="dxa"/>
                    <w:bottom w:w="39" w:type="dxa"/>
                    <w:right w:w="39" w:type="dxa"/>
                  </w:tcMar>
                </w:tcPr>
                <w:p w14:paraId="6112F210" w14:textId="6C500A32" w:rsidR="00E16D79" w:rsidRDefault="00E16D79">
                  <w:pPr>
                    <w:spacing w:after="0" w:line="240" w:lineRule="auto"/>
                    <w:jc w:val="right"/>
                  </w:pPr>
                </w:p>
              </w:tc>
              <w:tc>
                <w:tcPr>
                  <w:tcW w:w="1417" w:type="dxa"/>
                  <w:tcBorders>
                    <w:top w:val="nil"/>
                    <w:left w:val="nil"/>
                    <w:bottom w:val="nil"/>
                    <w:right w:val="nil"/>
                  </w:tcBorders>
                  <w:tcMar>
                    <w:top w:w="39" w:type="dxa"/>
                    <w:left w:w="39" w:type="dxa"/>
                    <w:bottom w:w="39" w:type="dxa"/>
                    <w:right w:w="39" w:type="dxa"/>
                  </w:tcMar>
                </w:tcPr>
                <w:p w14:paraId="2EDD3903" w14:textId="0CCE95A8" w:rsidR="00E16D79" w:rsidRDefault="00E16D79">
                  <w:pPr>
                    <w:spacing w:after="0" w:line="240" w:lineRule="auto"/>
                    <w:jc w:val="right"/>
                  </w:pPr>
                </w:p>
              </w:tc>
              <w:tc>
                <w:tcPr>
                  <w:tcW w:w="1522" w:type="dxa"/>
                  <w:tcBorders>
                    <w:top w:val="nil"/>
                    <w:left w:val="nil"/>
                    <w:bottom w:val="nil"/>
                    <w:right w:val="nil"/>
                  </w:tcBorders>
                  <w:tcMar>
                    <w:top w:w="39" w:type="dxa"/>
                    <w:left w:w="39" w:type="dxa"/>
                    <w:bottom w:w="39" w:type="dxa"/>
                    <w:right w:w="39" w:type="dxa"/>
                  </w:tcMar>
                </w:tcPr>
                <w:p w14:paraId="77E102D3" w14:textId="0738101B" w:rsidR="00E16D79" w:rsidRDefault="00E16D79">
                  <w:pPr>
                    <w:spacing w:after="0" w:line="240" w:lineRule="auto"/>
                    <w:jc w:val="right"/>
                  </w:pPr>
                </w:p>
              </w:tc>
            </w:tr>
            <w:tr w:rsidR="00E16D79" w14:paraId="498668D2" w14:textId="77777777" w:rsidTr="00AD3B06">
              <w:trPr>
                <w:trHeight w:val="205"/>
              </w:trPr>
              <w:tc>
                <w:tcPr>
                  <w:tcW w:w="4009" w:type="dxa"/>
                  <w:tcBorders>
                    <w:top w:val="nil"/>
                    <w:left w:val="nil"/>
                    <w:bottom w:val="nil"/>
                    <w:right w:val="nil"/>
                  </w:tcBorders>
                  <w:tcMar>
                    <w:top w:w="39" w:type="dxa"/>
                    <w:left w:w="39" w:type="dxa"/>
                    <w:bottom w:w="39" w:type="dxa"/>
                    <w:right w:w="39" w:type="dxa"/>
                  </w:tcMar>
                </w:tcPr>
                <w:p w14:paraId="55CABD94" w14:textId="13DE4BF7" w:rsidR="00E16D79" w:rsidRDefault="00E16D79">
                  <w:pPr>
                    <w:spacing w:after="0" w:line="240" w:lineRule="auto"/>
                  </w:pPr>
                </w:p>
              </w:tc>
              <w:tc>
                <w:tcPr>
                  <w:tcW w:w="1990" w:type="dxa"/>
                  <w:tcBorders>
                    <w:top w:val="nil"/>
                    <w:left w:val="nil"/>
                    <w:bottom w:val="nil"/>
                    <w:right w:val="nil"/>
                  </w:tcBorders>
                  <w:tcMar>
                    <w:top w:w="39" w:type="dxa"/>
                    <w:left w:w="39" w:type="dxa"/>
                    <w:bottom w:w="39" w:type="dxa"/>
                    <w:right w:w="39" w:type="dxa"/>
                  </w:tcMar>
                </w:tcPr>
                <w:p w14:paraId="5DD7B76C" w14:textId="740F8E98" w:rsidR="00E16D79" w:rsidRDefault="00E16D79">
                  <w:pPr>
                    <w:spacing w:after="0" w:line="240" w:lineRule="auto"/>
                  </w:pPr>
                </w:p>
              </w:tc>
              <w:tc>
                <w:tcPr>
                  <w:tcW w:w="1506" w:type="dxa"/>
                  <w:tcBorders>
                    <w:top w:val="nil"/>
                    <w:left w:val="nil"/>
                    <w:bottom w:val="nil"/>
                    <w:right w:val="nil"/>
                  </w:tcBorders>
                  <w:tcMar>
                    <w:top w:w="39" w:type="dxa"/>
                    <w:left w:w="39" w:type="dxa"/>
                    <w:bottom w:w="39" w:type="dxa"/>
                    <w:right w:w="39" w:type="dxa"/>
                  </w:tcMar>
                </w:tcPr>
                <w:p w14:paraId="37A49036" w14:textId="41D3C3E9" w:rsidR="00E16D79" w:rsidRDefault="00E16D79">
                  <w:pPr>
                    <w:spacing w:after="0" w:line="240" w:lineRule="auto"/>
                    <w:jc w:val="right"/>
                  </w:pPr>
                </w:p>
              </w:tc>
              <w:tc>
                <w:tcPr>
                  <w:tcW w:w="1417" w:type="dxa"/>
                  <w:tcBorders>
                    <w:top w:val="nil"/>
                    <w:left w:val="nil"/>
                    <w:bottom w:val="nil"/>
                    <w:right w:val="nil"/>
                  </w:tcBorders>
                  <w:tcMar>
                    <w:top w:w="39" w:type="dxa"/>
                    <w:left w:w="39" w:type="dxa"/>
                    <w:bottom w:w="39" w:type="dxa"/>
                    <w:right w:w="39" w:type="dxa"/>
                  </w:tcMar>
                </w:tcPr>
                <w:p w14:paraId="3F3D49A0" w14:textId="3CEF426A" w:rsidR="00E16D79" w:rsidRDefault="00E16D79">
                  <w:pPr>
                    <w:spacing w:after="0" w:line="240" w:lineRule="auto"/>
                    <w:jc w:val="right"/>
                  </w:pPr>
                </w:p>
              </w:tc>
              <w:tc>
                <w:tcPr>
                  <w:tcW w:w="1522" w:type="dxa"/>
                  <w:tcBorders>
                    <w:top w:val="nil"/>
                    <w:left w:val="nil"/>
                    <w:bottom w:val="nil"/>
                    <w:right w:val="nil"/>
                  </w:tcBorders>
                  <w:tcMar>
                    <w:top w:w="39" w:type="dxa"/>
                    <w:left w:w="39" w:type="dxa"/>
                    <w:bottom w:w="39" w:type="dxa"/>
                    <w:right w:w="39" w:type="dxa"/>
                  </w:tcMar>
                </w:tcPr>
                <w:p w14:paraId="2D3E4915" w14:textId="49AAEA67" w:rsidR="00E16D79" w:rsidRDefault="00E16D79">
                  <w:pPr>
                    <w:spacing w:after="0" w:line="240" w:lineRule="auto"/>
                    <w:jc w:val="right"/>
                  </w:pPr>
                </w:p>
              </w:tc>
            </w:tr>
            <w:tr w:rsidR="00E16D79" w14:paraId="2F0C3EB6" w14:textId="77777777" w:rsidTr="00AD3B06">
              <w:trPr>
                <w:trHeight w:val="205"/>
              </w:trPr>
              <w:tc>
                <w:tcPr>
                  <w:tcW w:w="4009" w:type="dxa"/>
                  <w:tcBorders>
                    <w:top w:val="nil"/>
                    <w:left w:val="nil"/>
                    <w:bottom w:val="nil"/>
                    <w:right w:val="nil"/>
                  </w:tcBorders>
                  <w:tcMar>
                    <w:top w:w="39" w:type="dxa"/>
                    <w:left w:w="39" w:type="dxa"/>
                    <w:bottom w:w="39" w:type="dxa"/>
                    <w:right w:w="39" w:type="dxa"/>
                  </w:tcMar>
                </w:tcPr>
                <w:p w14:paraId="447010FD" w14:textId="226A8B87" w:rsidR="00E16D79" w:rsidRDefault="00E16D79">
                  <w:pPr>
                    <w:spacing w:after="0" w:line="240" w:lineRule="auto"/>
                  </w:pPr>
                </w:p>
              </w:tc>
              <w:tc>
                <w:tcPr>
                  <w:tcW w:w="1990" w:type="dxa"/>
                  <w:tcBorders>
                    <w:top w:val="nil"/>
                    <w:left w:val="nil"/>
                    <w:bottom w:val="nil"/>
                    <w:right w:val="nil"/>
                  </w:tcBorders>
                  <w:tcMar>
                    <w:top w:w="39" w:type="dxa"/>
                    <w:left w:w="39" w:type="dxa"/>
                    <w:bottom w:w="39" w:type="dxa"/>
                    <w:right w:w="39" w:type="dxa"/>
                  </w:tcMar>
                </w:tcPr>
                <w:p w14:paraId="1A488571" w14:textId="5229A34C" w:rsidR="00E16D79" w:rsidRDefault="00E16D79">
                  <w:pPr>
                    <w:spacing w:after="0" w:line="240" w:lineRule="auto"/>
                  </w:pPr>
                </w:p>
              </w:tc>
              <w:tc>
                <w:tcPr>
                  <w:tcW w:w="1506" w:type="dxa"/>
                  <w:tcBorders>
                    <w:top w:val="nil"/>
                    <w:left w:val="nil"/>
                    <w:bottom w:val="nil"/>
                    <w:right w:val="nil"/>
                  </w:tcBorders>
                  <w:tcMar>
                    <w:top w:w="39" w:type="dxa"/>
                    <w:left w:w="39" w:type="dxa"/>
                    <w:bottom w:w="39" w:type="dxa"/>
                    <w:right w:w="39" w:type="dxa"/>
                  </w:tcMar>
                </w:tcPr>
                <w:p w14:paraId="6B33F71F" w14:textId="5E9D433F" w:rsidR="00E16D79" w:rsidRDefault="00E16D79">
                  <w:pPr>
                    <w:spacing w:after="0" w:line="240" w:lineRule="auto"/>
                    <w:jc w:val="right"/>
                  </w:pPr>
                </w:p>
              </w:tc>
              <w:tc>
                <w:tcPr>
                  <w:tcW w:w="1417" w:type="dxa"/>
                  <w:tcBorders>
                    <w:top w:val="nil"/>
                    <w:left w:val="nil"/>
                    <w:bottom w:val="nil"/>
                    <w:right w:val="nil"/>
                  </w:tcBorders>
                  <w:tcMar>
                    <w:top w:w="39" w:type="dxa"/>
                    <w:left w:w="39" w:type="dxa"/>
                    <w:bottom w:w="39" w:type="dxa"/>
                    <w:right w:w="39" w:type="dxa"/>
                  </w:tcMar>
                </w:tcPr>
                <w:p w14:paraId="439C4D82" w14:textId="0BE801E4" w:rsidR="00E16D79" w:rsidRDefault="00E16D79">
                  <w:pPr>
                    <w:spacing w:after="0" w:line="240" w:lineRule="auto"/>
                    <w:jc w:val="right"/>
                  </w:pPr>
                </w:p>
              </w:tc>
              <w:tc>
                <w:tcPr>
                  <w:tcW w:w="1522" w:type="dxa"/>
                  <w:tcBorders>
                    <w:top w:val="nil"/>
                    <w:left w:val="nil"/>
                    <w:bottom w:val="nil"/>
                    <w:right w:val="nil"/>
                  </w:tcBorders>
                  <w:tcMar>
                    <w:top w:w="39" w:type="dxa"/>
                    <w:left w:w="39" w:type="dxa"/>
                    <w:bottom w:w="39" w:type="dxa"/>
                    <w:right w:w="39" w:type="dxa"/>
                  </w:tcMar>
                </w:tcPr>
                <w:p w14:paraId="5E5647C5" w14:textId="52150830" w:rsidR="00E16D79" w:rsidRDefault="00E16D79">
                  <w:pPr>
                    <w:spacing w:after="0" w:line="240" w:lineRule="auto"/>
                    <w:jc w:val="right"/>
                  </w:pPr>
                </w:p>
              </w:tc>
            </w:tr>
            <w:tr w:rsidR="00E16D79" w14:paraId="59771642" w14:textId="77777777" w:rsidTr="00AD3B06">
              <w:trPr>
                <w:trHeight w:val="205"/>
              </w:trPr>
              <w:tc>
                <w:tcPr>
                  <w:tcW w:w="4009" w:type="dxa"/>
                  <w:tcBorders>
                    <w:top w:val="nil"/>
                    <w:left w:val="nil"/>
                    <w:bottom w:val="nil"/>
                    <w:right w:val="nil"/>
                  </w:tcBorders>
                  <w:tcMar>
                    <w:top w:w="39" w:type="dxa"/>
                    <w:left w:w="39" w:type="dxa"/>
                    <w:bottom w:w="39" w:type="dxa"/>
                    <w:right w:w="39" w:type="dxa"/>
                  </w:tcMar>
                </w:tcPr>
                <w:p w14:paraId="03CEA669" w14:textId="49E7208B" w:rsidR="00E16D79" w:rsidRDefault="00E16D79">
                  <w:pPr>
                    <w:spacing w:after="0" w:line="240" w:lineRule="auto"/>
                  </w:pPr>
                </w:p>
              </w:tc>
              <w:tc>
                <w:tcPr>
                  <w:tcW w:w="1990" w:type="dxa"/>
                  <w:tcBorders>
                    <w:top w:val="nil"/>
                    <w:left w:val="nil"/>
                    <w:bottom w:val="nil"/>
                    <w:right w:val="nil"/>
                  </w:tcBorders>
                  <w:tcMar>
                    <w:top w:w="39" w:type="dxa"/>
                    <w:left w:w="39" w:type="dxa"/>
                    <w:bottom w:w="39" w:type="dxa"/>
                    <w:right w:w="39" w:type="dxa"/>
                  </w:tcMar>
                </w:tcPr>
                <w:p w14:paraId="29D2B8E7" w14:textId="177DA31C" w:rsidR="00E16D79" w:rsidRDefault="00E16D79">
                  <w:pPr>
                    <w:spacing w:after="0" w:line="240" w:lineRule="auto"/>
                  </w:pPr>
                </w:p>
              </w:tc>
              <w:tc>
                <w:tcPr>
                  <w:tcW w:w="1506" w:type="dxa"/>
                  <w:tcBorders>
                    <w:top w:val="nil"/>
                    <w:left w:val="nil"/>
                    <w:bottom w:val="nil"/>
                    <w:right w:val="nil"/>
                  </w:tcBorders>
                  <w:tcMar>
                    <w:top w:w="39" w:type="dxa"/>
                    <w:left w:w="39" w:type="dxa"/>
                    <w:bottom w:w="39" w:type="dxa"/>
                    <w:right w:w="39" w:type="dxa"/>
                  </w:tcMar>
                </w:tcPr>
                <w:p w14:paraId="140C3696" w14:textId="03D4D861" w:rsidR="00E16D79" w:rsidRDefault="00E16D79">
                  <w:pPr>
                    <w:spacing w:after="0" w:line="240" w:lineRule="auto"/>
                    <w:jc w:val="right"/>
                  </w:pPr>
                </w:p>
              </w:tc>
              <w:tc>
                <w:tcPr>
                  <w:tcW w:w="1417" w:type="dxa"/>
                  <w:tcBorders>
                    <w:top w:val="nil"/>
                    <w:left w:val="nil"/>
                    <w:bottom w:val="nil"/>
                    <w:right w:val="nil"/>
                  </w:tcBorders>
                  <w:tcMar>
                    <w:top w:w="39" w:type="dxa"/>
                    <w:left w:w="39" w:type="dxa"/>
                    <w:bottom w:w="39" w:type="dxa"/>
                    <w:right w:w="39" w:type="dxa"/>
                  </w:tcMar>
                </w:tcPr>
                <w:p w14:paraId="3396C29A" w14:textId="40E7487E" w:rsidR="00E16D79" w:rsidRDefault="00E16D79">
                  <w:pPr>
                    <w:spacing w:after="0" w:line="240" w:lineRule="auto"/>
                    <w:jc w:val="right"/>
                  </w:pPr>
                </w:p>
              </w:tc>
              <w:tc>
                <w:tcPr>
                  <w:tcW w:w="1522" w:type="dxa"/>
                  <w:tcBorders>
                    <w:top w:val="nil"/>
                    <w:left w:val="nil"/>
                    <w:bottom w:val="nil"/>
                    <w:right w:val="nil"/>
                  </w:tcBorders>
                  <w:tcMar>
                    <w:top w:w="39" w:type="dxa"/>
                    <w:left w:w="39" w:type="dxa"/>
                    <w:bottom w:w="39" w:type="dxa"/>
                    <w:right w:w="39" w:type="dxa"/>
                  </w:tcMar>
                </w:tcPr>
                <w:p w14:paraId="39B46AEF" w14:textId="6C77899D" w:rsidR="00E16D79" w:rsidRDefault="00E16D79">
                  <w:pPr>
                    <w:spacing w:after="0" w:line="240" w:lineRule="auto"/>
                    <w:jc w:val="right"/>
                  </w:pPr>
                </w:p>
              </w:tc>
            </w:tr>
            <w:tr w:rsidR="00E16D79" w14:paraId="27D616AB" w14:textId="77777777" w:rsidTr="00AD3B06">
              <w:trPr>
                <w:trHeight w:val="205"/>
              </w:trPr>
              <w:tc>
                <w:tcPr>
                  <w:tcW w:w="4009" w:type="dxa"/>
                  <w:tcBorders>
                    <w:top w:val="nil"/>
                    <w:left w:val="nil"/>
                    <w:bottom w:val="nil"/>
                    <w:right w:val="nil"/>
                  </w:tcBorders>
                  <w:tcMar>
                    <w:top w:w="39" w:type="dxa"/>
                    <w:left w:w="39" w:type="dxa"/>
                    <w:bottom w:w="39" w:type="dxa"/>
                    <w:right w:w="39" w:type="dxa"/>
                  </w:tcMar>
                </w:tcPr>
                <w:p w14:paraId="489DCE19" w14:textId="54F50548" w:rsidR="00E16D79" w:rsidRDefault="00E16D79">
                  <w:pPr>
                    <w:spacing w:after="0" w:line="240" w:lineRule="auto"/>
                  </w:pPr>
                </w:p>
              </w:tc>
              <w:tc>
                <w:tcPr>
                  <w:tcW w:w="1990" w:type="dxa"/>
                  <w:tcBorders>
                    <w:top w:val="nil"/>
                    <w:left w:val="nil"/>
                    <w:bottom w:val="nil"/>
                    <w:right w:val="nil"/>
                  </w:tcBorders>
                  <w:tcMar>
                    <w:top w:w="39" w:type="dxa"/>
                    <w:left w:w="39" w:type="dxa"/>
                    <w:bottom w:w="39" w:type="dxa"/>
                    <w:right w:w="39" w:type="dxa"/>
                  </w:tcMar>
                </w:tcPr>
                <w:p w14:paraId="68F8730A" w14:textId="42F53B69" w:rsidR="00E16D79" w:rsidRDefault="00E16D79">
                  <w:pPr>
                    <w:spacing w:after="0" w:line="240" w:lineRule="auto"/>
                  </w:pPr>
                </w:p>
              </w:tc>
              <w:tc>
                <w:tcPr>
                  <w:tcW w:w="1506" w:type="dxa"/>
                  <w:tcBorders>
                    <w:top w:val="nil"/>
                    <w:left w:val="nil"/>
                    <w:bottom w:val="nil"/>
                    <w:right w:val="nil"/>
                  </w:tcBorders>
                  <w:tcMar>
                    <w:top w:w="39" w:type="dxa"/>
                    <w:left w:w="39" w:type="dxa"/>
                    <w:bottom w:w="39" w:type="dxa"/>
                    <w:right w:w="39" w:type="dxa"/>
                  </w:tcMar>
                </w:tcPr>
                <w:p w14:paraId="1E623E4C" w14:textId="6664C562" w:rsidR="00E16D79" w:rsidRDefault="00E16D79">
                  <w:pPr>
                    <w:spacing w:after="0" w:line="240" w:lineRule="auto"/>
                    <w:jc w:val="right"/>
                  </w:pPr>
                </w:p>
              </w:tc>
              <w:tc>
                <w:tcPr>
                  <w:tcW w:w="1417" w:type="dxa"/>
                  <w:tcBorders>
                    <w:top w:val="nil"/>
                    <w:left w:val="nil"/>
                    <w:bottom w:val="nil"/>
                    <w:right w:val="nil"/>
                  </w:tcBorders>
                  <w:tcMar>
                    <w:top w:w="39" w:type="dxa"/>
                    <w:left w:w="39" w:type="dxa"/>
                    <w:bottom w:w="39" w:type="dxa"/>
                    <w:right w:w="39" w:type="dxa"/>
                  </w:tcMar>
                </w:tcPr>
                <w:p w14:paraId="39FCA028" w14:textId="00981B87" w:rsidR="00E16D79" w:rsidRDefault="00E16D79">
                  <w:pPr>
                    <w:spacing w:after="0" w:line="240" w:lineRule="auto"/>
                    <w:jc w:val="right"/>
                  </w:pPr>
                </w:p>
              </w:tc>
              <w:tc>
                <w:tcPr>
                  <w:tcW w:w="1522" w:type="dxa"/>
                  <w:tcBorders>
                    <w:top w:val="nil"/>
                    <w:left w:val="nil"/>
                    <w:bottom w:val="nil"/>
                    <w:right w:val="nil"/>
                  </w:tcBorders>
                  <w:tcMar>
                    <w:top w:w="39" w:type="dxa"/>
                    <w:left w:w="39" w:type="dxa"/>
                    <w:bottom w:w="39" w:type="dxa"/>
                    <w:right w:w="39" w:type="dxa"/>
                  </w:tcMar>
                </w:tcPr>
                <w:p w14:paraId="2B99015D" w14:textId="42D85740" w:rsidR="00E16D79" w:rsidRDefault="00E16D79">
                  <w:pPr>
                    <w:spacing w:after="0" w:line="240" w:lineRule="auto"/>
                    <w:jc w:val="right"/>
                  </w:pPr>
                </w:p>
              </w:tc>
            </w:tr>
            <w:tr w:rsidR="00E16D79" w14:paraId="37FB03FA" w14:textId="77777777" w:rsidTr="00AD3B06">
              <w:trPr>
                <w:trHeight w:val="205"/>
              </w:trPr>
              <w:tc>
                <w:tcPr>
                  <w:tcW w:w="4009" w:type="dxa"/>
                  <w:tcBorders>
                    <w:top w:val="nil"/>
                    <w:left w:val="nil"/>
                    <w:bottom w:val="nil"/>
                    <w:right w:val="nil"/>
                  </w:tcBorders>
                  <w:tcMar>
                    <w:top w:w="39" w:type="dxa"/>
                    <w:left w:w="39" w:type="dxa"/>
                    <w:bottom w:w="39" w:type="dxa"/>
                    <w:right w:w="39" w:type="dxa"/>
                  </w:tcMar>
                </w:tcPr>
                <w:p w14:paraId="5B305558" w14:textId="74BBADED" w:rsidR="00E16D79" w:rsidRDefault="00E16D79">
                  <w:pPr>
                    <w:spacing w:after="0" w:line="240" w:lineRule="auto"/>
                  </w:pPr>
                </w:p>
              </w:tc>
              <w:tc>
                <w:tcPr>
                  <w:tcW w:w="1990" w:type="dxa"/>
                  <w:tcBorders>
                    <w:top w:val="nil"/>
                    <w:left w:val="nil"/>
                    <w:bottom w:val="nil"/>
                    <w:right w:val="nil"/>
                  </w:tcBorders>
                  <w:tcMar>
                    <w:top w:w="39" w:type="dxa"/>
                    <w:left w:w="39" w:type="dxa"/>
                    <w:bottom w:w="39" w:type="dxa"/>
                    <w:right w:w="39" w:type="dxa"/>
                  </w:tcMar>
                </w:tcPr>
                <w:p w14:paraId="6846E5C9" w14:textId="696221E8" w:rsidR="00E16D79" w:rsidRDefault="00E16D79">
                  <w:pPr>
                    <w:spacing w:after="0" w:line="240" w:lineRule="auto"/>
                  </w:pPr>
                </w:p>
              </w:tc>
              <w:tc>
                <w:tcPr>
                  <w:tcW w:w="1506" w:type="dxa"/>
                  <w:tcBorders>
                    <w:top w:val="nil"/>
                    <w:left w:val="nil"/>
                    <w:bottom w:val="nil"/>
                    <w:right w:val="nil"/>
                  </w:tcBorders>
                  <w:tcMar>
                    <w:top w:w="39" w:type="dxa"/>
                    <w:left w:w="39" w:type="dxa"/>
                    <w:bottom w:w="39" w:type="dxa"/>
                    <w:right w:w="39" w:type="dxa"/>
                  </w:tcMar>
                </w:tcPr>
                <w:p w14:paraId="02EA418A" w14:textId="63C07555" w:rsidR="00E16D79" w:rsidRDefault="00E16D79">
                  <w:pPr>
                    <w:spacing w:after="0" w:line="240" w:lineRule="auto"/>
                    <w:jc w:val="right"/>
                  </w:pPr>
                </w:p>
              </w:tc>
              <w:tc>
                <w:tcPr>
                  <w:tcW w:w="1417" w:type="dxa"/>
                  <w:tcBorders>
                    <w:top w:val="nil"/>
                    <w:left w:val="nil"/>
                    <w:bottom w:val="nil"/>
                    <w:right w:val="nil"/>
                  </w:tcBorders>
                  <w:tcMar>
                    <w:top w:w="39" w:type="dxa"/>
                    <w:left w:w="39" w:type="dxa"/>
                    <w:bottom w:w="39" w:type="dxa"/>
                    <w:right w:w="39" w:type="dxa"/>
                  </w:tcMar>
                </w:tcPr>
                <w:p w14:paraId="6FE105B9" w14:textId="4C012A4C" w:rsidR="00E16D79" w:rsidRDefault="00E16D79">
                  <w:pPr>
                    <w:spacing w:after="0" w:line="240" w:lineRule="auto"/>
                    <w:jc w:val="right"/>
                  </w:pPr>
                </w:p>
              </w:tc>
              <w:tc>
                <w:tcPr>
                  <w:tcW w:w="1522" w:type="dxa"/>
                  <w:tcBorders>
                    <w:top w:val="nil"/>
                    <w:left w:val="nil"/>
                    <w:bottom w:val="nil"/>
                    <w:right w:val="nil"/>
                  </w:tcBorders>
                  <w:tcMar>
                    <w:top w:w="39" w:type="dxa"/>
                    <w:left w:w="39" w:type="dxa"/>
                    <w:bottom w:w="39" w:type="dxa"/>
                    <w:right w:w="39" w:type="dxa"/>
                  </w:tcMar>
                </w:tcPr>
                <w:p w14:paraId="26A58C10" w14:textId="56D888B3" w:rsidR="00E16D79" w:rsidRDefault="00E16D79">
                  <w:pPr>
                    <w:spacing w:after="0" w:line="240" w:lineRule="auto"/>
                    <w:jc w:val="right"/>
                  </w:pPr>
                </w:p>
              </w:tc>
            </w:tr>
            <w:tr w:rsidR="00E16D79" w14:paraId="2DF63ABF" w14:textId="77777777" w:rsidTr="00AD3B06">
              <w:trPr>
                <w:trHeight w:val="56"/>
              </w:trPr>
              <w:tc>
                <w:tcPr>
                  <w:tcW w:w="4009" w:type="dxa"/>
                  <w:tcBorders>
                    <w:top w:val="nil"/>
                    <w:left w:val="nil"/>
                    <w:bottom w:val="single" w:sz="3" w:space="0" w:color="000000"/>
                    <w:right w:val="nil"/>
                  </w:tcBorders>
                  <w:tcMar>
                    <w:top w:w="0" w:type="dxa"/>
                    <w:left w:w="0" w:type="dxa"/>
                    <w:bottom w:w="0" w:type="dxa"/>
                    <w:right w:w="0" w:type="dxa"/>
                  </w:tcMar>
                </w:tcPr>
                <w:p w14:paraId="33D45035" w14:textId="77777777" w:rsidR="00E16D79" w:rsidRDefault="00E16D79">
                  <w:pPr>
                    <w:spacing w:after="0" w:line="240" w:lineRule="auto"/>
                  </w:pPr>
                </w:p>
              </w:tc>
              <w:tc>
                <w:tcPr>
                  <w:tcW w:w="1990" w:type="dxa"/>
                  <w:tcBorders>
                    <w:top w:val="nil"/>
                    <w:left w:val="nil"/>
                    <w:bottom w:val="single" w:sz="3" w:space="0" w:color="000000"/>
                    <w:right w:val="nil"/>
                  </w:tcBorders>
                  <w:tcMar>
                    <w:top w:w="0" w:type="dxa"/>
                    <w:left w:w="0" w:type="dxa"/>
                    <w:bottom w:w="0" w:type="dxa"/>
                    <w:right w:w="0" w:type="dxa"/>
                  </w:tcMar>
                </w:tcPr>
                <w:p w14:paraId="7315D88B" w14:textId="77777777" w:rsidR="00E16D79" w:rsidRDefault="00E16D79">
                  <w:pPr>
                    <w:spacing w:after="0" w:line="240" w:lineRule="auto"/>
                  </w:pPr>
                </w:p>
              </w:tc>
              <w:tc>
                <w:tcPr>
                  <w:tcW w:w="1506" w:type="dxa"/>
                  <w:tcBorders>
                    <w:top w:val="nil"/>
                    <w:left w:val="nil"/>
                    <w:bottom w:val="single" w:sz="3" w:space="0" w:color="000000"/>
                    <w:right w:val="nil"/>
                  </w:tcBorders>
                  <w:tcMar>
                    <w:top w:w="0" w:type="dxa"/>
                    <w:left w:w="0" w:type="dxa"/>
                    <w:bottom w:w="0" w:type="dxa"/>
                    <w:right w:w="0" w:type="dxa"/>
                  </w:tcMar>
                </w:tcPr>
                <w:p w14:paraId="28213DCA" w14:textId="77777777" w:rsidR="00E16D79" w:rsidRDefault="00E16D79">
                  <w:pPr>
                    <w:spacing w:after="0" w:line="240" w:lineRule="auto"/>
                  </w:pPr>
                </w:p>
              </w:tc>
              <w:tc>
                <w:tcPr>
                  <w:tcW w:w="1417" w:type="dxa"/>
                  <w:tcBorders>
                    <w:top w:val="nil"/>
                    <w:left w:val="nil"/>
                    <w:bottom w:val="single" w:sz="3" w:space="0" w:color="000000"/>
                    <w:right w:val="nil"/>
                  </w:tcBorders>
                  <w:tcMar>
                    <w:top w:w="0" w:type="dxa"/>
                    <w:left w:w="0" w:type="dxa"/>
                    <w:bottom w:w="0" w:type="dxa"/>
                    <w:right w:w="0" w:type="dxa"/>
                  </w:tcMar>
                </w:tcPr>
                <w:p w14:paraId="1E4C3A70" w14:textId="77777777" w:rsidR="00E16D79" w:rsidRDefault="00E16D79">
                  <w:pPr>
                    <w:spacing w:after="0" w:line="240" w:lineRule="auto"/>
                  </w:pPr>
                </w:p>
              </w:tc>
              <w:tc>
                <w:tcPr>
                  <w:tcW w:w="1522" w:type="dxa"/>
                  <w:tcBorders>
                    <w:top w:val="nil"/>
                    <w:left w:val="nil"/>
                    <w:bottom w:val="single" w:sz="3" w:space="0" w:color="000000"/>
                    <w:right w:val="nil"/>
                  </w:tcBorders>
                  <w:tcMar>
                    <w:top w:w="0" w:type="dxa"/>
                    <w:left w:w="0" w:type="dxa"/>
                    <w:bottom w:w="0" w:type="dxa"/>
                    <w:right w:w="0" w:type="dxa"/>
                  </w:tcMar>
                </w:tcPr>
                <w:p w14:paraId="6D6A9C2C" w14:textId="77777777" w:rsidR="00E16D79" w:rsidRDefault="00E16D79">
                  <w:pPr>
                    <w:spacing w:after="0" w:line="240" w:lineRule="auto"/>
                  </w:pPr>
                </w:p>
              </w:tc>
            </w:tr>
            <w:tr w:rsidR="004F4E2D" w14:paraId="21666061" w14:textId="77777777" w:rsidTr="00AD3B06">
              <w:trPr>
                <w:trHeight w:val="226"/>
              </w:trPr>
              <w:tc>
                <w:tcPr>
                  <w:tcW w:w="4009" w:type="dxa"/>
                  <w:tcBorders>
                    <w:top w:val="nil"/>
                    <w:left w:val="nil"/>
                    <w:bottom w:val="nil"/>
                    <w:right w:val="nil"/>
                  </w:tcBorders>
                  <w:tcMar>
                    <w:top w:w="0" w:type="dxa"/>
                    <w:left w:w="0" w:type="dxa"/>
                    <w:bottom w:w="0" w:type="dxa"/>
                    <w:right w:w="0" w:type="dxa"/>
                  </w:tcMar>
                </w:tcPr>
                <w:p w14:paraId="5A38877A" w14:textId="77777777" w:rsidR="00E16D79" w:rsidRDefault="00E16D79">
                  <w:pPr>
                    <w:spacing w:after="0" w:line="240" w:lineRule="auto"/>
                  </w:pPr>
                </w:p>
              </w:tc>
              <w:tc>
                <w:tcPr>
                  <w:tcW w:w="1990" w:type="dxa"/>
                  <w:gridSpan w:val="2"/>
                  <w:tcBorders>
                    <w:top w:val="nil"/>
                    <w:left w:val="nil"/>
                    <w:bottom w:val="nil"/>
                    <w:right w:val="nil"/>
                  </w:tcBorders>
                  <w:tcMar>
                    <w:top w:w="0" w:type="dxa"/>
                    <w:left w:w="0" w:type="dxa"/>
                    <w:bottom w:w="0" w:type="dxa"/>
                    <w:right w:w="0" w:type="dxa"/>
                  </w:tcMar>
                </w:tcPr>
                <w:p w14:paraId="45B24835" w14:textId="77777777" w:rsidR="00E16D79" w:rsidRDefault="004F4E2D">
                  <w:pPr>
                    <w:spacing w:after="0" w:line="240" w:lineRule="auto"/>
                  </w:pPr>
                  <w:r>
                    <w:rPr>
                      <w:rFonts w:ascii="Segoe UI" w:eastAsia="Segoe UI" w:hAnsi="Segoe UI"/>
                      <w:color w:val="000000"/>
                      <w:sz w:val="16"/>
                    </w:rPr>
                    <w:t>Total Contract Value</w:t>
                  </w:r>
                </w:p>
              </w:tc>
              <w:tc>
                <w:tcPr>
                  <w:tcW w:w="1417" w:type="dxa"/>
                  <w:tcBorders>
                    <w:top w:val="nil"/>
                    <w:left w:val="nil"/>
                    <w:bottom w:val="nil"/>
                    <w:right w:val="nil"/>
                  </w:tcBorders>
                  <w:tcMar>
                    <w:top w:w="0" w:type="dxa"/>
                    <w:left w:w="0" w:type="dxa"/>
                    <w:bottom w:w="0" w:type="dxa"/>
                    <w:right w:w="0" w:type="dxa"/>
                  </w:tcMar>
                </w:tcPr>
                <w:p w14:paraId="19F39999" w14:textId="77777777" w:rsidR="00E16D79" w:rsidRDefault="00E16D79">
                  <w:pPr>
                    <w:spacing w:after="0" w:line="240" w:lineRule="auto"/>
                  </w:pPr>
                </w:p>
              </w:tc>
              <w:tc>
                <w:tcPr>
                  <w:tcW w:w="1522" w:type="dxa"/>
                  <w:tcBorders>
                    <w:top w:val="nil"/>
                    <w:left w:val="nil"/>
                    <w:bottom w:val="nil"/>
                    <w:right w:val="nil"/>
                  </w:tcBorders>
                  <w:tcMar>
                    <w:top w:w="0" w:type="dxa"/>
                    <w:left w:w="0" w:type="dxa"/>
                    <w:bottom w:w="0" w:type="dxa"/>
                    <w:right w:w="0" w:type="dxa"/>
                  </w:tcMar>
                </w:tcPr>
                <w:p w14:paraId="31583E9A" w14:textId="5F0C4579" w:rsidR="00E16D79" w:rsidRDefault="00E16D79">
                  <w:pPr>
                    <w:spacing w:after="0" w:line="240" w:lineRule="auto"/>
                    <w:jc w:val="right"/>
                  </w:pPr>
                </w:p>
              </w:tc>
            </w:tr>
            <w:tr w:rsidR="004F4E2D" w14:paraId="6F35492A" w14:textId="77777777" w:rsidTr="00AD3B06">
              <w:trPr>
                <w:trHeight w:val="340"/>
              </w:trPr>
              <w:tc>
                <w:tcPr>
                  <w:tcW w:w="4009" w:type="dxa"/>
                  <w:tcBorders>
                    <w:top w:val="nil"/>
                    <w:left w:val="nil"/>
                    <w:bottom w:val="nil"/>
                    <w:right w:val="nil"/>
                  </w:tcBorders>
                  <w:tcMar>
                    <w:top w:w="0" w:type="dxa"/>
                    <w:left w:w="0" w:type="dxa"/>
                    <w:bottom w:w="0" w:type="dxa"/>
                    <w:right w:w="0" w:type="dxa"/>
                  </w:tcMar>
                </w:tcPr>
                <w:p w14:paraId="6F8C392F" w14:textId="77777777" w:rsidR="00E16D79" w:rsidRDefault="00E16D79">
                  <w:pPr>
                    <w:spacing w:after="0" w:line="240" w:lineRule="auto"/>
                  </w:pPr>
                </w:p>
              </w:tc>
              <w:tc>
                <w:tcPr>
                  <w:tcW w:w="1990" w:type="dxa"/>
                  <w:gridSpan w:val="3"/>
                  <w:tcBorders>
                    <w:top w:val="nil"/>
                    <w:left w:val="nil"/>
                    <w:bottom w:val="nil"/>
                    <w:right w:val="nil"/>
                  </w:tcBorders>
                  <w:tcMar>
                    <w:top w:w="0" w:type="dxa"/>
                    <w:left w:w="0" w:type="dxa"/>
                    <w:bottom w:w="0" w:type="dxa"/>
                    <w:right w:w="0" w:type="dxa"/>
                  </w:tcMar>
                </w:tcPr>
                <w:p w14:paraId="717AB901" w14:textId="77777777" w:rsidR="00E16D79" w:rsidRDefault="004F4E2D">
                  <w:pPr>
                    <w:spacing w:after="0" w:line="240" w:lineRule="auto"/>
                  </w:pPr>
                  <w:r>
                    <w:rPr>
                      <w:rFonts w:ascii="Segoe UI" w:eastAsia="Segoe UI" w:hAnsi="Segoe UI"/>
                      <w:color w:val="000000"/>
                      <w:sz w:val="16"/>
                    </w:rPr>
                    <w:t>CGST 9.00 %</w:t>
                  </w:r>
                </w:p>
              </w:tc>
              <w:tc>
                <w:tcPr>
                  <w:tcW w:w="1522" w:type="dxa"/>
                  <w:tcBorders>
                    <w:top w:val="nil"/>
                    <w:left w:val="nil"/>
                    <w:bottom w:val="nil"/>
                    <w:right w:val="nil"/>
                  </w:tcBorders>
                  <w:tcMar>
                    <w:top w:w="0" w:type="dxa"/>
                    <w:left w:w="0" w:type="dxa"/>
                    <w:bottom w:w="0" w:type="dxa"/>
                    <w:right w:w="0" w:type="dxa"/>
                  </w:tcMar>
                </w:tcPr>
                <w:p w14:paraId="5EF4C4F8" w14:textId="74D20DD8" w:rsidR="00E16D79" w:rsidRDefault="00E16D79">
                  <w:pPr>
                    <w:spacing w:after="0" w:line="240" w:lineRule="auto"/>
                    <w:jc w:val="right"/>
                  </w:pPr>
                </w:p>
              </w:tc>
            </w:tr>
            <w:tr w:rsidR="004F4E2D" w14:paraId="5D47521C" w14:textId="77777777" w:rsidTr="00AD3B06">
              <w:trPr>
                <w:trHeight w:val="340"/>
              </w:trPr>
              <w:tc>
                <w:tcPr>
                  <w:tcW w:w="4009" w:type="dxa"/>
                  <w:tcBorders>
                    <w:top w:val="nil"/>
                    <w:left w:val="nil"/>
                    <w:bottom w:val="nil"/>
                    <w:right w:val="nil"/>
                  </w:tcBorders>
                  <w:tcMar>
                    <w:top w:w="0" w:type="dxa"/>
                    <w:left w:w="0" w:type="dxa"/>
                    <w:bottom w:w="0" w:type="dxa"/>
                    <w:right w:w="0" w:type="dxa"/>
                  </w:tcMar>
                </w:tcPr>
                <w:p w14:paraId="6A44BFC0" w14:textId="77777777" w:rsidR="00E16D79" w:rsidRDefault="00E16D79">
                  <w:pPr>
                    <w:spacing w:after="0" w:line="240" w:lineRule="auto"/>
                  </w:pPr>
                </w:p>
              </w:tc>
              <w:tc>
                <w:tcPr>
                  <w:tcW w:w="1990" w:type="dxa"/>
                  <w:gridSpan w:val="3"/>
                  <w:tcBorders>
                    <w:top w:val="nil"/>
                    <w:left w:val="nil"/>
                    <w:bottom w:val="nil"/>
                    <w:right w:val="nil"/>
                  </w:tcBorders>
                  <w:tcMar>
                    <w:top w:w="0" w:type="dxa"/>
                    <w:left w:w="0" w:type="dxa"/>
                    <w:bottom w:w="0" w:type="dxa"/>
                    <w:right w:w="0" w:type="dxa"/>
                  </w:tcMar>
                </w:tcPr>
                <w:p w14:paraId="6A7D0D60" w14:textId="77777777" w:rsidR="00E16D79" w:rsidRDefault="004F4E2D">
                  <w:pPr>
                    <w:spacing w:after="0" w:line="240" w:lineRule="auto"/>
                  </w:pPr>
                  <w:r>
                    <w:rPr>
                      <w:rFonts w:ascii="Segoe UI" w:eastAsia="Segoe UI" w:hAnsi="Segoe UI"/>
                      <w:color w:val="000000"/>
                      <w:sz w:val="16"/>
                    </w:rPr>
                    <w:t>SGST 9.00 %</w:t>
                  </w:r>
                </w:p>
              </w:tc>
              <w:tc>
                <w:tcPr>
                  <w:tcW w:w="1522" w:type="dxa"/>
                  <w:tcBorders>
                    <w:top w:val="nil"/>
                    <w:left w:val="nil"/>
                    <w:bottom w:val="nil"/>
                    <w:right w:val="nil"/>
                  </w:tcBorders>
                  <w:tcMar>
                    <w:top w:w="0" w:type="dxa"/>
                    <w:left w:w="0" w:type="dxa"/>
                    <w:bottom w:w="0" w:type="dxa"/>
                    <w:right w:w="0" w:type="dxa"/>
                  </w:tcMar>
                </w:tcPr>
                <w:p w14:paraId="26065DC0" w14:textId="3969FDF9" w:rsidR="00E16D79" w:rsidRDefault="00E16D79">
                  <w:pPr>
                    <w:spacing w:after="0" w:line="240" w:lineRule="auto"/>
                    <w:jc w:val="right"/>
                  </w:pPr>
                </w:p>
              </w:tc>
            </w:tr>
            <w:tr w:rsidR="004F4E2D" w14:paraId="3AE8C0A8" w14:textId="77777777" w:rsidTr="00AD3B06">
              <w:trPr>
                <w:trHeight w:val="262"/>
              </w:trPr>
              <w:tc>
                <w:tcPr>
                  <w:tcW w:w="4009" w:type="dxa"/>
                  <w:tcBorders>
                    <w:top w:val="nil"/>
                    <w:left w:val="nil"/>
                    <w:bottom w:val="nil"/>
                    <w:right w:val="nil"/>
                  </w:tcBorders>
                  <w:tcMar>
                    <w:top w:w="39" w:type="dxa"/>
                    <w:left w:w="39" w:type="dxa"/>
                    <w:bottom w:w="39" w:type="dxa"/>
                    <w:right w:w="39" w:type="dxa"/>
                  </w:tcMar>
                </w:tcPr>
                <w:p w14:paraId="1425E154" w14:textId="77777777" w:rsidR="00E16D79" w:rsidRDefault="00E16D79">
                  <w:pPr>
                    <w:spacing w:after="0" w:line="240" w:lineRule="auto"/>
                  </w:pPr>
                </w:p>
              </w:tc>
              <w:tc>
                <w:tcPr>
                  <w:tcW w:w="1990" w:type="dxa"/>
                  <w:gridSpan w:val="2"/>
                  <w:tcBorders>
                    <w:top w:val="single" w:sz="3" w:space="0" w:color="000000"/>
                    <w:left w:val="nil"/>
                    <w:bottom w:val="single" w:sz="3" w:space="0" w:color="000000"/>
                    <w:right w:val="nil"/>
                  </w:tcBorders>
                  <w:tcMar>
                    <w:top w:w="19" w:type="dxa"/>
                    <w:left w:w="39" w:type="dxa"/>
                    <w:bottom w:w="39" w:type="dxa"/>
                    <w:right w:w="39" w:type="dxa"/>
                  </w:tcMar>
                </w:tcPr>
                <w:p w14:paraId="0C420F3D" w14:textId="77777777" w:rsidR="00E16D79" w:rsidRDefault="004F4E2D">
                  <w:pPr>
                    <w:spacing w:after="0" w:line="240" w:lineRule="auto"/>
                  </w:pPr>
                  <w:r>
                    <w:rPr>
                      <w:rFonts w:ascii="Arial" w:eastAsia="Arial" w:hAnsi="Arial"/>
                      <w:color w:val="000000"/>
                      <w:sz w:val="16"/>
                    </w:rPr>
                    <w:t>Grand Total</w:t>
                  </w:r>
                </w:p>
              </w:tc>
              <w:tc>
                <w:tcPr>
                  <w:tcW w:w="1417" w:type="dxa"/>
                  <w:tcBorders>
                    <w:top w:val="single" w:sz="3" w:space="0" w:color="000000"/>
                    <w:left w:val="nil"/>
                    <w:bottom w:val="single" w:sz="3" w:space="0" w:color="000000"/>
                    <w:right w:val="nil"/>
                  </w:tcBorders>
                  <w:tcMar>
                    <w:top w:w="19" w:type="dxa"/>
                    <w:left w:w="39" w:type="dxa"/>
                    <w:bottom w:w="39" w:type="dxa"/>
                    <w:right w:w="39" w:type="dxa"/>
                  </w:tcMar>
                </w:tcPr>
                <w:p w14:paraId="44991047" w14:textId="77777777" w:rsidR="00E16D79" w:rsidRDefault="00E16D79">
                  <w:pPr>
                    <w:spacing w:after="0" w:line="240" w:lineRule="auto"/>
                  </w:pPr>
                </w:p>
              </w:tc>
              <w:tc>
                <w:tcPr>
                  <w:tcW w:w="1522" w:type="dxa"/>
                  <w:tcBorders>
                    <w:top w:val="single" w:sz="3" w:space="0" w:color="000000"/>
                    <w:left w:val="nil"/>
                    <w:bottom w:val="single" w:sz="3" w:space="0" w:color="000000"/>
                    <w:right w:val="nil"/>
                  </w:tcBorders>
                  <w:tcMar>
                    <w:top w:w="39" w:type="dxa"/>
                    <w:left w:w="39" w:type="dxa"/>
                    <w:bottom w:w="39" w:type="dxa"/>
                    <w:right w:w="39" w:type="dxa"/>
                  </w:tcMar>
                </w:tcPr>
                <w:p w14:paraId="3F1244DE" w14:textId="3240FF84" w:rsidR="00E16D79" w:rsidRDefault="00E16D79">
                  <w:pPr>
                    <w:spacing w:after="0" w:line="240" w:lineRule="auto"/>
                    <w:jc w:val="right"/>
                  </w:pPr>
                </w:p>
              </w:tc>
            </w:tr>
          </w:tbl>
          <w:p w14:paraId="0E33B5DD" w14:textId="77777777" w:rsidR="00E16D79" w:rsidRDefault="00E16D79">
            <w:pPr>
              <w:spacing w:after="0" w:line="240" w:lineRule="auto"/>
            </w:pPr>
          </w:p>
        </w:tc>
        <w:tc>
          <w:tcPr>
            <w:tcW w:w="18" w:type="dxa"/>
          </w:tcPr>
          <w:p w14:paraId="293F6FC9" w14:textId="77777777" w:rsidR="00E16D79" w:rsidRDefault="00E16D79">
            <w:pPr>
              <w:pStyle w:val="EmptyCellLayoutStyle"/>
              <w:spacing w:after="0" w:line="240" w:lineRule="auto"/>
            </w:pPr>
          </w:p>
        </w:tc>
        <w:tc>
          <w:tcPr>
            <w:tcW w:w="219" w:type="dxa"/>
          </w:tcPr>
          <w:p w14:paraId="01B03815" w14:textId="77777777" w:rsidR="00E16D79" w:rsidRDefault="00E16D79">
            <w:pPr>
              <w:pStyle w:val="EmptyCellLayoutStyle"/>
              <w:spacing w:after="0" w:line="240" w:lineRule="auto"/>
            </w:pPr>
          </w:p>
        </w:tc>
      </w:tr>
      <w:tr w:rsidR="004F4E2D" w14:paraId="6692CBDE" w14:textId="77777777" w:rsidTr="00AD3B06">
        <w:tc>
          <w:tcPr>
            <w:tcW w:w="508" w:type="dxa"/>
          </w:tcPr>
          <w:p w14:paraId="7DC85579" w14:textId="77777777" w:rsidR="00E16D79" w:rsidRDefault="00E16D79">
            <w:pPr>
              <w:pStyle w:val="EmptyCellLayoutStyle"/>
              <w:spacing w:after="0" w:line="240" w:lineRule="auto"/>
            </w:pPr>
          </w:p>
        </w:tc>
        <w:tc>
          <w:tcPr>
            <w:tcW w:w="34" w:type="dxa"/>
            <w:gridSpan w:val="2"/>
          </w:tcPr>
          <w:tbl>
            <w:tblPr>
              <w:tblW w:w="10486"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20"/>
              <w:gridCol w:w="14"/>
              <w:gridCol w:w="6"/>
              <w:gridCol w:w="8"/>
              <w:gridCol w:w="6"/>
              <w:gridCol w:w="12"/>
              <w:gridCol w:w="2099"/>
              <w:gridCol w:w="6"/>
              <w:gridCol w:w="8"/>
              <w:gridCol w:w="793"/>
              <w:gridCol w:w="13"/>
              <w:gridCol w:w="3157"/>
              <w:gridCol w:w="14"/>
              <w:gridCol w:w="20"/>
              <w:gridCol w:w="7"/>
              <w:gridCol w:w="20"/>
              <w:gridCol w:w="2101"/>
              <w:gridCol w:w="22"/>
              <w:gridCol w:w="22"/>
              <w:gridCol w:w="2138"/>
            </w:tblGrid>
            <w:tr w:rsidR="00AD3B06" w14:paraId="73D082FC" w14:textId="77777777" w:rsidTr="00CC7BFF">
              <w:trPr>
                <w:gridAfter w:val="1"/>
                <w:wAfter w:w="16" w:type="dxa"/>
                <w:trHeight w:val="36"/>
              </w:trPr>
              <w:tc>
                <w:tcPr>
                  <w:tcW w:w="20" w:type="dxa"/>
                  <w:gridSpan w:val="2"/>
                </w:tcPr>
                <w:p w14:paraId="0983F860" w14:textId="77777777" w:rsidR="00E16D79" w:rsidRDefault="00E16D79">
                  <w:pPr>
                    <w:pStyle w:val="EmptyCellLayoutStyle"/>
                    <w:spacing w:after="0" w:line="240" w:lineRule="auto"/>
                  </w:pPr>
                </w:p>
              </w:tc>
              <w:tc>
                <w:tcPr>
                  <w:tcW w:w="20" w:type="dxa"/>
                  <w:gridSpan w:val="3"/>
                </w:tcPr>
                <w:p w14:paraId="26DC2044" w14:textId="77777777" w:rsidR="00E16D79" w:rsidRDefault="00E16D79">
                  <w:pPr>
                    <w:pStyle w:val="EmptyCellLayoutStyle"/>
                    <w:spacing w:after="0" w:line="240" w:lineRule="auto"/>
                  </w:pPr>
                </w:p>
              </w:tc>
              <w:tc>
                <w:tcPr>
                  <w:tcW w:w="2670" w:type="dxa"/>
                  <w:gridSpan w:val="2"/>
                </w:tcPr>
                <w:p w14:paraId="65CE9CAE" w14:textId="77777777" w:rsidR="00E16D79" w:rsidRDefault="00E16D79">
                  <w:pPr>
                    <w:pStyle w:val="EmptyCellLayoutStyle"/>
                    <w:spacing w:after="0" w:line="240" w:lineRule="auto"/>
                  </w:pPr>
                </w:p>
              </w:tc>
              <w:tc>
                <w:tcPr>
                  <w:tcW w:w="1016" w:type="dxa"/>
                  <w:gridSpan w:val="3"/>
                </w:tcPr>
                <w:p w14:paraId="425DA018" w14:textId="77777777" w:rsidR="00E16D79" w:rsidRDefault="00E16D79">
                  <w:pPr>
                    <w:pStyle w:val="EmptyCellLayoutStyle"/>
                    <w:spacing w:after="0" w:line="240" w:lineRule="auto"/>
                  </w:pPr>
                </w:p>
              </w:tc>
              <w:tc>
                <w:tcPr>
                  <w:tcW w:w="4012" w:type="dxa"/>
                  <w:gridSpan w:val="2"/>
                </w:tcPr>
                <w:p w14:paraId="1CD38D3E" w14:textId="77777777" w:rsidR="00E16D79" w:rsidRDefault="00E16D79">
                  <w:pPr>
                    <w:pStyle w:val="EmptyCellLayoutStyle"/>
                    <w:spacing w:after="0" w:line="240" w:lineRule="auto"/>
                  </w:pPr>
                </w:p>
              </w:tc>
              <w:tc>
                <w:tcPr>
                  <w:tcW w:w="20" w:type="dxa"/>
                  <w:gridSpan w:val="2"/>
                </w:tcPr>
                <w:p w14:paraId="7ADE32CD" w14:textId="77777777" w:rsidR="00E16D79" w:rsidRDefault="00E16D79">
                  <w:pPr>
                    <w:pStyle w:val="EmptyCellLayoutStyle"/>
                    <w:spacing w:after="0" w:line="240" w:lineRule="auto"/>
                  </w:pPr>
                </w:p>
              </w:tc>
              <w:tc>
                <w:tcPr>
                  <w:tcW w:w="2690" w:type="dxa"/>
                  <w:gridSpan w:val="3"/>
                </w:tcPr>
                <w:p w14:paraId="394FD3EA" w14:textId="77777777" w:rsidR="00E16D79" w:rsidRDefault="00E16D79">
                  <w:pPr>
                    <w:pStyle w:val="EmptyCellLayoutStyle"/>
                    <w:spacing w:after="0" w:line="240" w:lineRule="auto"/>
                  </w:pPr>
                </w:p>
              </w:tc>
              <w:tc>
                <w:tcPr>
                  <w:tcW w:w="22" w:type="dxa"/>
                  <w:gridSpan w:val="2"/>
                </w:tcPr>
                <w:p w14:paraId="46819225" w14:textId="77777777" w:rsidR="00E16D79" w:rsidRDefault="00E16D79">
                  <w:pPr>
                    <w:pStyle w:val="EmptyCellLayoutStyle"/>
                    <w:spacing w:after="0" w:line="240" w:lineRule="auto"/>
                  </w:pPr>
                </w:p>
              </w:tc>
            </w:tr>
            <w:tr w:rsidR="00AD3B06" w14:paraId="12FDCF34" w14:textId="77777777" w:rsidTr="00CC7BFF">
              <w:trPr>
                <w:gridBefore w:val="1"/>
                <w:gridAfter w:val="1"/>
                <w:wBefore w:w="6" w:type="dxa"/>
                <w:wAfter w:w="2709" w:type="dxa"/>
                <w:trHeight w:val="100"/>
              </w:trPr>
              <w:tc>
                <w:tcPr>
                  <w:tcW w:w="20" w:type="dxa"/>
                  <w:gridSpan w:val="2"/>
                </w:tcPr>
                <w:p w14:paraId="0C464C98" w14:textId="77777777" w:rsidR="00E16D79" w:rsidRDefault="00E16D79">
                  <w:pPr>
                    <w:pStyle w:val="EmptyCellLayoutStyle"/>
                    <w:spacing w:after="0" w:line="240" w:lineRule="auto"/>
                  </w:pPr>
                </w:p>
              </w:tc>
              <w:tc>
                <w:tcPr>
                  <w:tcW w:w="27" w:type="dxa"/>
                  <w:gridSpan w:val="3"/>
                </w:tcPr>
                <w:tbl>
                  <w:tblPr>
                    <w:tblW w:w="0" w:type="auto"/>
                    <w:tblLayout w:type="fixed"/>
                    <w:tblCellMar>
                      <w:left w:w="0" w:type="dxa"/>
                      <w:right w:w="0" w:type="dxa"/>
                    </w:tblCellMar>
                    <w:tblLook w:val="04A0" w:firstRow="1" w:lastRow="0" w:firstColumn="1" w:lastColumn="0" w:noHBand="0" w:noVBand="1"/>
                  </w:tblPr>
                  <w:tblGrid>
                    <w:gridCol w:w="10437"/>
                  </w:tblGrid>
                  <w:tr w:rsidR="00E16D79" w14:paraId="2AE00394" w14:textId="77777777">
                    <w:trPr>
                      <w:del w:id="468" w:author="Parulekar, Prutha" w:date="2023-07-05T09:40:00Z"/>
                    </w:trPr>
                    <w:tc>
                      <w:tcPr>
                        <w:tcW w:w="10437" w:type="dxa"/>
                        <w:tcBorders>
                          <w:top w:val="nil"/>
                          <w:left w:val="nil"/>
                          <w:bottom w:val="nil"/>
                          <w:right w:val="nil"/>
                        </w:tcBorders>
                        <w:tcMar>
                          <w:top w:w="0" w:type="dxa"/>
                          <w:left w:w="0" w:type="dxa"/>
                          <w:bottom w:w="0" w:type="dxa"/>
                          <w:right w:w="0" w:type="dxa"/>
                        </w:tcMar>
                      </w:tcPr>
                      <w:p w14:paraId="105BBFF6" w14:textId="77777777" w:rsidR="00E16D79" w:rsidRDefault="004F4E2D">
                        <w:pPr>
                          <w:spacing w:after="0" w:line="240" w:lineRule="auto"/>
                          <w:rPr>
                            <w:del w:id="469" w:author="Parulekar, Prutha" w:date="2023-07-05T09:40:00Z"/>
                          </w:rPr>
                        </w:pPr>
                        <w:del w:id="470" w:author="Parulekar, Prutha" w:date="2023-07-05T09:40:00Z">
                          <w:r>
                            <w:rPr>
                              <w:rFonts w:ascii="Arial" w:eastAsia="Arial" w:hAnsi="Arial"/>
                              <w:color w:val="000000"/>
                              <w:sz w:val="16"/>
                            </w:rPr>
                            <w:delText>IN WITNESS WHEREOF the parties hereto have set their hands on the date first above written.</w:delText>
                          </w:r>
                        </w:del>
                      </w:p>
                    </w:tc>
                  </w:tr>
                </w:tbl>
                <w:p w14:paraId="7FF50921" w14:textId="77777777" w:rsidR="00E16D79" w:rsidRDefault="00E16D79" w:rsidP="00AD3B06">
                  <w:pPr>
                    <w:pStyle w:val="EmptyCellLayoutStyle"/>
                    <w:spacing w:after="0" w:line="240" w:lineRule="auto"/>
                  </w:pPr>
                </w:p>
              </w:tc>
              <w:tc>
                <w:tcPr>
                  <w:tcW w:w="2671" w:type="dxa"/>
                  <w:gridSpan w:val="3"/>
                </w:tcPr>
                <w:p w14:paraId="766C33BE" w14:textId="77777777" w:rsidR="00E16D79" w:rsidRDefault="00E16D79">
                  <w:pPr>
                    <w:pStyle w:val="EmptyCellLayoutStyle"/>
                    <w:spacing w:after="0" w:line="240" w:lineRule="auto"/>
                  </w:pPr>
                </w:p>
              </w:tc>
              <w:tc>
                <w:tcPr>
                  <w:tcW w:w="1016" w:type="dxa"/>
                  <w:gridSpan w:val="2"/>
                </w:tcPr>
                <w:p w14:paraId="3009EA7F" w14:textId="77777777" w:rsidR="00E16D79" w:rsidRDefault="00E16D79">
                  <w:pPr>
                    <w:pStyle w:val="EmptyCellLayoutStyle"/>
                    <w:spacing w:after="0" w:line="240" w:lineRule="auto"/>
                  </w:pPr>
                </w:p>
              </w:tc>
              <w:tc>
                <w:tcPr>
                  <w:tcW w:w="4026" w:type="dxa"/>
                  <w:gridSpan w:val="4"/>
                </w:tcPr>
                <w:p w14:paraId="0775E853" w14:textId="77777777" w:rsidR="00E16D79" w:rsidRDefault="00E16D79">
                  <w:pPr>
                    <w:pStyle w:val="EmptyCellLayoutStyle"/>
                    <w:spacing w:after="0" w:line="240" w:lineRule="auto"/>
                  </w:pPr>
                </w:p>
              </w:tc>
              <w:tc>
                <w:tcPr>
                  <w:tcW w:w="20" w:type="dxa"/>
                </w:tcPr>
                <w:p w14:paraId="515E77FE" w14:textId="77777777" w:rsidR="00E16D79" w:rsidRDefault="00E16D79">
                  <w:pPr>
                    <w:pStyle w:val="EmptyCellLayoutStyle"/>
                    <w:spacing w:after="0" w:line="240" w:lineRule="auto"/>
                  </w:pPr>
                </w:p>
              </w:tc>
              <w:tc>
                <w:tcPr>
                  <w:tcW w:w="2678" w:type="dxa"/>
                  <w:gridSpan w:val="2"/>
                </w:tcPr>
                <w:p w14:paraId="302E1BD3" w14:textId="77777777" w:rsidR="00E16D79" w:rsidRDefault="00E16D79">
                  <w:pPr>
                    <w:pStyle w:val="EmptyCellLayoutStyle"/>
                    <w:spacing w:after="0" w:line="240" w:lineRule="auto"/>
                  </w:pPr>
                </w:p>
              </w:tc>
              <w:tc>
                <w:tcPr>
                  <w:tcW w:w="22" w:type="dxa"/>
                </w:tcPr>
                <w:p w14:paraId="73EE2B3E" w14:textId="77777777" w:rsidR="00E16D79" w:rsidRDefault="00E16D79">
                  <w:pPr>
                    <w:pStyle w:val="EmptyCellLayoutStyle"/>
                    <w:spacing w:after="0" w:line="240" w:lineRule="auto"/>
                  </w:pPr>
                </w:p>
              </w:tc>
            </w:tr>
            <w:tr w:rsidR="00AD3B06" w14:paraId="72EA84B6" w14:textId="77777777" w:rsidTr="00AD3B06">
              <w:trPr>
                <w:gridBefore w:val="1"/>
                <w:wBefore w:w="6" w:type="dxa"/>
                <w:trHeight w:val="1345"/>
              </w:trPr>
              <w:tc>
                <w:tcPr>
                  <w:tcW w:w="20" w:type="dxa"/>
                  <w:gridSpan w:val="2"/>
                </w:tcPr>
                <w:p w14:paraId="11348085" w14:textId="77777777" w:rsidR="00AD3B06" w:rsidRDefault="00AD3B06">
                  <w:pPr>
                    <w:pStyle w:val="EmptyCellLayoutStyle"/>
                    <w:spacing w:after="0" w:line="240" w:lineRule="auto"/>
                  </w:pPr>
                </w:p>
              </w:tc>
              <w:tc>
                <w:tcPr>
                  <w:tcW w:w="27" w:type="dxa"/>
                  <w:gridSpan w:val="3"/>
                </w:tcPr>
                <w:p w14:paraId="263330A1" w14:textId="77777777" w:rsidR="00AD3B06" w:rsidRDefault="00AD3B06">
                  <w:pPr>
                    <w:pStyle w:val="EmptyCellLayoutStyle"/>
                    <w:spacing w:after="0" w:line="240" w:lineRule="auto"/>
                  </w:pPr>
                </w:p>
              </w:tc>
              <w:tc>
                <w:tcPr>
                  <w:tcW w:w="10411" w:type="dxa"/>
                  <w:gridSpan w:val="12"/>
                </w:tcPr>
                <w:p w14:paraId="14DD60D0" w14:textId="77777777" w:rsidR="00AD3B06" w:rsidRDefault="00AD3B06" w:rsidP="00AD3B06">
                  <w:pPr>
                    <w:spacing w:after="0" w:line="240" w:lineRule="auto"/>
                  </w:pPr>
                </w:p>
              </w:tc>
              <w:tc>
                <w:tcPr>
                  <w:tcW w:w="22" w:type="dxa"/>
                  <w:gridSpan w:val="2"/>
                </w:tcPr>
                <w:p w14:paraId="0BD7DA9E" w14:textId="77777777" w:rsidR="00AD3B06" w:rsidRDefault="00AD3B06">
                  <w:pPr>
                    <w:pStyle w:val="EmptyCellLayoutStyle"/>
                    <w:spacing w:after="0" w:line="240" w:lineRule="auto"/>
                  </w:pPr>
                </w:p>
              </w:tc>
            </w:tr>
            <w:tr w:rsidR="004F4E2D" w14:paraId="0C453944" w14:textId="77777777" w:rsidTr="004F4E2D">
              <w:trPr>
                <w:gridAfter w:val="2"/>
                <w:wAfter w:w="2729" w:type="dxa"/>
                <w:trHeight w:val="226"/>
                <w:del w:id="471" w:author="Parulekar, Prutha" w:date="2023-07-05T09:40:00Z"/>
              </w:trPr>
              <w:tc>
                <w:tcPr>
                  <w:tcW w:w="1" w:type="dxa"/>
                </w:tcPr>
                <w:p w14:paraId="4A58DD27" w14:textId="77777777" w:rsidR="00E16D79" w:rsidRDefault="00E16D79">
                  <w:pPr>
                    <w:pStyle w:val="EmptyCellLayoutStyle"/>
                    <w:spacing w:after="0" w:line="240" w:lineRule="auto"/>
                    <w:rPr>
                      <w:del w:id="472" w:author="Parulekar, Prutha" w:date="2023-07-05T09:40:00Z"/>
                    </w:rPr>
                  </w:pPr>
                </w:p>
              </w:tc>
              <w:tc>
                <w:tcPr>
                  <w:tcW w:w="28" w:type="dxa"/>
                  <w:gridSpan w:val="7"/>
                </w:tcPr>
                <w:tbl>
                  <w:tblPr>
                    <w:tblW w:w="0" w:type="auto"/>
                    <w:tblLayout w:type="fixed"/>
                    <w:tblCellMar>
                      <w:left w:w="0" w:type="dxa"/>
                      <w:right w:w="0" w:type="dxa"/>
                    </w:tblCellMar>
                    <w:tblLook w:val="04A0" w:firstRow="1" w:lastRow="0" w:firstColumn="1" w:lastColumn="0" w:noHBand="0" w:noVBand="1"/>
                  </w:tblPr>
                  <w:tblGrid>
                    <w:gridCol w:w="2712"/>
                  </w:tblGrid>
                  <w:tr w:rsidR="00E16D79" w14:paraId="14971463" w14:textId="77777777">
                    <w:trPr>
                      <w:trHeight w:val="226"/>
                      <w:del w:id="473" w:author="Parulekar, Prutha" w:date="2023-07-05T09:40:00Z"/>
                    </w:trPr>
                    <w:tc>
                      <w:tcPr>
                        <w:tcW w:w="2712" w:type="dxa"/>
                        <w:tcBorders>
                          <w:top w:val="nil"/>
                          <w:left w:val="nil"/>
                          <w:bottom w:val="nil"/>
                          <w:right w:val="nil"/>
                        </w:tcBorders>
                        <w:tcMar>
                          <w:top w:w="0" w:type="dxa"/>
                          <w:left w:w="0" w:type="dxa"/>
                          <w:bottom w:w="0" w:type="dxa"/>
                          <w:right w:w="0" w:type="dxa"/>
                        </w:tcMar>
                      </w:tcPr>
                      <w:p w14:paraId="4E28F6F6" w14:textId="77777777" w:rsidR="00E16D79" w:rsidRDefault="004F4E2D">
                        <w:pPr>
                          <w:spacing w:after="0" w:line="240" w:lineRule="auto"/>
                          <w:rPr>
                            <w:del w:id="474" w:author="Parulekar, Prutha" w:date="2023-07-05T09:40:00Z"/>
                          </w:rPr>
                        </w:pPr>
                        <w:del w:id="475" w:author="Parulekar, Prutha" w:date="2023-07-05T09:40:00Z">
                          <w:r>
                            <w:rPr>
                              <w:rFonts w:ascii="Arial" w:eastAsia="Arial" w:hAnsi="Arial"/>
                              <w:color w:val="000000"/>
                              <w:sz w:val="16"/>
                            </w:rPr>
                            <w:delText>For and on behalf of</w:delText>
                          </w:r>
                        </w:del>
                      </w:p>
                    </w:tc>
                  </w:tr>
                </w:tbl>
                <w:p w14:paraId="02F5C55A" w14:textId="77777777" w:rsidR="00E16D79" w:rsidRDefault="00E16D79">
                  <w:pPr>
                    <w:spacing w:after="0" w:line="240" w:lineRule="auto"/>
                    <w:rPr>
                      <w:del w:id="476" w:author="Parulekar, Prutha" w:date="2023-07-05T09:40:00Z"/>
                    </w:rPr>
                  </w:pPr>
                </w:p>
              </w:tc>
              <w:tc>
                <w:tcPr>
                  <w:tcW w:w="1020" w:type="dxa"/>
                  <w:gridSpan w:val="3"/>
                </w:tcPr>
                <w:p w14:paraId="29A0C7B1" w14:textId="77777777" w:rsidR="00E16D79" w:rsidRDefault="00E16D79">
                  <w:pPr>
                    <w:pStyle w:val="EmptyCellLayoutStyle"/>
                    <w:spacing w:after="0" w:line="240" w:lineRule="auto"/>
                    <w:rPr>
                      <w:del w:id="477" w:author="Parulekar, Prutha" w:date="2023-07-05T09:40:00Z"/>
                    </w:rPr>
                  </w:pPr>
                </w:p>
              </w:tc>
              <w:tc>
                <w:tcPr>
                  <w:tcW w:w="4015" w:type="dxa"/>
                  <w:gridSpan w:val="2"/>
                </w:tcPr>
                <w:p w14:paraId="18199B69" w14:textId="77777777" w:rsidR="00E16D79" w:rsidRDefault="00E16D79">
                  <w:pPr>
                    <w:pStyle w:val="EmptyCellLayoutStyle"/>
                    <w:spacing w:after="0" w:line="240" w:lineRule="auto"/>
                    <w:rPr>
                      <w:del w:id="478" w:author="Parulekar, Prutha" w:date="2023-07-05T09:40:00Z"/>
                    </w:rPr>
                  </w:pPr>
                </w:p>
              </w:tc>
              <w:tc>
                <w:tcPr>
                  <w:tcW w:w="1" w:type="dxa"/>
                </w:tcPr>
                <w:p w14:paraId="296BC7EA" w14:textId="77777777" w:rsidR="00E16D79" w:rsidRDefault="00E16D79">
                  <w:pPr>
                    <w:pStyle w:val="EmptyCellLayoutStyle"/>
                    <w:spacing w:after="0" w:line="240" w:lineRule="auto"/>
                    <w:rPr>
                      <w:del w:id="479" w:author="Parulekar, Prutha" w:date="2023-07-05T09:40:00Z"/>
                    </w:rPr>
                  </w:pPr>
                </w:p>
              </w:tc>
              <w:tc>
                <w:tcPr>
                  <w:tcW w:w="2687" w:type="dxa"/>
                  <w:gridSpan w:val="4"/>
                </w:tcPr>
                <w:tbl>
                  <w:tblPr>
                    <w:tblW w:w="0" w:type="auto"/>
                    <w:tblLayout w:type="fixed"/>
                    <w:tblCellMar>
                      <w:left w:w="0" w:type="dxa"/>
                      <w:right w:w="0" w:type="dxa"/>
                    </w:tblCellMar>
                    <w:tblLook w:val="04A0" w:firstRow="1" w:lastRow="0" w:firstColumn="1" w:lastColumn="0" w:noHBand="0" w:noVBand="1"/>
                  </w:tblPr>
                  <w:tblGrid>
                    <w:gridCol w:w="2712"/>
                  </w:tblGrid>
                  <w:tr w:rsidR="00E16D79" w14:paraId="24E4E528" w14:textId="77777777">
                    <w:trPr>
                      <w:trHeight w:val="226"/>
                      <w:del w:id="480" w:author="Parulekar, Prutha" w:date="2023-07-05T09:40:00Z"/>
                    </w:trPr>
                    <w:tc>
                      <w:tcPr>
                        <w:tcW w:w="2712" w:type="dxa"/>
                        <w:tcBorders>
                          <w:top w:val="nil"/>
                          <w:left w:val="nil"/>
                          <w:bottom w:val="nil"/>
                          <w:right w:val="nil"/>
                        </w:tcBorders>
                        <w:tcMar>
                          <w:top w:w="0" w:type="dxa"/>
                          <w:left w:w="0" w:type="dxa"/>
                          <w:bottom w:w="0" w:type="dxa"/>
                          <w:right w:w="0" w:type="dxa"/>
                        </w:tcMar>
                      </w:tcPr>
                      <w:p w14:paraId="26E11B66" w14:textId="77777777" w:rsidR="00E16D79" w:rsidRDefault="004F4E2D">
                        <w:pPr>
                          <w:spacing w:after="0" w:line="240" w:lineRule="auto"/>
                          <w:rPr>
                            <w:del w:id="481" w:author="Parulekar, Prutha" w:date="2023-07-05T09:40:00Z"/>
                          </w:rPr>
                        </w:pPr>
                        <w:del w:id="482" w:author="Parulekar, Prutha" w:date="2023-07-05T09:40:00Z">
                          <w:r>
                            <w:rPr>
                              <w:rFonts w:ascii="Arial" w:eastAsia="Arial" w:hAnsi="Arial"/>
                              <w:color w:val="000000"/>
                              <w:sz w:val="16"/>
                            </w:rPr>
                            <w:delText>For and on behalf of</w:delText>
                          </w:r>
                        </w:del>
                      </w:p>
                    </w:tc>
                  </w:tr>
                </w:tbl>
                <w:p w14:paraId="7C3805D8" w14:textId="77777777" w:rsidR="00E16D79" w:rsidRDefault="00E16D79">
                  <w:pPr>
                    <w:spacing w:after="0" w:line="240" w:lineRule="auto"/>
                    <w:rPr>
                      <w:del w:id="483" w:author="Parulekar, Prutha" w:date="2023-07-05T09:40:00Z"/>
                    </w:rPr>
                  </w:pPr>
                </w:p>
              </w:tc>
            </w:tr>
            <w:tr w:rsidR="00E16D79" w14:paraId="5FDBDE4F" w14:textId="77777777">
              <w:trPr>
                <w:gridAfter w:val="2"/>
                <w:wAfter w:w="2729" w:type="dxa"/>
                <w:trHeight w:val="44"/>
                <w:del w:id="484" w:author="Parulekar, Prutha" w:date="2023-07-05T09:40:00Z"/>
              </w:trPr>
              <w:tc>
                <w:tcPr>
                  <w:tcW w:w="1" w:type="dxa"/>
                </w:tcPr>
                <w:p w14:paraId="56B29AAD" w14:textId="77777777" w:rsidR="00E16D79" w:rsidRDefault="00E16D79">
                  <w:pPr>
                    <w:pStyle w:val="EmptyCellLayoutStyle"/>
                    <w:spacing w:after="0" w:line="240" w:lineRule="auto"/>
                    <w:rPr>
                      <w:del w:id="485" w:author="Parulekar, Prutha" w:date="2023-07-05T09:40:00Z"/>
                    </w:rPr>
                  </w:pPr>
                </w:p>
              </w:tc>
              <w:tc>
                <w:tcPr>
                  <w:tcW w:w="28" w:type="dxa"/>
                  <w:gridSpan w:val="3"/>
                </w:tcPr>
                <w:p w14:paraId="1CE4C8CC" w14:textId="77777777" w:rsidR="00E16D79" w:rsidRDefault="00E16D79">
                  <w:pPr>
                    <w:pStyle w:val="EmptyCellLayoutStyle"/>
                    <w:spacing w:after="0" w:line="240" w:lineRule="auto"/>
                    <w:rPr>
                      <w:del w:id="486" w:author="Parulekar, Prutha" w:date="2023-07-05T09:40:00Z"/>
                    </w:rPr>
                  </w:pPr>
                </w:p>
              </w:tc>
              <w:tc>
                <w:tcPr>
                  <w:tcW w:w="2682" w:type="dxa"/>
                  <w:gridSpan w:val="4"/>
                </w:tcPr>
                <w:p w14:paraId="0FF80DCF" w14:textId="77777777" w:rsidR="00E16D79" w:rsidRDefault="00E16D79">
                  <w:pPr>
                    <w:pStyle w:val="EmptyCellLayoutStyle"/>
                    <w:spacing w:after="0" w:line="240" w:lineRule="auto"/>
                    <w:rPr>
                      <w:del w:id="487" w:author="Parulekar, Prutha" w:date="2023-07-05T09:40:00Z"/>
                    </w:rPr>
                  </w:pPr>
                </w:p>
              </w:tc>
              <w:tc>
                <w:tcPr>
                  <w:tcW w:w="1020" w:type="dxa"/>
                  <w:gridSpan w:val="3"/>
                </w:tcPr>
                <w:p w14:paraId="3A366D8E" w14:textId="77777777" w:rsidR="00E16D79" w:rsidRDefault="00E16D79">
                  <w:pPr>
                    <w:pStyle w:val="EmptyCellLayoutStyle"/>
                    <w:spacing w:after="0" w:line="240" w:lineRule="auto"/>
                    <w:rPr>
                      <w:del w:id="488" w:author="Parulekar, Prutha" w:date="2023-07-05T09:40:00Z"/>
                    </w:rPr>
                  </w:pPr>
                </w:p>
              </w:tc>
              <w:tc>
                <w:tcPr>
                  <w:tcW w:w="4015" w:type="dxa"/>
                  <w:gridSpan w:val="2"/>
                </w:tcPr>
                <w:p w14:paraId="5515B2A2" w14:textId="77777777" w:rsidR="00E16D79" w:rsidRDefault="00E16D79">
                  <w:pPr>
                    <w:pStyle w:val="EmptyCellLayoutStyle"/>
                    <w:spacing w:after="0" w:line="240" w:lineRule="auto"/>
                    <w:rPr>
                      <w:del w:id="489" w:author="Parulekar, Prutha" w:date="2023-07-05T09:40:00Z"/>
                    </w:rPr>
                  </w:pPr>
                </w:p>
              </w:tc>
              <w:tc>
                <w:tcPr>
                  <w:tcW w:w="1" w:type="dxa"/>
                </w:tcPr>
                <w:p w14:paraId="3C72C6B8" w14:textId="77777777" w:rsidR="00E16D79" w:rsidRDefault="00E16D79">
                  <w:pPr>
                    <w:pStyle w:val="EmptyCellLayoutStyle"/>
                    <w:spacing w:after="0" w:line="240" w:lineRule="auto"/>
                    <w:rPr>
                      <w:del w:id="490" w:author="Parulekar, Prutha" w:date="2023-07-05T09:40:00Z"/>
                    </w:rPr>
                  </w:pPr>
                </w:p>
              </w:tc>
              <w:tc>
                <w:tcPr>
                  <w:tcW w:w="2687" w:type="dxa"/>
                  <w:gridSpan w:val="3"/>
                </w:tcPr>
                <w:p w14:paraId="1A3E60D4" w14:textId="77777777" w:rsidR="00E16D79" w:rsidRDefault="00E16D79">
                  <w:pPr>
                    <w:pStyle w:val="EmptyCellLayoutStyle"/>
                    <w:spacing w:after="0" w:line="240" w:lineRule="auto"/>
                    <w:rPr>
                      <w:del w:id="491" w:author="Parulekar, Prutha" w:date="2023-07-05T09:40:00Z"/>
                    </w:rPr>
                  </w:pPr>
                </w:p>
              </w:tc>
              <w:tc>
                <w:tcPr>
                  <w:tcW w:w="22" w:type="dxa"/>
                </w:tcPr>
                <w:p w14:paraId="661572A4" w14:textId="77777777" w:rsidR="00E16D79" w:rsidRDefault="00E16D79">
                  <w:pPr>
                    <w:pStyle w:val="EmptyCellLayoutStyle"/>
                    <w:spacing w:after="0" w:line="240" w:lineRule="auto"/>
                    <w:rPr>
                      <w:del w:id="492" w:author="Parulekar, Prutha" w:date="2023-07-05T09:40:00Z"/>
                    </w:rPr>
                  </w:pPr>
                </w:p>
              </w:tc>
            </w:tr>
            <w:tr w:rsidR="004F4E2D" w14:paraId="5645334A" w14:textId="77777777" w:rsidTr="004F4E2D">
              <w:trPr>
                <w:gridAfter w:val="2"/>
                <w:wAfter w:w="2729" w:type="dxa"/>
                <w:trHeight w:val="226"/>
                <w:del w:id="493" w:author="Parulekar, Prutha" w:date="2023-07-05T09:40:00Z"/>
              </w:trPr>
              <w:tc>
                <w:tcPr>
                  <w:tcW w:w="1" w:type="dxa"/>
                </w:tcPr>
                <w:p w14:paraId="10EC69A6" w14:textId="77777777" w:rsidR="00E16D79" w:rsidRDefault="00E16D79">
                  <w:pPr>
                    <w:pStyle w:val="EmptyCellLayoutStyle"/>
                    <w:spacing w:after="0" w:line="240" w:lineRule="auto"/>
                    <w:rPr>
                      <w:del w:id="494" w:author="Parulekar, Prutha" w:date="2023-07-05T09:40:00Z"/>
                    </w:rPr>
                  </w:pPr>
                </w:p>
              </w:tc>
              <w:tc>
                <w:tcPr>
                  <w:tcW w:w="28" w:type="dxa"/>
                  <w:gridSpan w:val="10"/>
                </w:tcPr>
                <w:tbl>
                  <w:tblPr>
                    <w:tblW w:w="0" w:type="auto"/>
                    <w:tblLayout w:type="fixed"/>
                    <w:tblCellMar>
                      <w:left w:w="0" w:type="dxa"/>
                      <w:right w:w="0" w:type="dxa"/>
                    </w:tblCellMar>
                    <w:tblLook w:val="04A0" w:firstRow="1" w:lastRow="0" w:firstColumn="1" w:lastColumn="0" w:noHBand="0" w:noVBand="1"/>
                  </w:tblPr>
                  <w:tblGrid>
                    <w:gridCol w:w="3732"/>
                  </w:tblGrid>
                  <w:tr w:rsidR="00E16D79" w14:paraId="3661DB58" w14:textId="77777777">
                    <w:trPr>
                      <w:trHeight w:val="226"/>
                      <w:del w:id="495" w:author="Parulekar, Prutha" w:date="2023-07-05T09:40:00Z"/>
                    </w:trPr>
                    <w:tc>
                      <w:tcPr>
                        <w:tcW w:w="3732" w:type="dxa"/>
                        <w:tcBorders>
                          <w:top w:val="nil"/>
                          <w:left w:val="nil"/>
                          <w:bottom w:val="nil"/>
                          <w:right w:val="nil"/>
                        </w:tcBorders>
                        <w:tcMar>
                          <w:top w:w="0" w:type="dxa"/>
                          <w:left w:w="0" w:type="dxa"/>
                          <w:bottom w:w="0" w:type="dxa"/>
                          <w:right w:w="0" w:type="dxa"/>
                        </w:tcMar>
                      </w:tcPr>
                      <w:p w14:paraId="589DBCD3" w14:textId="77777777" w:rsidR="00E16D79" w:rsidRDefault="004F4E2D">
                        <w:pPr>
                          <w:spacing w:after="0" w:line="240" w:lineRule="auto"/>
                          <w:rPr>
                            <w:del w:id="496" w:author="Parulekar, Prutha" w:date="2023-07-05T09:40:00Z"/>
                          </w:rPr>
                        </w:pPr>
                        <w:del w:id="497" w:author="Parulekar, Prutha" w:date="2023-07-05T09:40:00Z">
                          <w:r>
                            <w:rPr>
                              <w:rFonts w:ascii="Tahoma" w:eastAsia="Tahoma" w:hAnsi="Tahoma"/>
                              <w:b/>
                              <w:color w:val="000000"/>
                              <w:sz w:val="16"/>
                            </w:rPr>
                            <w:delText>Draeger India Private Limited</w:delText>
                          </w:r>
                        </w:del>
                      </w:p>
                    </w:tc>
                  </w:tr>
                </w:tbl>
                <w:p w14:paraId="6328A000" w14:textId="77777777" w:rsidR="00E16D79" w:rsidRDefault="00E16D79">
                  <w:pPr>
                    <w:spacing w:after="0" w:line="240" w:lineRule="auto"/>
                    <w:rPr>
                      <w:del w:id="498" w:author="Parulekar, Prutha" w:date="2023-07-05T09:40:00Z"/>
                    </w:rPr>
                  </w:pPr>
                </w:p>
              </w:tc>
              <w:tc>
                <w:tcPr>
                  <w:tcW w:w="4015" w:type="dxa"/>
                  <w:gridSpan w:val="2"/>
                </w:tcPr>
                <w:p w14:paraId="288F0275" w14:textId="77777777" w:rsidR="00E16D79" w:rsidRDefault="00E16D79">
                  <w:pPr>
                    <w:pStyle w:val="EmptyCellLayoutStyle"/>
                    <w:spacing w:after="0" w:line="240" w:lineRule="auto"/>
                    <w:rPr>
                      <w:del w:id="499" w:author="Parulekar, Prutha" w:date="2023-07-05T09:40:00Z"/>
                    </w:rPr>
                  </w:pPr>
                </w:p>
              </w:tc>
              <w:tc>
                <w:tcPr>
                  <w:tcW w:w="1" w:type="dxa"/>
                </w:tcPr>
                <w:p w14:paraId="115E0FE8" w14:textId="77777777" w:rsidR="00E16D79" w:rsidRDefault="00E16D79">
                  <w:pPr>
                    <w:pStyle w:val="EmptyCellLayoutStyle"/>
                    <w:spacing w:after="0" w:line="240" w:lineRule="auto"/>
                    <w:rPr>
                      <w:del w:id="500" w:author="Parulekar, Prutha" w:date="2023-07-05T09:40:00Z"/>
                    </w:rPr>
                  </w:pPr>
                </w:p>
              </w:tc>
              <w:tc>
                <w:tcPr>
                  <w:tcW w:w="2687" w:type="dxa"/>
                  <w:gridSpan w:val="4"/>
                </w:tcPr>
                <w:tbl>
                  <w:tblPr>
                    <w:tblW w:w="0" w:type="auto"/>
                    <w:tblLayout w:type="fixed"/>
                    <w:tblCellMar>
                      <w:left w:w="0" w:type="dxa"/>
                      <w:right w:w="0" w:type="dxa"/>
                    </w:tblCellMar>
                    <w:tblLook w:val="04A0" w:firstRow="1" w:lastRow="0" w:firstColumn="1" w:lastColumn="0" w:noHBand="0" w:noVBand="1"/>
                  </w:tblPr>
                  <w:tblGrid>
                    <w:gridCol w:w="2712"/>
                  </w:tblGrid>
                  <w:tr w:rsidR="00E16D79" w14:paraId="4FA51C1E" w14:textId="77777777">
                    <w:trPr>
                      <w:trHeight w:val="226"/>
                      <w:del w:id="501" w:author="Parulekar, Prutha" w:date="2023-07-05T09:40:00Z"/>
                    </w:trPr>
                    <w:tc>
                      <w:tcPr>
                        <w:tcW w:w="2712" w:type="dxa"/>
                        <w:tcBorders>
                          <w:top w:val="nil"/>
                          <w:left w:val="nil"/>
                          <w:bottom w:val="nil"/>
                          <w:right w:val="nil"/>
                        </w:tcBorders>
                        <w:tcMar>
                          <w:top w:w="0" w:type="dxa"/>
                          <w:left w:w="0" w:type="dxa"/>
                          <w:bottom w:w="0" w:type="dxa"/>
                          <w:right w:w="0" w:type="dxa"/>
                        </w:tcMar>
                      </w:tcPr>
                      <w:p w14:paraId="6095031B" w14:textId="77777777" w:rsidR="00E16D79" w:rsidRDefault="00E16D79">
                        <w:pPr>
                          <w:spacing w:after="0" w:line="240" w:lineRule="auto"/>
                          <w:rPr>
                            <w:del w:id="502" w:author="Parulekar, Prutha" w:date="2023-07-05T09:40:00Z"/>
                          </w:rPr>
                        </w:pPr>
                      </w:p>
                    </w:tc>
                  </w:tr>
                </w:tbl>
                <w:p w14:paraId="0C3487AA" w14:textId="77777777" w:rsidR="00E16D79" w:rsidRDefault="00E16D79">
                  <w:pPr>
                    <w:spacing w:after="0" w:line="240" w:lineRule="auto"/>
                    <w:rPr>
                      <w:del w:id="503" w:author="Parulekar, Prutha" w:date="2023-07-05T09:40:00Z"/>
                    </w:rPr>
                  </w:pPr>
                </w:p>
              </w:tc>
            </w:tr>
            <w:tr w:rsidR="00E16D79" w14:paraId="1C37B299" w14:textId="77777777">
              <w:trPr>
                <w:gridAfter w:val="2"/>
                <w:wAfter w:w="2729" w:type="dxa"/>
                <w:trHeight w:val="39"/>
                <w:del w:id="504" w:author="Parulekar, Prutha" w:date="2023-07-05T09:40:00Z"/>
              </w:trPr>
              <w:tc>
                <w:tcPr>
                  <w:tcW w:w="1" w:type="dxa"/>
                </w:tcPr>
                <w:p w14:paraId="37CD7001" w14:textId="77777777" w:rsidR="00E16D79" w:rsidRDefault="00E16D79">
                  <w:pPr>
                    <w:pStyle w:val="EmptyCellLayoutStyle"/>
                    <w:spacing w:after="0" w:line="240" w:lineRule="auto"/>
                    <w:rPr>
                      <w:del w:id="505" w:author="Parulekar, Prutha" w:date="2023-07-05T09:40:00Z"/>
                    </w:rPr>
                  </w:pPr>
                </w:p>
              </w:tc>
              <w:tc>
                <w:tcPr>
                  <w:tcW w:w="28" w:type="dxa"/>
                  <w:gridSpan w:val="3"/>
                </w:tcPr>
                <w:p w14:paraId="5F4EB333" w14:textId="77777777" w:rsidR="00E16D79" w:rsidRDefault="00E16D79">
                  <w:pPr>
                    <w:pStyle w:val="EmptyCellLayoutStyle"/>
                    <w:spacing w:after="0" w:line="240" w:lineRule="auto"/>
                    <w:rPr>
                      <w:del w:id="506" w:author="Parulekar, Prutha" w:date="2023-07-05T09:40:00Z"/>
                    </w:rPr>
                  </w:pPr>
                </w:p>
              </w:tc>
              <w:tc>
                <w:tcPr>
                  <w:tcW w:w="2682" w:type="dxa"/>
                  <w:gridSpan w:val="4"/>
                </w:tcPr>
                <w:p w14:paraId="693D8763" w14:textId="77777777" w:rsidR="00E16D79" w:rsidRDefault="00E16D79">
                  <w:pPr>
                    <w:pStyle w:val="EmptyCellLayoutStyle"/>
                    <w:spacing w:after="0" w:line="240" w:lineRule="auto"/>
                    <w:rPr>
                      <w:del w:id="507" w:author="Parulekar, Prutha" w:date="2023-07-05T09:40:00Z"/>
                    </w:rPr>
                  </w:pPr>
                </w:p>
              </w:tc>
              <w:tc>
                <w:tcPr>
                  <w:tcW w:w="1020" w:type="dxa"/>
                  <w:gridSpan w:val="3"/>
                </w:tcPr>
                <w:p w14:paraId="787FD553" w14:textId="77777777" w:rsidR="00E16D79" w:rsidRDefault="00E16D79">
                  <w:pPr>
                    <w:pStyle w:val="EmptyCellLayoutStyle"/>
                    <w:spacing w:after="0" w:line="240" w:lineRule="auto"/>
                    <w:rPr>
                      <w:del w:id="508" w:author="Parulekar, Prutha" w:date="2023-07-05T09:40:00Z"/>
                    </w:rPr>
                  </w:pPr>
                </w:p>
              </w:tc>
              <w:tc>
                <w:tcPr>
                  <w:tcW w:w="4015" w:type="dxa"/>
                  <w:gridSpan w:val="2"/>
                </w:tcPr>
                <w:p w14:paraId="5B27D4BA" w14:textId="77777777" w:rsidR="00E16D79" w:rsidRDefault="00E16D79">
                  <w:pPr>
                    <w:pStyle w:val="EmptyCellLayoutStyle"/>
                    <w:spacing w:after="0" w:line="240" w:lineRule="auto"/>
                    <w:rPr>
                      <w:del w:id="509" w:author="Parulekar, Prutha" w:date="2023-07-05T09:40:00Z"/>
                    </w:rPr>
                  </w:pPr>
                </w:p>
              </w:tc>
              <w:tc>
                <w:tcPr>
                  <w:tcW w:w="1" w:type="dxa"/>
                </w:tcPr>
                <w:p w14:paraId="2218BBEA" w14:textId="77777777" w:rsidR="00E16D79" w:rsidRDefault="00E16D79">
                  <w:pPr>
                    <w:pStyle w:val="EmptyCellLayoutStyle"/>
                    <w:spacing w:after="0" w:line="240" w:lineRule="auto"/>
                    <w:rPr>
                      <w:del w:id="510" w:author="Parulekar, Prutha" w:date="2023-07-05T09:40:00Z"/>
                    </w:rPr>
                  </w:pPr>
                </w:p>
              </w:tc>
              <w:tc>
                <w:tcPr>
                  <w:tcW w:w="2687" w:type="dxa"/>
                  <w:gridSpan w:val="3"/>
                </w:tcPr>
                <w:p w14:paraId="29EDB968" w14:textId="77777777" w:rsidR="00E16D79" w:rsidRDefault="00E16D79">
                  <w:pPr>
                    <w:pStyle w:val="EmptyCellLayoutStyle"/>
                    <w:spacing w:after="0" w:line="240" w:lineRule="auto"/>
                    <w:rPr>
                      <w:del w:id="511" w:author="Parulekar, Prutha" w:date="2023-07-05T09:40:00Z"/>
                    </w:rPr>
                  </w:pPr>
                </w:p>
              </w:tc>
              <w:tc>
                <w:tcPr>
                  <w:tcW w:w="22" w:type="dxa"/>
                </w:tcPr>
                <w:p w14:paraId="1FEE8381" w14:textId="77777777" w:rsidR="00E16D79" w:rsidRDefault="00E16D79">
                  <w:pPr>
                    <w:pStyle w:val="EmptyCellLayoutStyle"/>
                    <w:spacing w:after="0" w:line="240" w:lineRule="auto"/>
                    <w:rPr>
                      <w:del w:id="512" w:author="Parulekar, Prutha" w:date="2023-07-05T09:40:00Z"/>
                    </w:rPr>
                  </w:pPr>
                </w:p>
              </w:tc>
            </w:tr>
            <w:tr w:rsidR="004F4E2D" w14:paraId="37D4608A" w14:textId="77777777" w:rsidTr="004F4E2D">
              <w:trPr>
                <w:gridAfter w:val="2"/>
                <w:wAfter w:w="2729" w:type="dxa"/>
                <w:trHeight w:val="226"/>
                <w:del w:id="513" w:author="Parulekar, Prutha" w:date="2023-07-05T09:40:00Z"/>
              </w:trPr>
              <w:tc>
                <w:tcPr>
                  <w:tcW w:w="1" w:type="dxa"/>
                  <w:gridSpan w:val="8"/>
                </w:tcPr>
                <w:tbl>
                  <w:tblPr>
                    <w:tblW w:w="0" w:type="auto"/>
                    <w:tblLayout w:type="fixed"/>
                    <w:tblCellMar>
                      <w:left w:w="0" w:type="dxa"/>
                      <w:right w:w="0" w:type="dxa"/>
                    </w:tblCellMar>
                    <w:tblLook w:val="04A0" w:firstRow="1" w:lastRow="0" w:firstColumn="1" w:lastColumn="0" w:noHBand="0" w:noVBand="1"/>
                  </w:tblPr>
                  <w:tblGrid>
                    <w:gridCol w:w="2712"/>
                  </w:tblGrid>
                  <w:tr w:rsidR="00E16D79" w14:paraId="57BD3115" w14:textId="77777777">
                    <w:trPr>
                      <w:trHeight w:val="226"/>
                      <w:del w:id="514" w:author="Parulekar, Prutha" w:date="2023-07-05T09:40:00Z"/>
                    </w:trPr>
                    <w:tc>
                      <w:tcPr>
                        <w:tcW w:w="2712" w:type="dxa"/>
                        <w:tcBorders>
                          <w:top w:val="nil"/>
                          <w:left w:val="nil"/>
                          <w:bottom w:val="nil"/>
                          <w:right w:val="nil"/>
                        </w:tcBorders>
                        <w:tcMar>
                          <w:top w:w="0" w:type="dxa"/>
                          <w:left w:w="0" w:type="dxa"/>
                          <w:bottom w:w="0" w:type="dxa"/>
                          <w:right w:w="0" w:type="dxa"/>
                        </w:tcMar>
                      </w:tcPr>
                      <w:p w14:paraId="1FCB5D0B" w14:textId="77777777" w:rsidR="00E16D79" w:rsidRDefault="004F4E2D">
                        <w:pPr>
                          <w:spacing w:after="0" w:line="240" w:lineRule="auto"/>
                          <w:rPr>
                            <w:del w:id="515" w:author="Parulekar, Prutha" w:date="2023-07-05T09:40:00Z"/>
                          </w:rPr>
                        </w:pPr>
                        <w:del w:id="516" w:author="Parulekar, Prutha" w:date="2023-07-05T09:40:00Z">
                          <w:r>
                            <w:rPr>
                              <w:rFonts w:ascii="Arial" w:eastAsia="Arial" w:hAnsi="Arial"/>
                              <w:color w:val="000000"/>
                              <w:sz w:val="16"/>
                            </w:rPr>
                            <w:delText>Date :</w:delText>
                          </w:r>
                        </w:del>
                      </w:p>
                    </w:tc>
                  </w:tr>
                </w:tbl>
                <w:p w14:paraId="1010D46A" w14:textId="77777777" w:rsidR="00E16D79" w:rsidRDefault="00E16D79">
                  <w:pPr>
                    <w:spacing w:after="0" w:line="240" w:lineRule="auto"/>
                    <w:rPr>
                      <w:del w:id="517" w:author="Parulekar, Prutha" w:date="2023-07-05T09:40:00Z"/>
                    </w:rPr>
                  </w:pPr>
                </w:p>
              </w:tc>
              <w:tc>
                <w:tcPr>
                  <w:tcW w:w="1020" w:type="dxa"/>
                  <w:gridSpan w:val="3"/>
                </w:tcPr>
                <w:p w14:paraId="70B19B8E" w14:textId="77777777" w:rsidR="00E16D79" w:rsidRDefault="00E16D79">
                  <w:pPr>
                    <w:pStyle w:val="EmptyCellLayoutStyle"/>
                    <w:spacing w:after="0" w:line="240" w:lineRule="auto"/>
                    <w:rPr>
                      <w:del w:id="518" w:author="Parulekar, Prutha" w:date="2023-07-05T09:40:00Z"/>
                    </w:rPr>
                  </w:pPr>
                </w:p>
              </w:tc>
              <w:tc>
                <w:tcPr>
                  <w:tcW w:w="4015" w:type="dxa"/>
                  <w:gridSpan w:val="2"/>
                </w:tcPr>
                <w:p w14:paraId="68A98780" w14:textId="77777777" w:rsidR="00E16D79" w:rsidRDefault="00E16D79">
                  <w:pPr>
                    <w:pStyle w:val="EmptyCellLayoutStyle"/>
                    <w:spacing w:after="0" w:line="240" w:lineRule="auto"/>
                    <w:rPr>
                      <w:del w:id="519" w:author="Parulekar, Prutha" w:date="2023-07-05T09:40:00Z"/>
                    </w:rPr>
                  </w:pPr>
                </w:p>
              </w:tc>
              <w:tc>
                <w:tcPr>
                  <w:tcW w:w="1" w:type="dxa"/>
                  <w:gridSpan w:val="5"/>
                </w:tcPr>
                <w:tbl>
                  <w:tblPr>
                    <w:tblW w:w="0" w:type="auto"/>
                    <w:tblLayout w:type="fixed"/>
                    <w:tblCellMar>
                      <w:left w:w="0" w:type="dxa"/>
                      <w:right w:w="0" w:type="dxa"/>
                    </w:tblCellMar>
                    <w:tblLook w:val="04A0" w:firstRow="1" w:lastRow="0" w:firstColumn="1" w:lastColumn="0" w:noHBand="0" w:noVBand="1"/>
                  </w:tblPr>
                  <w:tblGrid>
                    <w:gridCol w:w="2712"/>
                  </w:tblGrid>
                  <w:tr w:rsidR="00E16D79" w14:paraId="49EB91A7" w14:textId="77777777">
                    <w:trPr>
                      <w:trHeight w:val="226"/>
                      <w:del w:id="520" w:author="Parulekar, Prutha" w:date="2023-07-05T09:40:00Z"/>
                    </w:trPr>
                    <w:tc>
                      <w:tcPr>
                        <w:tcW w:w="2712" w:type="dxa"/>
                        <w:tcBorders>
                          <w:top w:val="nil"/>
                          <w:left w:val="nil"/>
                          <w:bottom w:val="nil"/>
                          <w:right w:val="nil"/>
                        </w:tcBorders>
                        <w:tcMar>
                          <w:top w:w="0" w:type="dxa"/>
                          <w:left w:w="0" w:type="dxa"/>
                          <w:bottom w:w="0" w:type="dxa"/>
                          <w:right w:w="0" w:type="dxa"/>
                        </w:tcMar>
                      </w:tcPr>
                      <w:p w14:paraId="4AC02F83" w14:textId="77777777" w:rsidR="00E16D79" w:rsidRDefault="004F4E2D">
                        <w:pPr>
                          <w:spacing w:after="0" w:line="240" w:lineRule="auto"/>
                          <w:rPr>
                            <w:del w:id="521" w:author="Parulekar, Prutha" w:date="2023-07-05T09:40:00Z"/>
                          </w:rPr>
                        </w:pPr>
                        <w:del w:id="522" w:author="Parulekar, Prutha" w:date="2023-07-05T09:40:00Z">
                          <w:r>
                            <w:rPr>
                              <w:rFonts w:ascii="Arial" w:eastAsia="Arial" w:hAnsi="Arial"/>
                              <w:color w:val="000000"/>
                              <w:sz w:val="16"/>
                            </w:rPr>
                            <w:delText>Date :</w:delText>
                          </w:r>
                        </w:del>
                      </w:p>
                    </w:tc>
                  </w:tr>
                </w:tbl>
                <w:p w14:paraId="6D3F7E12" w14:textId="77777777" w:rsidR="00E16D79" w:rsidRDefault="00E16D79">
                  <w:pPr>
                    <w:spacing w:after="0" w:line="240" w:lineRule="auto"/>
                    <w:rPr>
                      <w:del w:id="523" w:author="Parulekar, Prutha" w:date="2023-07-05T09:40:00Z"/>
                    </w:rPr>
                  </w:pPr>
                </w:p>
              </w:tc>
            </w:tr>
            <w:tr w:rsidR="00E16D79" w14:paraId="66E51BE4" w14:textId="77777777">
              <w:trPr>
                <w:gridAfter w:val="2"/>
                <w:wAfter w:w="2729" w:type="dxa"/>
                <w:trHeight w:val="306"/>
                <w:del w:id="524" w:author="Parulekar, Prutha" w:date="2023-07-05T09:40:00Z"/>
              </w:trPr>
              <w:tc>
                <w:tcPr>
                  <w:tcW w:w="1" w:type="dxa"/>
                </w:tcPr>
                <w:p w14:paraId="69886C77" w14:textId="77777777" w:rsidR="00E16D79" w:rsidRDefault="00E16D79">
                  <w:pPr>
                    <w:pStyle w:val="EmptyCellLayoutStyle"/>
                    <w:spacing w:after="0" w:line="240" w:lineRule="auto"/>
                    <w:rPr>
                      <w:del w:id="525" w:author="Parulekar, Prutha" w:date="2023-07-05T09:40:00Z"/>
                    </w:rPr>
                  </w:pPr>
                </w:p>
              </w:tc>
              <w:tc>
                <w:tcPr>
                  <w:tcW w:w="28" w:type="dxa"/>
                  <w:gridSpan w:val="3"/>
                </w:tcPr>
                <w:p w14:paraId="31B6055F" w14:textId="77777777" w:rsidR="00E16D79" w:rsidRDefault="00E16D79">
                  <w:pPr>
                    <w:pStyle w:val="EmptyCellLayoutStyle"/>
                    <w:spacing w:after="0" w:line="240" w:lineRule="auto"/>
                    <w:rPr>
                      <w:del w:id="526" w:author="Parulekar, Prutha" w:date="2023-07-05T09:40:00Z"/>
                    </w:rPr>
                  </w:pPr>
                </w:p>
              </w:tc>
              <w:tc>
                <w:tcPr>
                  <w:tcW w:w="2682" w:type="dxa"/>
                  <w:gridSpan w:val="4"/>
                </w:tcPr>
                <w:p w14:paraId="2EF8D5D2" w14:textId="77777777" w:rsidR="00E16D79" w:rsidRDefault="00E16D79">
                  <w:pPr>
                    <w:pStyle w:val="EmptyCellLayoutStyle"/>
                    <w:spacing w:after="0" w:line="240" w:lineRule="auto"/>
                    <w:rPr>
                      <w:del w:id="527" w:author="Parulekar, Prutha" w:date="2023-07-05T09:40:00Z"/>
                    </w:rPr>
                  </w:pPr>
                </w:p>
              </w:tc>
              <w:tc>
                <w:tcPr>
                  <w:tcW w:w="1020" w:type="dxa"/>
                  <w:gridSpan w:val="3"/>
                </w:tcPr>
                <w:p w14:paraId="1B2F97A2" w14:textId="77777777" w:rsidR="00E16D79" w:rsidRDefault="00E16D79">
                  <w:pPr>
                    <w:pStyle w:val="EmptyCellLayoutStyle"/>
                    <w:spacing w:after="0" w:line="240" w:lineRule="auto"/>
                    <w:rPr>
                      <w:del w:id="528" w:author="Parulekar, Prutha" w:date="2023-07-05T09:40:00Z"/>
                    </w:rPr>
                  </w:pPr>
                </w:p>
              </w:tc>
              <w:tc>
                <w:tcPr>
                  <w:tcW w:w="4015" w:type="dxa"/>
                  <w:gridSpan w:val="2"/>
                </w:tcPr>
                <w:p w14:paraId="0BD8DA20" w14:textId="77777777" w:rsidR="00E16D79" w:rsidRDefault="00E16D79">
                  <w:pPr>
                    <w:pStyle w:val="EmptyCellLayoutStyle"/>
                    <w:spacing w:after="0" w:line="240" w:lineRule="auto"/>
                    <w:rPr>
                      <w:del w:id="529" w:author="Parulekar, Prutha" w:date="2023-07-05T09:40:00Z"/>
                    </w:rPr>
                  </w:pPr>
                </w:p>
              </w:tc>
              <w:tc>
                <w:tcPr>
                  <w:tcW w:w="1" w:type="dxa"/>
                </w:tcPr>
                <w:p w14:paraId="1934C0EA" w14:textId="77777777" w:rsidR="00E16D79" w:rsidRDefault="00E16D79">
                  <w:pPr>
                    <w:pStyle w:val="EmptyCellLayoutStyle"/>
                    <w:spacing w:after="0" w:line="240" w:lineRule="auto"/>
                    <w:rPr>
                      <w:del w:id="530" w:author="Parulekar, Prutha" w:date="2023-07-05T09:40:00Z"/>
                    </w:rPr>
                  </w:pPr>
                </w:p>
              </w:tc>
              <w:tc>
                <w:tcPr>
                  <w:tcW w:w="2687" w:type="dxa"/>
                  <w:gridSpan w:val="3"/>
                </w:tcPr>
                <w:p w14:paraId="17D988D5" w14:textId="77777777" w:rsidR="00E16D79" w:rsidRDefault="00E16D79">
                  <w:pPr>
                    <w:pStyle w:val="EmptyCellLayoutStyle"/>
                    <w:spacing w:after="0" w:line="240" w:lineRule="auto"/>
                    <w:rPr>
                      <w:del w:id="531" w:author="Parulekar, Prutha" w:date="2023-07-05T09:40:00Z"/>
                    </w:rPr>
                  </w:pPr>
                </w:p>
              </w:tc>
              <w:tc>
                <w:tcPr>
                  <w:tcW w:w="22" w:type="dxa"/>
                </w:tcPr>
                <w:p w14:paraId="0F631339" w14:textId="77777777" w:rsidR="00E16D79" w:rsidRDefault="00E16D79">
                  <w:pPr>
                    <w:pStyle w:val="EmptyCellLayoutStyle"/>
                    <w:spacing w:after="0" w:line="240" w:lineRule="auto"/>
                    <w:rPr>
                      <w:del w:id="532" w:author="Parulekar, Prutha" w:date="2023-07-05T09:40:00Z"/>
                    </w:rPr>
                  </w:pPr>
                </w:p>
              </w:tc>
            </w:tr>
            <w:tr w:rsidR="004F4E2D" w14:paraId="6684ED9C" w14:textId="77777777" w:rsidTr="004F4E2D">
              <w:trPr>
                <w:gridAfter w:val="2"/>
                <w:wAfter w:w="2729" w:type="dxa"/>
                <w:trHeight w:val="24"/>
                <w:del w:id="533" w:author="Parulekar, Prutha" w:date="2023-07-05T09:40:00Z"/>
              </w:trPr>
              <w:tc>
                <w:tcPr>
                  <w:tcW w:w="1" w:type="dxa"/>
                </w:tcPr>
                <w:p w14:paraId="7E6BDDC7" w14:textId="77777777" w:rsidR="00E16D79" w:rsidRDefault="00E16D79">
                  <w:pPr>
                    <w:pStyle w:val="EmptyCellLayoutStyle"/>
                    <w:spacing w:after="0" w:line="240" w:lineRule="auto"/>
                    <w:rPr>
                      <w:del w:id="534" w:author="Parulekar, Prutha" w:date="2023-07-05T09:40:00Z"/>
                    </w:rPr>
                  </w:pPr>
                </w:p>
              </w:tc>
              <w:tc>
                <w:tcPr>
                  <w:tcW w:w="28" w:type="dxa"/>
                  <w:gridSpan w:val="3"/>
                </w:tcPr>
                <w:p w14:paraId="0B282756" w14:textId="77777777" w:rsidR="00E16D79" w:rsidRDefault="00E16D79">
                  <w:pPr>
                    <w:pStyle w:val="EmptyCellLayoutStyle"/>
                    <w:spacing w:after="0" w:line="240" w:lineRule="auto"/>
                    <w:rPr>
                      <w:del w:id="535" w:author="Parulekar, Prutha" w:date="2023-07-05T09:40:00Z"/>
                    </w:rPr>
                  </w:pPr>
                </w:p>
              </w:tc>
              <w:tc>
                <w:tcPr>
                  <w:tcW w:w="2682" w:type="dxa"/>
                  <w:gridSpan w:val="4"/>
                </w:tcPr>
                <w:p w14:paraId="1E79D474" w14:textId="77777777" w:rsidR="00E16D79" w:rsidRDefault="00E16D79">
                  <w:pPr>
                    <w:pStyle w:val="EmptyCellLayoutStyle"/>
                    <w:spacing w:after="0" w:line="240" w:lineRule="auto"/>
                    <w:rPr>
                      <w:del w:id="536" w:author="Parulekar, Prutha" w:date="2023-07-05T09:40:00Z"/>
                    </w:rPr>
                  </w:pPr>
                </w:p>
              </w:tc>
              <w:tc>
                <w:tcPr>
                  <w:tcW w:w="1020" w:type="dxa"/>
                  <w:gridSpan w:val="3"/>
                </w:tcPr>
                <w:p w14:paraId="42D8212F" w14:textId="77777777" w:rsidR="00E16D79" w:rsidRDefault="00E16D79">
                  <w:pPr>
                    <w:pStyle w:val="EmptyCellLayoutStyle"/>
                    <w:spacing w:after="0" w:line="240" w:lineRule="auto"/>
                    <w:rPr>
                      <w:del w:id="537" w:author="Parulekar, Prutha" w:date="2023-07-05T09:40:00Z"/>
                    </w:rPr>
                  </w:pPr>
                </w:p>
              </w:tc>
              <w:tc>
                <w:tcPr>
                  <w:tcW w:w="4015" w:type="dxa"/>
                  <w:gridSpan w:val="2"/>
                </w:tcPr>
                <w:p w14:paraId="787DE701" w14:textId="77777777" w:rsidR="00E16D79" w:rsidRDefault="00E16D79">
                  <w:pPr>
                    <w:pStyle w:val="EmptyCellLayoutStyle"/>
                    <w:spacing w:after="0" w:line="240" w:lineRule="auto"/>
                    <w:rPr>
                      <w:del w:id="538" w:author="Parulekar, Prutha" w:date="2023-07-05T09:40:00Z"/>
                    </w:rPr>
                  </w:pPr>
                </w:p>
              </w:tc>
              <w:tc>
                <w:tcPr>
                  <w:tcW w:w="1" w:type="dxa"/>
                  <w:gridSpan w:val="5"/>
                  <w:vMerge w:val="restart"/>
                </w:tcPr>
                <w:tbl>
                  <w:tblPr>
                    <w:tblW w:w="0" w:type="auto"/>
                    <w:tblLayout w:type="fixed"/>
                    <w:tblCellMar>
                      <w:left w:w="0" w:type="dxa"/>
                      <w:right w:w="0" w:type="dxa"/>
                    </w:tblCellMar>
                    <w:tblLook w:val="04A0" w:firstRow="1" w:lastRow="0" w:firstColumn="1" w:lastColumn="0" w:noHBand="0" w:noVBand="1"/>
                  </w:tblPr>
                  <w:tblGrid>
                    <w:gridCol w:w="2712"/>
                  </w:tblGrid>
                  <w:tr w:rsidR="00E16D79" w14:paraId="4ABED051" w14:textId="77777777">
                    <w:trPr>
                      <w:trHeight w:val="226"/>
                      <w:del w:id="539" w:author="Parulekar, Prutha" w:date="2023-07-05T09:40:00Z"/>
                    </w:trPr>
                    <w:tc>
                      <w:tcPr>
                        <w:tcW w:w="2712" w:type="dxa"/>
                        <w:tcBorders>
                          <w:top w:val="nil"/>
                          <w:left w:val="nil"/>
                          <w:bottom w:val="nil"/>
                          <w:right w:val="nil"/>
                        </w:tcBorders>
                        <w:tcMar>
                          <w:top w:w="0" w:type="dxa"/>
                          <w:left w:w="0" w:type="dxa"/>
                          <w:bottom w:w="0" w:type="dxa"/>
                          <w:right w:w="0" w:type="dxa"/>
                        </w:tcMar>
                      </w:tcPr>
                      <w:p w14:paraId="111416E4" w14:textId="77777777" w:rsidR="00E16D79" w:rsidRDefault="004F4E2D">
                        <w:pPr>
                          <w:spacing w:after="0" w:line="240" w:lineRule="auto"/>
                          <w:rPr>
                            <w:del w:id="540" w:author="Parulekar, Prutha" w:date="2023-07-05T09:40:00Z"/>
                          </w:rPr>
                        </w:pPr>
                        <w:del w:id="541" w:author="Parulekar, Prutha" w:date="2023-07-05T09:40:00Z">
                          <w:r>
                            <w:rPr>
                              <w:rFonts w:ascii="Arial" w:eastAsia="Arial" w:hAnsi="Arial"/>
                              <w:color w:val="000000"/>
                              <w:sz w:val="16"/>
                            </w:rPr>
                            <w:delText>------------------------------</w:delText>
                          </w:r>
                        </w:del>
                      </w:p>
                    </w:tc>
                  </w:tr>
                </w:tbl>
                <w:p w14:paraId="154A82B4" w14:textId="77777777" w:rsidR="00E16D79" w:rsidRDefault="00E16D79">
                  <w:pPr>
                    <w:spacing w:after="0" w:line="240" w:lineRule="auto"/>
                    <w:rPr>
                      <w:del w:id="542" w:author="Parulekar, Prutha" w:date="2023-07-05T09:40:00Z"/>
                    </w:rPr>
                  </w:pPr>
                </w:p>
              </w:tc>
            </w:tr>
            <w:tr w:rsidR="004F4E2D" w14:paraId="26986AB3" w14:textId="77777777" w:rsidTr="004F4E2D">
              <w:trPr>
                <w:gridAfter w:val="2"/>
                <w:wAfter w:w="2729" w:type="dxa"/>
                <w:trHeight w:val="202"/>
                <w:del w:id="543" w:author="Parulekar, Prutha" w:date="2023-07-05T09:40:00Z"/>
              </w:trPr>
              <w:tc>
                <w:tcPr>
                  <w:tcW w:w="1" w:type="dxa"/>
                  <w:gridSpan w:val="8"/>
                  <w:vMerge w:val="restart"/>
                </w:tcPr>
                <w:tbl>
                  <w:tblPr>
                    <w:tblW w:w="0" w:type="auto"/>
                    <w:tblLayout w:type="fixed"/>
                    <w:tblCellMar>
                      <w:left w:w="0" w:type="dxa"/>
                      <w:right w:w="0" w:type="dxa"/>
                    </w:tblCellMar>
                    <w:tblLook w:val="04A0" w:firstRow="1" w:lastRow="0" w:firstColumn="1" w:lastColumn="0" w:noHBand="0" w:noVBand="1"/>
                  </w:tblPr>
                  <w:tblGrid>
                    <w:gridCol w:w="2712"/>
                  </w:tblGrid>
                  <w:tr w:rsidR="00E16D79" w14:paraId="4D02F156" w14:textId="77777777">
                    <w:trPr>
                      <w:trHeight w:val="226"/>
                      <w:del w:id="544" w:author="Parulekar, Prutha" w:date="2023-07-05T09:40:00Z"/>
                    </w:trPr>
                    <w:tc>
                      <w:tcPr>
                        <w:tcW w:w="2712" w:type="dxa"/>
                        <w:tcBorders>
                          <w:top w:val="nil"/>
                          <w:left w:val="nil"/>
                          <w:bottom w:val="nil"/>
                          <w:right w:val="nil"/>
                        </w:tcBorders>
                        <w:tcMar>
                          <w:top w:w="0" w:type="dxa"/>
                          <w:left w:w="0" w:type="dxa"/>
                          <w:bottom w:w="0" w:type="dxa"/>
                          <w:right w:w="0" w:type="dxa"/>
                        </w:tcMar>
                      </w:tcPr>
                      <w:p w14:paraId="149C58AF" w14:textId="77777777" w:rsidR="00E16D79" w:rsidRDefault="004F4E2D">
                        <w:pPr>
                          <w:spacing w:after="0" w:line="240" w:lineRule="auto"/>
                          <w:rPr>
                            <w:del w:id="545" w:author="Parulekar, Prutha" w:date="2023-07-05T09:40:00Z"/>
                          </w:rPr>
                        </w:pPr>
                        <w:del w:id="546" w:author="Parulekar, Prutha" w:date="2023-07-05T09:40:00Z">
                          <w:r>
                            <w:rPr>
                              <w:rFonts w:ascii="Arial" w:eastAsia="Arial" w:hAnsi="Arial"/>
                              <w:color w:val="000000"/>
                              <w:sz w:val="16"/>
                            </w:rPr>
                            <w:delText>------------------------------</w:delText>
                          </w:r>
                        </w:del>
                      </w:p>
                    </w:tc>
                  </w:tr>
                </w:tbl>
                <w:p w14:paraId="04F16030" w14:textId="77777777" w:rsidR="00E16D79" w:rsidRDefault="00E16D79">
                  <w:pPr>
                    <w:spacing w:after="0" w:line="240" w:lineRule="auto"/>
                    <w:rPr>
                      <w:del w:id="547" w:author="Parulekar, Prutha" w:date="2023-07-05T09:40:00Z"/>
                    </w:rPr>
                  </w:pPr>
                </w:p>
              </w:tc>
              <w:tc>
                <w:tcPr>
                  <w:tcW w:w="1020" w:type="dxa"/>
                  <w:gridSpan w:val="3"/>
                </w:tcPr>
                <w:p w14:paraId="3B03D326" w14:textId="77777777" w:rsidR="00E16D79" w:rsidRDefault="00E16D79">
                  <w:pPr>
                    <w:pStyle w:val="EmptyCellLayoutStyle"/>
                    <w:spacing w:after="0" w:line="240" w:lineRule="auto"/>
                    <w:rPr>
                      <w:del w:id="548" w:author="Parulekar, Prutha" w:date="2023-07-05T09:40:00Z"/>
                    </w:rPr>
                  </w:pPr>
                </w:p>
              </w:tc>
              <w:tc>
                <w:tcPr>
                  <w:tcW w:w="4015" w:type="dxa"/>
                  <w:gridSpan w:val="2"/>
                </w:tcPr>
                <w:p w14:paraId="1CC83E1C" w14:textId="77777777" w:rsidR="00E16D79" w:rsidRDefault="00E16D79">
                  <w:pPr>
                    <w:pStyle w:val="EmptyCellLayoutStyle"/>
                    <w:spacing w:after="0" w:line="240" w:lineRule="auto"/>
                    <w:rPr>
                      <w:del w:id="549" w:author="Parulekar, Prutha" w:date="2023-07-05T09:40:00Z"/>
                    </w:rPr>
                  </w:pPr>
                </w:p>
              </w:tc>
              <w:tc>
                <w:tcPr>
                  <w:tcW w:w="1" w:type="dxa"/>
                  <w:gridSpan w:val="5"/>
                  <w:vMerge/>
                </w:tcPr>
                <w:p w14:paraId="490381D3" w14:textId="77777777" w:rsidR="00E16D79" w:rsidRDefault="00E16D79">
                  <w:pPr>
                    <w:pStyle w:val="EmptyCellLayoutStyle"/>
                    <w:spacing w:after="0" w:line="240" w:lineRule="auto"/>
                    <w:rPr>
                      <w:del w:id="550" w:author="Parulekar, Prutha" w:date="2023-07-05T09:40:00Z"/>
                    </w:rPr>
                  </w:pPr>
                </w:p>
              </w:tc>
            </w:tr>
            <w:tr w:rsidR="004F4E2D" w14:paraId="6E281BD9" w14:textId="77777777" w:rsidTr="004F4E2D">
              <w:trPr>
                <w:gridAfter w:val="2"/>
                <w:wAfter w:w="2729" w:type="dxa"/>
                <w:trHeight w:val="24"/>
                <w:del w:id="551" w:author="Parulekar, Prutha" w:date="2023-07-05T09:40:00Z"/>
              </w:trPr>
              <w:tc>
                <w:tcPr>
                  <w:tcW w:w="1" w:type="dxa"/>
                  <w:gridSpan w:val="8"/>
                  <w:vMerge/>
                </w:tcPr>
                <w:p w14:paraId="40420FD9" w14:textId="77777777" w:rsidR="00E16D79" w:rsidRDefault="00E16D79">
                  <w:pPr>
                    <w:pStyle w:val="EmptyCellLayoutStyle"/>
                    <w:spacing w:after="0" w:line="240" w:lineRule="auto"/>
                    <w:rPr>
                      <w:del w:id="552" w:author="Parulekar, Prutha" w:date="2023-07-05T09:40:00Z"/>
                    </w:rPr>
                  </w:pPr>
                </w:p>
              </w:tc>
              <w:tc>
                <w:tcPr>
                  <w:tcW w:w="1020" w:type="dxa"/>
                  <w:gridSpan w:val="3"/>
                </w:tcPr>
                <w:p w14:paraId="4166C1DD" w14:textId="77777777" w:rsidR="00E16D79" w:rsidRDefault="00E16D79">
                  <w:pPr>
                    <w:pStyle w:val="EmptyCellLayoutStyle"/>
                    <w:spacing w:after="0" w:line="240" w:lineRule="auto"/>
                    <w:rPr>
                      <w:del w:id="553" w:author="Parulekar, Prutha" w:date="2023-07-05T09:40:00Z"/>
                    </w:rPr>
                  </w:pPr>
                </w:p>
              </w:tc>
              <w:tc>
                <w:tcPr>
                  <w:tcW w:w="4015" w:type="dxa"/>
                  <w:gridSpan w:val="2"/>
                </w:tcPr>
                <w:p w14:paraId="1E280072" w14:textId="77777777" w:rsidR="00E16D79" w:rsidRDefault="00E16D79">
                  <w:pPr>
                    <w:pStyle w:val="EmptyCellLayoutStyle"/>
                    <w:spacing w:after="0" w:line="240" w:lineRule="auto"/>
                    <w:rPr>
                      <w:del w:id="554" w:author="Parulekar, Prutha" w:date="2023-07-05T09:40:00Z"/>
                    </w:rPr>
                  </w:pPr>
                </w:p>
              </w:tc>
              <w:tc>
                <w:tcPr>
                  <w:tcW w:w="1" w:type="dxa"/>
                </w:tcPr>
                <w:p w14:paraId="7FA5E1FD" w14:textId="77777777" w:rsidR="00E16D79" w:rsidRDefault="00E16D79">
                  <w:pPr>
                    <w:pStyle w:val="EmptyCellLayoutStyle"/>
                    <w:spacing w:after="0" w:line="240" w:lineRule="auto"/>
                    <w:rPr>
                      <w:del w:id="555" w:author="Parulekar, Prutha" w:date="2023-07-05T09:40:00Z"/>
                    </w:rPr>
                  </w:pPr>
                </w:p>
              </w:tc>
              <w:tc>
                <w:tcPr>
                  <w:tcW w:w="2687" w:type="dxa"/>
                  <w:gridSpan w:val="3"/>
                </w:tcPr>
                <w:p w14:paraId="19DB992E" w14:textId="77777777" w:rsidR="00E16D79" w:rsidRDefault="00E16D79">
                  <w:pPr>
                    <w:pStyle w:val="EmptyCellLayoutStyle"/>
                    <w:spacing w:after="0" w:line="240" w:lineRule="auto"/>
                    <w:rPr>
                      <w:del w:id="556" w:author="Parulekar, Prutha" w:date="2023-07-05T09:40:00Z"/>
                    </w:rPr>
                  </w:pPr>
                </w:p>
              </w:tc>
              <w:tc>
                <w:tcPr>
                  <w:tcW w:w="22" w:type="dxa"/>
                </w:tcPr>
                <w:p w14:paraId="18902D57" w14:textId="77777777" w:rsidR="00E16D79" w:rsidRDefault="00E16D79">
                  <w:pPr>
                    <w:pStyle w:val="EmptyCellLayoutStyle"/>
                    <w:spacing w:after="0" w:line="240" w:lineRule="auto"/>
                    <w:rPr>
                      <w:del w:id="557" w:author="Parulekar, Prutha" w:date="2023-07-05T09:40:00Z"/>
                    </w:rPr>
                  </w:pPr>
                </w:p>
              </w:tc>
            </w:tr>
            <w:tr w:rsidR="00E16D79" w14:paraId="200E1FA5" w14:textId="77777777">
              <w:trPr>
                <w:gridAfter w:val="2"/>
                <w:wAfter w:w="2729" w:type="dxa"/>
                <w:trHeight w:val="20"/>
                <w:del w:id="558" w:author="Parulekar, Prutha" w:date="2023-07-05T09:40:00Z"/>
              </w:trPr>
              <w:tc>
                <w:tcPr>
                  <w:tcW w:w="1" w:type="dxa"/>
                </w:tcPr>
                <w:p w14:paraId="13C14B58" w14:textId="77777777" w:rsidR="00E16D79" w:rsidRDefault="00E16D79">
                  <w:pPr>
                    <w:pStyle w:val="EmptyCellLayoutStyle"/>
                    <w:spacing w:after="0" w:line="240" w:lineRule="auto"/>
                    <w:rPr>
                      <w:del w:id="559" w:author="Parulekar, Prutha" w:date="2023-07-05T09:40:00Z"/>
                    </w:rPr>
                  </w:pPr>
                </w:p>
              </w:tc>
              <w:tc>
                <w:tcPr>
                  <w:tcW w:w="28" w:type="dxa"/>
                  <w:gridSpan w:val="3"/>
                </w:tcPr>
                <w:p w14:paraId="79743E04" w14:textId="77777777" w:rsidR="00E16D79" w:rsidRDefault="00E16D79">
                  <w:pPr>
                    <w:pStyle w:val="EmptyCellLayoutStyle"/>
                    <w:spacing w:after="0" w:line="240" w:lineRule="auto"/>
                    <w:rPr>
                      <w:del w:id="560" w:author="Parulekar, Prutha" w:date="2023-07-05T09:40:00Z"/>
                    </w:rPr>
                  </w:pPr>
                </w:p>
              </w:tc>
              <w:tc>
                <w:tcPr>
                  <w:tcW w:w="2682" w:type="dxa"/>
                  <w:gridSpan w:val="4"/>
                </w:tcPr>
                <w:p w14:paraId="7B7C117E" w14:textId="77777777" w:rsidR="00E16D79" w:rsidRDefault="00E16D79">
                  <w:pPr>
                    <w:pStyle w:val="EmptyCellLayoutStyle"/>
                    <w:spacing w:after="0" w:line="240" w:lineRule="auto"/>
                    <w:rPr>
                      <w:del w:id="561" w:author="Parulekar, Prutha" w:date="2023-07-05T09:40:00Z"/>
                    </w:rPr>
                  </w:pPr>
                </w:p>
              </w:tc>
              <w:tc>
                <w:tcPr>
                  <w:tcW w:w="1020" w:type="dxa"/>
                  <w:gridSpan w:val="3"/>
                </w:tcPr>
                <w:p w14:paraId="61B7FA4B" w14:textId="77777777" w:rsidR="00E16D79" w:rsidRDefault="00E16D79">
                  <w:pPr>
                    <w:pStyle w:val="EmptyCellLayoutStyle"/>
                    <w:spacing w:after="0" w:line="240" w:lineRule="auto"/>
                    <w:rPr>
                      <w:del w:id="562" w:author="Parulekar, Prutha" w:date="2023-07-05T09:40:00Z"/>
                    </w:rPr>
                  </w:pPr>
                </w:p>
              </w:tc>
              <w:tc>
                <w:tcPr>
                  <w:tcW w:w="4015" w:type="dxa"/>
                  <w:gridSpan w:val="2"/>
                </w:tcPr>
                <w:p w14:paraId="6A0A0242" w14:textId="77777777" w:rsidR="00E16D79" w:rsidRDefault="00E16D79">
                  <w:pPr>
                    <w:pStyle w:val="EmptyCellLayoutStyle"/>
                    <w:spacing w:after="0" w:line="240" w:lineRule="auto"/>
                    <w:rPr>
                      <w:del w:id="563" w:author="Parulekar, Prutha" w:date="2023-07-05T09:40:00Z"/>
                    </w:rPr>
                  </w:pPr>
                </w:p>
              </w:tc>
              <w:tc>
                <w:tcPr>
                  <w:tcW w:w="1" w:type="dxa"/>
                </w:tcPr>
                <w:p w14:paraId="1D059737" w14:textId="77777777" w:rsidR="00E16D79" w:rsidRDefault="00E16D79">
                  <w:pPr>
                    <w:pStyle w:val="EmptyCellLayoutStyle"/>
                    <w:spacing w:after="0" w:line="240" w:lineRule="auto"/>
                    <w:rPr>
                      <w:del w:id="564" w:author="Parulekar, Prutha" w:date="2023-07-05T09:40:00Z"/>
                    </w:rPr>
                  </w:pPr>
                </w:p>
              </w:tc>
              <w:tc>
                <w:tcPr>
                  <w:tcW w:w="2687" w:type="dxa"/>
                  <w:gridSpan w:val="3"/>
                </w:tcPr>
                <w:p w14:paraId="7A86C868" w14:textId="77777777" w:rsidR="00E16D79" w:rsidRDefault="00E16D79">
                  <w:pPr>
                    <w:pStyle w:val="EmptyCellLayoutStyle"/>
                    <w:spacing w:after="0" w:line="240" w:lineRule="auto"/>
                    <w:rPr>
                      <w:del w:id="565" w:author="Parulekar, Prutha" w:date="2023-07-05T09:40:00Z"/>
                    </w:rPr>
                  </w:pPr>
                </w:p>
              </w:tc>
              <w:tc>
                <w:tcPr>
                  <w:tcW w:w="22" w:type="dxa"/>
                </w:tcPr>
                <w:p w14:paraId="1FC33D29" w14:textId="77777777" w:rsidR="00E16D79" w:rsidRDefault="00E16D79">
                  <w:pPr>
                    <w:pStyle w:val="EmptyCellLayoutStyle"/>
                    <w:spacing w:after="0" w:line="240" w:lineRule="auto"/>
                    <w:rPr>
                      <w:del w:id="566" w:author="Parulekar, Prutha" w:date="2023-07-05T09:40:00Z"/>
                    </w:rPr>
                  </w:pPr>
                </w:p>
              </w:tc>
            </w:tr>
            <w:tr w:rsidR="004F4E2D" w14:paraId="79F91820" w14:textId="77777777" w:rsidTr="004F4E2D">
              <w:trPr>
                <w:gridAfter w:val="2"/>
                <w:wAfter w:w="2729" w:type="dxa"/>
                <w:trHeight w:val="226"/>
                <w:del w:id="567" w:author="Parulekar, Prutha" w:date="2023-07-05T09:40:00Z"/>
              </w:trPr>
              <w:tc>
                <w:tcPr>
                  <w:tcW w:w="1" w:type="dxa"/>
                  <w:gridSpan w:val="8"/>
                </w:tcPr>
                <w:tbl>
                  <w:tblPr>
                    <w:tblW w:w="0" w:type="auto"/>
                    <w:tblLayout w:type="fixed"/>
                    <w:tblCellMar>
                      <w:left w:w="0" w:type="dxa"/>
                      <w:right w:w="0" w:type="dxa"/>
                    </w:tblCellMar>
                    <w:tblLook w:val="04A0" w:firstRow="1" w:lastRow="0" w:firstColumn="1" w:lastColumn="0" w:noHBand="0" w:noVBand="1"/>
                  </w:tblPr>
                  <w:tblGrid>
                    <w:gridCol w:w="2712"/>
                  </w:tblGrid>
                  <w:tr w:rsidR="00E16D79" w14:paraId="3FD6DF4B" w14:textId="77777777">
                    <w:trPr>
                      <w:trHeight w:val="226"/>
                      <w:del w:id="568" w:author="Parulekar, Prutha" w:date="2023-07-05T09:40:00Z"/>
                    </w:trPr>
                    <w:tc>
                      <w:tcPr>
                        <w:tcW w:w="2712" w:type="dxa"/>
                        <w:tcBorders>
                          <w:top w:val="nil"/>
                          <w:left w:val="nil"/>
                          <w:bottom w:val="nil"/>
                          <w:right w:val="nil"/>
                        </w:tcBorders>
                        <w:tcMar>
                          <w:top w:w="0" w:type="dxa"/>
                          <w:left w:w="0" w:type="dxa"/>
                          <w:bottom w:w="0" w:type="dxa"/>
                          <w:right w:w="0" w:type="dxa"/>
                        </w:tcMar>
                      </w:tcPr>
                      <w:p w14:paraId="58E0B6EF" w14:textId="77777777" w:rsidR="00E16D79" w:rsidRDefault="004F4E2D">
                        <w:pPr>
                          <w:spacing w:after="0" w:line="240" w:lineRule="auto"/>
                          <w:rPr>
                            <w:del w:id="569" w:author="Parulekar, Prutha" w:date="2023-07-05T09:40:00Z"/>
                          </w:rPr>
                        </w:pPr>
                        <w:del w:id="570" w:author="Parulekar, Prutha" w:date="2023-07-05T09:40:00Z">
                          <w:r>
                            <w:rPr>
                              <w:rFonts w:ascii="Arial" w:eastAsia="Arial" w:hAnsi="Arial"/>
                              <w:color w:val="000000"/>
                              <w:sz w:val="16"/>
                            </w:rPr>
                            <w:delText>(Signature)</w:delText>
                          </w:r>
                        </w:del>
                      </w:p>
                    </w:tc>
                  </w:tr>
                </w:tbl>
                <w:p w14:paraId="31410C60" w14:textId="77777777" w:rsidR="00E16D79" w:rsidRDefault="00E16D79">
                  <w:pPr>
                    <w:spacing w:after="0" w:line="240" w:lineRule="auto"/>
                    <w:rPr>
                      <w:del w:id="571" w:author="Parulekar, Prutha" w:date="2023-07-05T09:40:00Z"/>
                    </w:rPr>
                  </w:pPr>
                </w:p>
              </w:tc>
              <w:tc>
                <w:tcPr>
                  <w:tcW w:w="1020" w:type="dxa"/>
                  <w:gridSpan w:val="3"/>
                </w:tcPr>
                <w:p w14:paraId="27848755" w14:textId="77777777" w:rsidR="00E16D79" w:rsidRDefault="00E16D79">
                  <w:pPr>
                    <w:pStyle w:val="EmptyCellLayoutStyle"/>
                    <w:spacing w:after="0" w:line="240" w:lineRule="auto"/>
                    <w:rPr>
                      <w:del w:id="572" w:author="Parulekar, Prutha" w:date="2023-07-05T09:40:00Z"/>
                    </w:rPr>
                  </w:pPr>
                </w:p>
              </w:tc>
              <w:tc>
                <w:tcPr>
                  <w:tcW w:w="4015" w:type="dxa"/>
                  <w:gridSpan w:val="2"/>
                </w:tcPr>
                <w:p w14:paraId="22489428" w14:textId="77777777" w:rsidR="00E16D79" w:rsidRDefault="00E16D79">
                  <w:pPr>
                    <w:pStyle w:val="EmptyCellLayoutStyle"/>
                    <w:spacing w:after="0" w:line="240" w:lineRule="auto"/>
                    <w:rPr>
                      <w:del w:id="573" w:author="Parulekar, Prutha" w:date="2023-07-05T09:40:00Z"/>
                    </w:rPr>
                  </w:pPr>
                </w:p>
              </w:tc>
              <w:tc>
                <w:tcPr>
                  <w:tcW w:w="1" w:type="dxa"/>
                  <w:gridSpan w:val="5"/>
                </w:tcPr>
                <w:tbl>
                  <w:tblPr>
                    <w:tblW w:w="0" w:type="auto"/>
                    <w:tblLayout w:type="fixed"/>
                    <w:tblCellMar>
                      <w:left w:w="0" w:type="dxa"/>
                      <w:right w:w="0" w:type="dxa"/>
                    </w:tblCellMar>
                    <w:tblLook w:val="04A0" w:firstRow="1" w:lastRow="0" w:firstColumn="1" w:lastColumn="0" w:noHBand="0" w:noVBand="1"/>
                  </w:tblPr>
                  <w:tblGrid>
                    <w:gridCol w:w="2712"/>
                  </w:tblGrid>
                  <w:tr w:rsidR="00E16D79" w14:paraId="28BF8022" w14:textId="77777777">
                    <w:trPr>
                      <w:trHeight w:val="226"/>
                      <w:del w:id="574" w:author="Parulekar, Prutha" w:date="2023-07-05T09:40:00Z"/>
                    </w:trPr>
                    <w:tc>
                      <w:tcPr>
                        <w:tcW w:w="2712" w:type="dxa"/>
                        <w:tcBorders>
                          <w:top w:val="nil"/>
                          <w:left w:val="nil"/>
                          <w:bottom w:val="nil"/>
                          <w:right w:val="nil"/>
                        </w:tcBorders>
                        <w:tcMar>
                          <w:top w:w="0" w:type="dxa"/>
                          <w:left w:w="0" w:type="dxa"/>
                          <w:bottom w:w="0" w:type="dxa"/>
                          <w:right w:w="0" w:type="dxa"/>
                        </w:tcMar>
                      </w:tcPr>
                      <w:p w14:paraId="556898EC" w14:textId="77777777" w:rsidR="00E16D79" w:rsidRDefault="004F4E2D">
                        <w:pPr>
                          <w:spacing w:after="0" w:line="240" w:lineRule="auto"/>
                          <w:rPr>
                            <w:del w:id="575" w:author="Parulekar, Prutha" w:date="2023-07-05T09:40:00Z"/>
                          </w:rPr>
                        </w:pPr>
                        <w:del w:id="576" w:author="Parulekar, Prutha" w:date="2023-07-05T09:40:00Z">
                          <w:r>
                            <w:rPr>
                              <w:rFonts w:ascii="Arial" w:eastAsia="Arial" w:hAnsi="Arial"/>
                              <w:color w:val="000000"/>
                              <w:sz w:val="16"/>
                            </w:rPr>
                            <w:delText>(Signature)</w:delText>
                          </w:r>
                        </w:del>
                      </w:p>
                    </w:tc>
                  </w:tr>
                </w:tbl>
                <w:p w14:paraId="55A36F7E" w14:textId="77777777" w:rsidR="00E16D79" w:rsidRDefault="00E16D79">
                  <w:pPr>
                    <w:spacing w:after="0" w:line="240" w:lineRule="auto"/>
                    <w:rPr>
                      <w:del w:id="577" w:author="Parulekar, Prutha" w:date="2023-07-05T09:40:00Z"/>
                    </w:rPr>
                  </w:pPr>
                </w:p>
              </w:tc>
            </w:tr>
            <w:tr w:rsidR="00E16D79" w14:paraId="44996D0B" w14:textId="77777777">
              <w:trPr>
                <w:gridAfter w:val="2"/>
                <w:wAfter w:w="2729" w:type="dxa"/>
                <w:trHeight w:val="100"/>
                <w:del w:id="578" w:author="Parulekar, Prutha" w:date="2023-07-05T09:40:00Z"/>
              </w:trPr>
              <w:tc>
                <w:tcPr>
                  <w:tcW w:w="1" w:type="dxa"/>
                </w:tcPr>
                <w:p w14:paraId="641F7E48" w14:textId="77777777" w:rsidR="00E16D79" w:rsidRDefault="00E16D79">
                  <w:pPr>
                    <w:pStyle w:val="EmptyCellLayoutStyle"/>
                    <w:spacing w:after="0" w:line="240" w:lineRule="auto"/>
                    <w:rPr>
                      <w:del w:id="579" w:author="Parulekar, Prutha" w:date="2023-07-05T09:40:00Z"/>
                    </w:rPr>
                  </w:pPr>
                </w:p>
              </w:tc>
              <w:tc>
                <w:tcPr>
                  <w:tcW w:w="28" w:type="dxa"/>
                  <w:gridSpan w:val="3"/>
                </w:tcPr>
                <w:p w14:paraId="273C7756" w14:textId="77777777" w:rsidR="00E16D79" w:rsidRDefault="00E16D79">
                  <w:pPr>
                    <w:pStyle w:val="EmptyCellLayoutStyle"/>
                    <w:spacing w:after="0" w:line="240" w:lineRule="auto"/>
                    <w:rPr>
                      <w:del w:id="580" w:author="Parulekar, Prutha" w:date="2023-07-05T09:40:00Z"/>
                    </w:rPr>
                  </w:pPr>
                </w:p>
              </w:tc>
              <w:tc>
                <w:tcPr>
                  <w:tcW w:w="2682" w:type="dxa"/>
                  <w:gridSpan w:val="4"/>
                </w:tcPr>
                <w:p w14:paraId="55BAD64A" w14:textId="77777777" w:rsidR="00E16D79" w:rsidRDefault="00E16D79">
                  <w:pPr>
                    <w:pStyle w:val="EmptyCellLayoutStyle"/>
                    <w:spacing w:after="0" w:line="240" w:lineRule="auto"/>
                    <w:rPr>
                      <w:del w:id="581" w:author="Parulekar, Prutha" w:date="2023-07-05T09:40:00Z"/>
                    </w:rPr>
                  </w:pPr>
                </w:p>
              </w:tc>
              <w:tc>
                <w:tcPr>
                  <w:tcW w:w="1020" w:type="dxa"/>
                  <w:gridSpan w:val="3"/>
                </w:tcPr>
                <w:p w14:paraId="7BBBA9A0" w14:textId="77777777" w:rsidR="00E16D79" w:rsidRDefault="00E16D79">
                  <w:pPr>
                    <w:pStyle w:val="EmptyCellLayoutStyle"/>
                    <w:spacing w:after="0" w:line="240" w:lineRule="auto"/>
                    <w:rPr>
                      <w:del w:id="582" w:author="Parulekar, Prutha" w:date="2023-07-05T09:40:00Z"/>
                    </w:rPr>
                  </w:pPr>
                </w:p>
              </w:tc>
              <w:tc>
                <w:tcPr>
                  <w:tcW w:w="4015" w:type="dxa"/>
                  <w:gridSpan w:val="2"/>
                </w:tcPr>
                <w:p w14:paraId="696749AC" w14:textId="77777777" w:rsidR="00E16D79" w:rsidRDefault="00E16D79">
                  <w:pPr>
                    <w:pStyle w:val="EmptyCellLayoutStyle"/>
                    <w:spacing w:after="0" w:line="240" w:lineRule="auto"/>
                    <w:rPr>
                      <w:del w:id="583" w:author="Parulekar, Prutha" w:date="2023-07-05T09:40:00Z"/>
                    </w:rPr>
                  </w:pPr>
                </w:p>
              </w:tc>
              <w:tc>
                <w:tcPr>
                  <w:tcW w:w="1" w:type="dxa"/>
                </w:tcPr>
                <w:p w14:paraId="3A8230B7" w14:textId="77777777" w:rsidR="00E16D79" w:rsidRDefault="00E16D79">
                  <w:pPr>
                    <w:pStyle w:val="EmptyCellLayoutStyle"/>
                    <w:spacing w:after="0" w:line="240" w:lineRule="auto"/>
                    <w:rPr>
                      <w:del w:id="584" w:author="Parulekar, Prutha" w:date="2023-07-05T09:40:00Z"/>
                    </w:rPr>
                  </w:pPr>
                </w:p>
              </w:tc>
              <w:tc>
                <w:tcPr>
                  <w:tcW w:w="2687" w:type="dxa"/>
                  <w:gridSpan w:val="3"/>
                </w:tcPr>
                <w:p w14:paraId="2F939F2B" w14:textId="77777777" w:rsidR="00E16D79" w:rsidRDefault="00E16D79">
                  <w:pPr>
                    <w:pStyle w:val="EmptyCellLayoutStyle"/>
                    <w:spacing w:after="0" w:line="240" w:lineRule="auto"/>
                    <w:rPr>
                      <w:del w:id="585" w:author="Parulekar, Prutha" w:date="2023-07-05T09:40:00Z"/>
                    </w:rPr>
                  </w:pPr>
                </w:p>
              </w:tc>
              <w:tc>
                <w:tcPr>
                  <w:tcW w:w="22" w:type="dxa"/>
                </w:tcPr>
                <w:p w14:paraId="4D4E016C" w14:textId="77777777" w:rsidR="00E16D79" w:rsidRDefault="00E16D79">
                  <w:pPr>
                    <w:pStyle w:val="EmptyCellLayoutStyle"/>
                    <w:spacing w:after="0" w:line="240" w:lineRule="auto"/>
                    <w:rPr>
                      <w:del w:id="586" w:author="Parulekar, Prutha" w:date="2023-07-05T09:40:00Z"/>
                    </w:rPr>
                  </w:pPr>
                </w:p>
              </w:tc>
            </w:tr>
            <w:tr w:rsidR="004F4E2D" w14:paraId="23FE7993" w14:textId="77777777" w:rsidTr="004F4E2D">
              <w:trPr>
                <w:gridAfter w:val="2"/>
                <w:wAfter w:w="2729" w:type="dxa"/>
                <w:trHeight w:val="1345"/>
                <w:del w:id="587" w:author="Parulekar, Prutha" w:date="2023-07-05T09:40:00Z"/>
              </w:trPr>
              <w:tc>
                <w:tcPr>
                  <w:tcW w:w="1" w:type="dxa"/>
                </w:tcPr>
                <w:p w14:paraId="4CF90C8C" w14:textId="77777777" w:rsidR="00E16D79" w:rsidRDefault="00E16D79">
                  <w:pPr>
                    <w:pStyle w:val="EmptyCellLayoutStyle"/>
                    <w:spacing w:after="0" w:line="240" w:lineRule="auto"/>
                    <w:rPr>
                      <w:del w:id="588" w:author="Parulekar, Prutha" w:date="2023-07-05T09:40:00Z"/>
                    </w:rPr>
                  </w:pPr>
                </w:p>
              </w:tc>
              <w:tc>
                <w:tcPr>
                  <w:tcW w:w="28" w:type="dxa"/>
                  <w:gridSpan w:val="3"/>
                </w:tcPr>
                <w:p w14:paraId="096330A1" w14:textId="77777777" w:rsidR="00E16D79" w:rsidRDefault="00E16D79">
                  <w:pPr>
                    <w:pStyle w:val="EmptyCellLayoutStyle"/>
                    <w:spacing w:after="0" w:line="240" w:lineRule="auto"/>
                    <w:rPr>
                      <w:del w:id="589" w:author="Parulekar, Prutha" w:date="2023-07-05T09:40:00Z"/>
                    </w:rPr>
                  </w:pPr>
                </w:p>
              </w:tc>
              <w:tc>
                <w:tcPr>
                  <w:tcW w:w="2682" w:type="dxa"/>
                  <w:gridSpan w:val="13"/>
                </w:tcPr>
                <w:tbl>
                  <w:tblPr>
                    <w:tblW w:w="0" w:type="auto"/>
                    <w:tblLayout w:type="fixed"/>
                    <w:tblCellMar>
                      <w:left w:w="0" w:type="dxa"/>
                      <w:right w:w="0" w:type="dxa"/>
                    </w:tblCellMar>
                    <w:tblLook w:val="04A0" w:firstRow="1" w:lastRow="0" w:firstColumn="1" w:lastColumn="0" w:noHBand="0" w:noVBand="1"/>
                  </w:tblPr>
                  <w:tblGrid>
                    <w:gridCol w:w="10409"/>
                  </w:tblGrid>
                  <w:tr w:rsidR="00E16D79" w14:paraId="0765B6E6" w14:textId="77777777">
                    <w:trPr>
                      <w:trHeight w:val="1267"/>
                      <w:del w:id="590" w:author="Parulekar, Prutha" w:date="2023-07-05T09:40:00Z"/>
                    </w:trPr>
                    <w:tc>
                      <w:tcPr>
                        <w:tcW w:w="10409" w:type="dxa"/>
                        <w:tcBorders>
                          <w:top w:val="nil"/>
                          <w:left w:val="nil"/>
                          <w:bottom w:val="nil"/>
                          <w:right w:val="nil"/>
                        </w:tcBorders>
                        <w:tcMar>
                          <w:top w:w="39" w:type="dxa"/>
                          <w:left w:w="39" w:type="dxa"/>
                          <w:bottom w:w="39" w:type="dxa"/>
                          <w:right w:w="39" w:type="dxa"/>
                        </w:tcMar>
                      </w:tcPr>
                      <w:p w14:paraId="3D4D34D4" w14:textId="77777777" w:rsidR="00E16D79" w:rsidRDefault="004F4E2D">
                        <w:pPr>
                          <w:spacing w:after="0" w:line="240" w:lineRule="auto"/>
                          <w:rPr>
                            <w:del w:id="591" w:author="Parulekar, Prutha" w:date="2023-07-05T09:40:00Z"/>
                          </w:rPr>
                        </w:pPr>
                        <w:del w:id="592" w:author="Parulekar, Prutha" w:date="2023-07-05T09:40:00Z">
                          <w:r>
                            <w:rPr>
                              <w:rFonts w:ascii="Arial" w:eastAsia="Arial" w:hAnsi="Arial"/>
                              <w:b/>
                              <w:color w:val="000000"/>
                              <w:sz w:val="16"/>
                            </w:rPr>
                            <w:delText>Force Majeure:-</w:delText>
                          </w:r>
                        </w:del>
                      </w:p>
                      <w:p w14:paraId="55F08686" w14:textId="77777777" w:rsidR="00E16D79" w:rsidRDefault="004F4E2D">
                        <w:pPr>
                          <w:spacing w:after="0" w:line="240" w:lineRule="auto"/>
                          <w:rPr>
                            <w:del w:id="593" w:author="Parulekar, Prutha" w:date="2023-07-05T09:40:00Z"/>
                          </w:rPr>
                        </w:pPr>
                        <w:del w:id="594" w:author="Parulekar, Prutha" w:date="2023-07-05T09:40:00Z">
                          <w:r>
                            <w:rPr>
                              <w:rFonts w:ascii="Arial" w:eastAsia="Arial" w:hAnsi="Arial"/>
                              <w:color w:val="000000"/>
                              <w:sz w:val="16"/>
                            </w:rPr>
                            <w:delText>Dräger shall not be responsible for any delay or other failure in performing its contractual obligations, if the performance of such obligations is prevented or materially affected as a direct or indirect result of the corona virus pandemic. Such causes include, without limitation, unpunctual or incorrect delivery by suppliers, impairment of Dräger’s own production due to employee absences or precautionary measures. In such cases the delivery time shall be extended automatically.Dräger is entitled to withdraw from this agreement fully or partly by written notice, should the contractual performance become impossible. Any and all other rights pursuant to the standard terms and conditions for sales and service of remain unaffected.</w:delText>
                          </w:r>
                          <w:r>
                            <w:rPr>
                              <w:rFonts w:ascii="Arial" w:eastAsia="Arial" w:hAnsi="Arial"/>
                              <w:color w:val="000000"/>
                              <w:sz w:val="16"/>
                            </w:rPr>
                            <w:br/>
                          </w:r>
                          <w:r>
                            <w:rPr>
                              <w:rFonts w:ascii="Arial" w:eastAsia="Arial" w:hAnsi="Arial"/>
                              <w:color w:val="000000"/>
                              <w:sz w:val="16"/>
                            </w:rPr>
                            <w:br/>
                            <w:delText>Dräger shall also NOT be liable to pay for any liquidate damages charges arising due to delay in supply or for any partial delivery resulting either directly or indirectly from corona virus pandemic. Also the customer shall not forfeiture any Performance Security submitted earlier for discharge of duties due to non-performance/delayed performance</w:delText>
                          </w:r>
                        </w:del>
                      </w:p>
                    </w:tc>
                  </w:tr>
                </w:tbl>
                <w:p w14:paraId="64263E77" w14:textId="77777777" w:rsidR="00E16D79" w:rsidRDefault="00E16D79">
                  <w:pPr>
                    <w:spacing w:after="0" w:line="240" w:lineRule="auto"/>
                    <w:rPr>
                      <w:del w:id="595" w:author="Parulekar, Prutha" w:date="2023-07-05T09:40:00Z"/>
                    </w:rPr>
                  </w:pPr>
                </w:p>
              </w:tc>
              <w:tc>
                <w:tcPr>
                  <w:tcW w:w="22" w:type="dxa"/>
                </w:tcPr>
                <w:p w14:paraId="2A373BD1" w14:textId="77777777" w:rsidR="00E16D79" w:rsidRDefault="00E16D79">
                  <w:pPr>
                    <w:pStyle w:val="EmptyCellLayoutStyle"/>
                    <w:spacing w:after="0" w:line="240" w:lineRule="auto"/>
                    <w:rPr>
                      <w:del w:id="596" w:author="Parulekar, Prutha" w:date="2023-07-05T09:40:00Z"/>
                    </w:rPr>
                  </w:pPr>
                </w:p>
              </w:tc>
            </w:tr>
            <w:tr w:rsidR="00AD3B06" w14:paraId="2F8BAA9C" w14:textId="77777777" w:rsidTr="00CC7BFF">
              <w:trPr>
                <w:gridBefore w:val="1"/>
                <w:gridAfter w:val="1"/>
                <w:wBefore w:w="6" w:type="dxa"/>
                <w:wAfter w:w="2709" w:type="dxa"/>
                <w:trHeight w:val="54"/>
              </w:trPr>
              <w:tc>
                <w:tcPr>
                  <w:tcW w:w="20" w:type="dxa"/>
                  <w:gridSpan w:val="2"/>
                </w:tcPr>
                <w:p w14:paraId="2301449A" w14:textId="77777777" w:rsidR="00E16D79" w:rsidRDefault="00E16D79">
                  <w:pPr>
                    <w:pStyle w:val="EmptyCellLayoutStyle"/>
                    <w:spacing w:after="0" w:line="240" w:lineRule="auto"/>
                  </w:pPr>
                </w:p>
              </w:tc>
              <w:tc>
                <w:tcPr>
                  <w:tcW w:w="27" w:type="dxa"/>
                  <w:gridSpan w:val="3"/>
                </w:tcPr>
                <w:p w14:paraId="02B17AC0" w14:textId="77777777" w:rsidR="00E16D79" w:rsidRDefault="00E16D79">
                  <w:pPr>
                    <w:pStyle w:val="EmptyCellLayoutStyle"/>
                    <w:spacing w:after="0" w:line="240" w:lineRule="auto"/>
                  </w:pPr>
                </w:p>
              </w:tc>
              <w:tc>
                <w:tcPr>
                  <w:tcW w:w="2671" w:type="dxa"/>
                  <w:gridSpan w:val="3"/>
                </w:tcPr>
                <w:p w14:paraId="6DBED111" w14:textId="77777777" w:rsidR="00E16D79" w:rsidRDefault="00E16D79">
                  <w:pPr>
                    <w:pStyle w:val="EmptyCellLayoutStyle"/>
                    <w:spacing w:after="0" w:line="240" w:lineRule="auto"/>
                  </w:pPr>
                </w:p>
              </w:tc>
              <w:tc>
                <w:tcPr>
                  <w:tcW w:w="1016" w:type="dxa"/>
                  <w:gridSpan w:val="2"/>
                </w:tcPr>
                <w:p w14:paraId="4C6777A8" w14:textId="77777777" w:rsidR="00E16D79" w:rsidRDefault="00E16D79">
                  <w:pPr>
                    <w:pStyle w:val="EmptyCellLayoutStyle"/>
                    <w:spacing w:after="0" w:line="240" w:lineRule="auto"/>
                  </w:pPr>
                </w:p>
              </w:tc>
              <w:tc>
                <w:tcPr>
                  <w:tcW w:w="4026" w:type="dxa"/>
                  <w:gridSpan w:val="4"/>
                </w:tcPr>
                <w:p w14:paraId="386649F7" w14:textId="77777777" w:rsidR="00E16D79" w:rsidRDefault="00E16D79">
                  <w:pPr>
                    <w:pStyle w:val="EmptyCellLayoutStyle"/>
                    <w:spacing w:after="0" w:line="240" w:lineRule="auto"/>
                  </w:pPr>
                </w:p>
              </w:tc>
              <w:tc>
                <w:tcPr>
                  <w:tcW w:w="20" w:type="dxa"/>
                </w:tcPr>
                <w:p w14:paraId="47304BB7" w14:textId="77777777" w:rsidR="00E16D79" w:rsidRDefault="00E16D79">
                  <w:pPr>
                    <w:pStyle w:val="EmptyCellLayoutStyle"/>
                    <w:spacing w:after="0" w:line="240" w:lineRule="auto"/>
                  </w:pPr>
                </w:p>
              </w:tc>
              <w:tc>
                <w:tcPr>
                  <w:tcW w:w="2678" w:type="dxa"/>
                  <w:gridSpan w:val="2"/>
                </w:tcPr>
                <w:p w14:paraId="22D59428" w14:textId="77777777" w:rsidR="00E16D79" w:rsidRDefault="00E16D79">
                  <w:pPr>
                    <w:pStyle w:val="EmptyCellLayoutStyle"/>
                    <w:spacing w:after="0" w:line="240" w:lineRule="auto"/>
                  </w:pPr>
                </w:p>
              </w:tc>
              <w:tc>
                <w:tcPr>
                  <w:tcW w:w="22" w:type="dxa"/>
                </w:tcPr>
                <w:p w14:paraId="76A192DA" w14:textId="77777777" w:rsidR="00E16D79" w:rsidRDefault="00E16D79">
                  <w:pPr>
                    <w:pStyle w:val="EmptyCellLayoutStyle"/>
                    <w:spacing w:after="0" w:line="240" w:lineRule="auto"/>
                  </w:pPr>
                </w:p>
              </w:tc>
            </w:tr>
          </w:tbl>
          <w:p w14:paraId="1C1CEE6D" w14:textId="77777777" w:rsidR="00E16D79" w:rsidRDefault="00E16D79">
            <w:pPr>
              <w:spacing w:after="0" w:line="240" w:lineRule="auto"/>
            </w:pPr>
          </w:p>
        </w:tc>
        <w:tc>
          <w:tcPr>
            <w:tcW w:w="13" w:type="dxa"/>
          </w:tcPr>
          <w:p w14:paraId="480AC349" w14:textId="77777777" w:rsidR="00E16D79" w:rsidRDefault="00E16D79">
            <w:pPr>
              <w:pStyle w:val="EmptyCellLayoutStyle"/>
              <w:spacing w:after="0" w:line="240" w:lineRule="auto"/>
            </w:pPr>
          </w:p>
        </w:tc>
        <w:tc>
          <w:tcPr>
            <w:tcW w:w="18" w:type="dxa"/>
          </w:tcPr>
          <w:p w14:paraId="5FF29C09" w14:textId="77777777" w:rsidR="00E16D79" w:rsidRDefault="00E16D79">
            <w:pPr>
              <w:pStyle w:val="EmptyCellLayoutStyle"/>
              <w:spacing w:after="0" w:line="240" w:lineRule="auto"/>
            </w:pPr>
          </w:p>
        </w:tc>
        <w:tc>
          <w:tcPr>
            <w:tcW w:w="219" w:type="dxa"/>
          </w:tcPr>
          <w:p w14:paraId="79590146" w14:textId="77777777" w:rsidR="00E16D79" w:rsidRDefault="00E16D79">
            <w:pPr>
              <w:pStyle w:val="EmptyCellLayoutStyle"/>
              <w:spacing w:after="0" w:line="240" w:lineRule="auto"/>
            </w:pPr>
          </w:p>
        </w:tc>
      </w:tr>
    </w:tbl>
    <w:p w14:paraId="28A40427" w14:textId="77777777" w:rsidR="00E16D79" w:rsidRDefault="00E16D79">
      <w:pPr>
        <w:spacing w:after="0" w:line="240" w:lineRule="auto"/>
      </w:pPr>
    </w:p>
    <w:sectPr w:rsidR="00E16D79">
      <w:headerReference w:type="default" r:id="rId7"/>
      <w:pgSz w:w="12360" w:h="15840"/>
      <w:pgMar w:top="850" w:right="566" w:bottom="566" w:left="56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14EDA" w14:textId="77777777" w:rsidR="00AD3B06" w:rsidRDefault="00AD3B06">
      <w:pPr>
        <w:spacing w:after="0" w:line="240" w:lineRule="auto"/>
      </w:pPr>
      <w:r>
        <w:separator/>
      </w:r>
    </w:p>
  </w:endnote>
  <w:endnote w:type="continuationSeparator" w:id="0">
    <w:p w14:paraId="1264D5E1" w14:textId="77777777" w:rsidR="00AD3B06" w:rsidRDefault="00AD3B06">
      <w:pPr>
        <w:spacing w:after="0" w:line="240" w:lineRule="auto"/>
      </w:pPr>
      <w:r>
        <w:continuationSeparator/>
      </w:r>
    </w:p>
  </w:endnote>
  <w:endnote w:type="continuationNotice" w:id="1">
    <w:p w14:paraId="2EF9411C" w14:textId="77777777" w:rsidR="00AD3B06" w:rsidRDefault="00AD3B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AB0D" w14:textId="77777777" w:rsidR="00AD3B06" w:rsidRDefault="00AD3B06">
      <w:pPr>
        <w:spacing w:after="0" w:line="240" w:lineRule="auto"/>
      </w:pPr>
      <w:r>
        <w:separator/>
      </w:r>
    </w:p>
  </w:footnote>
  <w:footnote w:type="continuationSeparator" w:id="0">
    <w:p w14:paraId="448571FD" w14:textId="77777777" w:rsidR="00AD3B06" w:rsidRDefault="00AD3B06">
      <w:pPr>
        <w:spacing w:after="0" w:line="240" w:lineRule="auto"/>
      </w:pPr>
      <w:r>
        <w:continuationSeparator/>
      </w:r>
    </w:p>
  </w:footnote>
  <w:footnote w:type="continuationNotice" w:id="1">
    <w:p w14:paraId="09618734" w14:textId="77777777" w:rsidR="00AD3B06" w:rsidRDefault="00AD3B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4502"/>
      <w:gridCol w:w="5191"/>
      <w:gridCol w:w="1170"/>
      <w:gridCol w:w="241"/>
      <w:gridCol w:w="6"/>
      <w:gridCol w:w="118"/>
    </w:tblGrid>
    <w:tr w:rsidR="00E16D79" w14:paraId="7EA0D391" w14:textId="77777777">
      <w:trPr>
        <w:gridAfter w:val="3"/>
        <w:wAfter w:w="1080" w:type="dxa"/>
      </w:trPr>
      <w:tc>
        <w:tcPr>
          <w:tcW w:w="8553" w:type="dxa"/>
        </w:tcPr>
        <w:p w14:paraId="0FCAD807" w14:textId="6FC86D76" w:rsidR="00E16D79" w:rsidRDefault="004F4E2D">
          <w:pPr>
            <w:pStyle w:val="EmptyCellLayoutStyle"/>
            <w:spacing w:after="0" w:line="240" w:lineRule="auto"/>
          </w:pPr>
          <w:r>
            <w:rPr>
              <w:noProof/>
            </w:rPr>
            <mc:AlternateContent>
              <mc:Choice Requires="wps">
                <w:drawing>
                  <wp:anchor distT="0" distB="0" distL="114300" distR="114300" simplePos="0" relativeHeight="251658240" behindDoc="0" locked="0" layoutInCell="0" allowOverlap="1" wp14:anchorId="6A928726" wp14:editId="3110E25A">
                    <wp:simplePos x="0" y="0"/>
                    <wp:positionH relativeFrom="page">
                      <wp:posOffset>0</wp:posOffset>
                    </wp:positionH>
                    <wp:positionV relativeFrom="page">
                      <wp:posOffset>190500</wp:posOffset>
                    </wp:positionV>
                    <wp:extent cx="7848600" cy="273685"/>
                    <wp:effectExtent l="0" t="0" r="0" b="0"/>
                    <wp:wrapNone/>
                    <wp:docPr id="2" name="MSIPCM1e394d92911fe66961decc55" descr="{&quot;HashCode&quot;:25983820,&quot;Height&quot;:792.0,&quot;Width&quot;:618.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860AC" w14:textId="0F21941C" w:rsidR="004F4E2D" w:rsidRPr="004F4E2D" w:rsidRDefault="004F4E2D" w:rsidP="004F4E2D">
                                <w:pPr>
                                  <w:spacing w:after="0"/>
                                  <w:rPr>
                                    <w:rFonts w:ascii="Calibri" w:hAnsi="Calibri" w:cs="Calibri"/>
                                    <w:color w:val="F6A800"/>
                                  </w:rPr>
                                </w:pPr>
                                <w:r w:rsidRPr="004F4E2D">
                                  <w:rPr>
                                    <w:rFonts w:ascii="Calibri" w:hAnsi="Calibri" w:cs="Calibri"/>
                                    <w:color w:val="F6A800"/>
                                  </w:rPr>
                                  <w:t>Internal</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28726" id="_x0000_t202" coordsize="21600,21600" o:spt="202" path="m,l,21600r21600,l21600,xe">
                    <v:stroke joinstyle="miter"/>
                    <v:path gradientshapeok="t" o:connecttype="rect"/>
                  </v:shapetype>
                  <v:shape id="MSIPCM1e394d92911fe66961decc55" o:spid="_x0000_s1026" type="#_x0000_t202" alt="{&quot;HashCode&quot;:25983820,&quot;Height&quot;:792.0,&quot;Width&quot;:618.0,&quot;Placement&quot;:&quot;Header&quot;,&quot;Index&quot;:&quot;Primary&quot;,&quot;Section&quot;:1,&quot;Top&quot;:0.0,&quot;Left&quot;:0.0}" style="position:absolute;margin-left:0;margin-top:15pt;width:618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" o:allowincell="f" filled="f" stroked="f">
                    <v:textbox inset="20pt,0,,0">
                      <w:txbxContent>
                        <w:p w14:paraId="727860AC" w14:textId="0F21941C" w:rsidR="004F4E2D" w:rsidRPr="004F4E2D" w:rsidRDefault="004F4E2D" w:rsidP="004F4E2D">
                          <w:pPr>
                            <w:spacing w:after="0"/>
                            <w:rPr>
                              <w:rFonts w:ascii="Calibri" w:hAnsi="Calibri" w:cs="Calibri"/>
                              <w:color w:val="F6A800"/>
                            </w:rPr>
                          </w:pPr>
                          <w:r w:rsidRPr="004F4E2D">
                            <w:rPr>
                              <w:rFonts w:ascii="Calibri" w:hAnsi="Calibri" w:cs="Calibri"/>
                              <w:color w:val="F6A800"/>
                            </w:rPr>
                            <w:t>Internal</w:t>
                          </w:r>
                        </w:p>
                      </w:txbxContent>
                    </v:textbox>
                    <w10:wrap anchorx="page" anchory="page"/>
                  </v:shape>
                </w:pict>
              </mc:Fallback>
            </mc:AlternateContent>
          </w:r>
        </w:p>
      </w:tc>
      <w:tc>
        <w:tcPr>
          <w:tcW w:w="2218" w:type="dxa"/>
        </w:tcPr>
        <w:p w14:paraId="73CE316C" w14:textId="77777777" w:rsidR="00E16D79" w:rsidRDefault="00E16D79">
          <w:pPr>
            <w:pStyle w:val="EmptyCellLayoutStyle"/>
            <w:spacing w:after="0" w:line="240" w:lineRule="auto"/>
          </w:pPr>
        </w:p>
      </w:tc>
      <w:tc>
        <w:tcPr>
          <w:tcW w:w="453" w:type="dxa"/>
        </w:tcPr>
        <w:p w14:paraId="484AF4DE" w14:textId="77777777" w:rsidR="00E16D79" w:rsidRDefault="00E16D79">
          <w:pPr>
            <w:pStyle w:val="EmptyCellLayoutStyle"/>
            <w:spacing w:after="0" w:line="240" w:lineRule="auto"/>
          </w:pPr>
        </w:p>
      </w:tc>
    </w:tr>
    <w:tr w:rsidR="00E16D79" w14:paraId="39C2E588" w14:textId="77777777">
      <w:trPr>
        <w:gridAfter w:val="3"/>
        <w:wAfter w:w="1080" w:type="dxa"/>
      </w:trPr>
      <w:tc>
        <w:tcPr>
          <w:tcW w:w="8553" w:type="dxa"/>
        </w:tcPr>
        <w:p w14:paraId="7AE16998" w14:textId="77777777" w:rsidR="00E16D79" w:rsidRDefault="00E16D79">
          <w:pPr>
            <w:pStyle w:val="EmptyCellLayoutStyle"/>
            <w:spacing w:after="0" w:line="240" w:lineRule="auto"/>
          </w:pPr>
        </w:p>
      </w:tc>
      <w:tc>
        <w:tcPr>
          <w:tcW w:w="2218" w:type="dxa"/>
          <w:tcBorders>
            <w:top w:val="nil"/>
            <w:left w:val="nil"/>
            <w:bottom w:val="nil"/>
            <w:right w:val="nil"/>
          </w:tcBorders>
          <w:tcMar>
            <w:top w:w="0" w:type="dxa"/>
            <w:left w:w="0" w:type="dxa"/>
            <w:bottom w:w="0" w:type="dxa"/>
            <w:right w:w="0" w:type="dxa"/>
          </w:tcMar>
        </w:tcPr>
        <w:p w14:paraId="349CD93E" w14:textId="77777777" w:rsidR="00E16D79" w:rsidRDefault="004F4E2D">
          <w:pPr>
            <w:spacing w:after="0" w:line="240" w:lineRule="auto"/>
          </w:pPr>
          <w:r>
            <w:rPr>
              <w:noProof/>
            </w:rPr>
            <w:drawing>
              <wp:inline distT="0" distB="0" distL="0" distR="0" wp14:anchorId="1D50CFD2" wp14:editId="404166EF">
                <wp:extent cx="926620" cy="397122"/>
                <wp:effectExtent l="0" t="0" r="0" b="0"/>
                <wp:docPr id="1" name="img3.png"/>
                <wp:cNvGraphicFramePr/>
                <a:graphic xmlns:a="http://schemas.openxmlformats.org/drawingml/2006/main">
                  <a:graphicData uri="http://schemas.openxmlformats.org/drawingml/2006/picture">
                    <pic:pic xmlns:pic="http://schemas.openxmlformats.org/drawingml/2006/picture">
                      <pic:nvPicPr>
                        <pic:cNvPr id="1" name="img3.png"/>
                        <pic:cNvPicPr/>
                      </pic:nvPicPr>
                      <pic:blipFill>
                        <a:blip r:embed="rId1" cstate="print"/>
                        <a:stretch>
                          <a:fillRect/>
                        </a:stretch>
                      </pic:blipFill>
                      <pic:spPr>
                        <a:xfrm>
                          <a:off x="0" y="0"/>
                          <a:ext cx="926620" cy="397122"/>
                        </a:xfrm>
                        <a:prstGeom prst="rect">
                          <a:avLst/>
                        </a:prstGeom>
                      </pic:spPr>
                    </pic:pic>
                  </a:graphicData>
                </a:graphic>
              </wp:inline>
            </w:drawing>
          </w:r>
        </w:p>
      </w:tc>
      <w:tc>
        <w:tcPr>
          <w:tcW w:w="453" w:type="dxa"/>
        </w:tcPr>
        <w:p w14:paraId="0046DE18" w14:textId="77777777" w:rsidR="00E16D79" w:rsidRDefault="00E16D79">
          <w:pPr>
            <w:pStyle w:val="EmptyCellLayoutStyle"/>
            <w:spacing w:after="0" w:line="240" w:lineRule="auto"/>
          </w:pPr>
        </w:p>
      </w:tc>
    </w:tr>
    <w:tr w:rsidR="00E16D79" w14:paraId="1BCF653E" w14:textId="77777777">
      <w:trPr>
        <w:ins w:id="597" w:author="Parulekar, Prutha" w:date="2023-07-05T09:40:00Z"/>
      </w:trPr>
      <w:tc>
        <w:tcPr>
          <w:tcW w:w="8553" w:type="dxa"/>
        </w:tcPr>
        <w:p w14:paraId="1AB8692B" w14:textId="77777777" w:rsidR="00E16D79" w:rsidRDefault="00E16D79">
          <w:pPr>
            <w:pStyle w:val="EmptyCellLayoutStyle"/>
            <w:spacing w:after="0" w:line="240" w:lineRule="auto"/>
            <w:rPr>
              <w:del w:id="598" w:author="Parulekar, Prutha" w:date="2023-07-05T09:40:00Z"/>
            </w:rPr>
          </w:pPr>
        </w:p>
      </w:tc>
      <w:tc>
        <w:tcPr>
          <w:tcW w:w="8553" w:type="dxa"/>
        </w:tcPr>
        <w:p w14:paraId="2FA75DCE" w14:textId="77777777" w:rsidR="00E16D79" w:rsidRDefault="00E16D79">
          <w:pPr>
            <w:pStyle w:val="EmptyCellLayoutStyle"/>
            <w:spacing w:after="0" w:line="240" w:lineRule="auto"/>
            <w:rPr>
              <w:del w:id="599" w:author="Parulekar, Prutha" w:date="2023-07-05T09:40:00Z"/>
            </w:rPr>
          </w:pPr>
        </w:p>
      </w:tc>
      <w:tc>
        <w:tcPr>
          <w:tcW w:w="2218" w:type="dxa"/>
        </w:tcPr>
        <w:p w14:paraId="42C670BE" w14:textId="77777777" w:rsidR="00E16D79" w:rsidRDefault="00E16D79">
          <w:pPr>
            <w:pStyle w:val="EmptyCellLayoutStyle"/>
            <w:spacing w:after="0" w:line="240" w:lineRule="auto"/>
            <w:rPr>
              <w:del w:id="600" w:author="Parulekar, Prutha" w:date="2023-07-05T09:40:00Z"/>
            </w:rPr>
          </w:pPr>
        </w:p>
      </w:tc>
      <w:tc>
        <w:tcPr>
          <w:tcW w:w="453" w:type="dxa"/>
        </w:tcPr>
        <w:p w14:paraId="04EC6FB3" w14:textId="77777777" w:rsidR="00E16D79" w:rsidRDefault="00E16D79">
          <w:pPr>
            <w:pStyle w:val="EmptyCellLayoutStyle"/>
            <w:spacing w:after="0" w:line="240" w:lineRule="auto"/>
            <w:rPr>
              <w:ins w:id="601" w:author="Parulekar, Prutha" w:date="2023-07-05T09:40:00Z"/>
            </w:rPr>
          </w:pPr>
        </w:p>
      </w:tc>
      <w:tc>
        <w:tcPr>
          <w:tcW w:w="0" w:type="auto"/>
        </w:tcPr>
        <w:p w14:paraId="7D85C6FE" w14:textId="77777777" w:rsidR="00E16D79" w:rsidRDefault="00E16D79">
          <w:pPr>
            <w:pStyle w:val="EmptyCellLayoutStyle"/>
            <w:spacing w:after="0" w:line="240" w:lineRule="auto"/>
            <w:rPr>
              <w:ins w:id="602" w:author="Parulekar, Prutha" w:date="2023-07-05T09:40:00Z"/>
            </w:rPr>
          </w:pPr>
        </w:p>
      </w:tc>
      <w:tc>
        <w:tcPr>
          <w:tcW w:w="219" w:type="dxa"/>
        </w:tcPr>
        <w:p w14:paraId="102FFB7B" w14:textId="77777777" w:rsidR="00E16D79" w:rsidRDefault="00E16D79">
          <w:pPr>
            <w:pStyle w:val="EmptyCellLayoutStyle"/>
            <w:spacing w:after="0" w:line="240" w:lineRule="auto"/>
            <w:rPr>
              <w:ins w:id="603" w:author="Parulekar, Prutha" w:date="2023-07-05T09:40:00Z"/>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0000002"/>
    <w:multiLevelType w:val="multilevel"/>
    <w:tmpl w:val="0000000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03"/>
    <w:multiLevelType w:val="multilevel"/>
    <w:tmpl w:val="0000000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04"/>
    <w:multiLevelType w:val="multilevel"/>
    <w:tmpl w:val="0000000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05"/>
    <w:multiLevelType w:val="multilevel"/>
    <w:tmpl w:val="0000000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5" w15:restartNumberingAfterBreak="0">
    <w:nsid w:val="00000006"/>
    <w:multiLevelType w:val="multilevel"/>
    <w:tmpl w:val="00000006"/>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6" w15:restartNumberingAfterBreak="0">
    <w:nsid w:val="00000007"/>
    <w:multiLevelType w:val="multilevel"/>
    <w:tmpl w:val="0000000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7" w15:restartNumberingAfterBreak="0">
    <w:nsid w:val="00000008"/>
    <w:multiLevelType w:val="multilevel"/>
    <w:tmpl w:val="00000008"/>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8" w15:restartNumberingAfterBreak="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9" w15:restartNumberingAfterBreak="0">
    <w:nsid w:val="0000000A"/>
    <w:multiLevelType w:val="multilevel"/>
    <w:tmpl w:val="0000000A"/>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0" w15:restartNumberingAfterBreak="0">
    <w:nsid w:val="0000000B"/>
    <w:multiLevelType w:val="multilevel"/>
    <w:tmpl w:val="0000000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1" w15:restartNumberingAfterBreak="0">
    <w:nsid w:val="0000000C"/>
    <w:multiLevelType w:val="multilevel"/>
    <w:tmpl w:val="0000000C"/>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2" w15:restartNumberingAfterBreak="0">
    <w:nsid w:val="0000000D"/>
    <w:multiLevelType w:val="multilevel"/>
    <w:tmpl w:val="0000000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3" w15:restartNumberingAfterBreak="0">
    <w:nsid w:val="0000000E"/>
    <w:multiLevelType w:val="multilevel"/>
    <w:tmpl w:val="0000000E"/>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4" w15:restartNumberingAfterBreak="0">
    <w:nsid w:val="0000000F"/>
    <w:multiLevelType w:val="multilevel"/>
    <w:tmpl w:val="0000000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5" w15:restartNumberingAfterBreak="0">
    <w:nsid w:val="00000010"/>
    <w:multiLevelType w:val="multilevel"/>
    <w:tmpl w:val="00000010"/>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6" w15:restartNumberingAfterBreak="0">
    <w:nsid w:val="00000011"/>
    <w:multiLevelType w:val="multilevel"/>
    <w:tmpl w:val="0000001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7" w15:restartNumberingAfterBreak="0">
    <w:nsid w:val="0D715148"/>
    <w:multiLevelType w:val="hybridMultilevel"/>
    <w:tmpl w:val="19CE6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835711"/>
    <w:multiLevelType w:val="multilevel"/>
    <w:tmpl w:val="6F9E623A"/>
    <w:lvl w:ilvl="0">
      <w:start w:val="1"/>
      <w:numFmt w:val="decimal"/>
      <w:lvlText w:val="%1."/>
      <w:lvlJc w:val="left"/>
      <w:pPr>
        <w:ind w:left="360" w:hanging="360"/>
      </w:pPr>
      <w:rPr>
        <w:rFonts w:hint="default"/>
        <w:b w:val="0"/>
        <w:bCs/>
        <w:strike w:val="0"/>
        <w:dstrike w:val="0"/>
        <w:sz w:val="22"/>
        <w:szCs w:val="22"/>
        <w:u w:val="none"/>
        <w:effect w:val="none"/>
      </w:rPr>
    </w:lvl>
    <w:lvl w:ilvl="1">
      <w:start w:val="1"/>
      <w:numFmt w:val="decimal"/>
      <w:lvlText w:val="%1.%2."/>
      <w:lvlJc w:val="left"/>
      <w:pPr>
        <w:ind w:left="792" w:hanging="432"/>
      </w:pPr>
      <w:rPr>
        <w:rFonts w:ascii="Times New Roman" w:hAnsi="Times New Roman" w:cs="Times New Roman" w:hint="default"/>
        <w:b w:val="0"/>
        <w:color w:val="auto"/>
        <w:sz w:val="24"/>
        <w:szCs w:val="24"/>
      </w:rPr>
    </w:lvl>
    <w:lvl w:ilvl="2">
      <w:start w:val="1"/>
      <w:numFmt w:val="decimal"/>
      <w:lvlText w:val="%1.%2.%3."/>
      <w:lvlJc w:val="left"/>
      <w:pPr>
        <w:ind w:left="1224" w:hanging="504"/>
      </w:pPr>
      <w:rPr>
        <w:rFonts w:hint="default"/>
        <w:b/>
        <w:strike w:val="0"/>
        <w:dstrike w:val="0"/>
        <w:sz w:val="28"/>
        <w:szCs w:val="28"/>
        <w:u w:val="none"/>
        <w:effect w:val="none"/>
      </w:rPr>
    </w:lvl>
    <w:lvl w:ilvl="3">
      <w:start w:val="1"/>
      <w:numFmt w:val="decimal"/>
      <w:lvlText w:val="%1.%2.%3.%4."/>
      <w:lvlJc w:val="left"/>
      <w:pPr>
        <w:ind w:left="1728" w:hanging="648"/>
      </w:pPr>
      <w:rPr>
        <w:rFonts w:hint="default"/>
        <w:b/>
        <w:strike w:val="0"/>
        <w:dstrike w:val="0"/>
        <w:sz w:val="28"/>
        <w:u w:val="none"/>
        <w:effect w:val="none"/>
      </w:rPr>
    </w:lvl>
    <w:lvl w:ilvl="4">
      <w:start w:val="1"/>
      <w:numFmt w:val="decimal"/>
      <w:lvlText w:val="%1.%2.%3.%4.%5."/>
      <w:lvlJc w:val="left"/>
      <w:pPr>
        <w:ind w:left="2232" w:hanging="792"/>
      </w:pPr>
      <w:rPr>
        <w:rFonts w:hint="default"/>
        <w:b w:val="0"/>
        <w:i w:val="0"/>
        <w:sz w:val="22"/>
        <w:szCs w:val="22"/>
      </w:rPr>
    </w:lvl>
    <w:lvl w:ilvl="5">
      <w:start w:val="1"/>
      <w:numFmt w:val="decimal"/>
      <w:lvlText w:val="%1.%2.%3.%4.%5.%6."/>
      <w:lvlJc w:val="left"/>
      <w:pPr>
        <w:ind w:left="2736" w:hanging="936"/>
      </w:pPr>
      <w:rPr>
        <w:rFonts w:hint="default"/>
        <w:b w:val="0"/>
        <w:i w:val="0"/>
        <w:sz w:val="24"/>
        <w:szCs w:val="24"/>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9DB260B"/>
    <w:multiLevelType w:val="multilevel"/>
    <w:tmpl w:val="68503B3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1E9B5B58"/>
    <w:multiLevelType w:val="hybridMultilevel"/>
    <w:tmpl w:val="000E5E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E53D7D"/>
    <w:multiLevelType w:val="multilevel"/>
    <w:tmpl w:val="14FED47C"/>
    <w:lvl w:ilvl="0">
      <w:start w:val="7"/>
      <w:numFmt w:val="decimal"/>
      <w:lvlText w:val="%1"/>
      <w:lvlJc w:val="left"/>
      <w:pPr>
        <w:ind w:left="360" w:hanging="360"/>
      </w:pPr>
      <w:rPr>
        <w:rFonts w:hint="default"/>
      </w:rPr>
    </w:lvl>
    <w:lvl w:ilvl="1">
      <w:start w:val="1"/>
      <w:numFmt w:val="lowerLetter"/>
      <w:lvlText w:val="%2."/>
      <w:lvlJc w:val="left"/>
      <w:pPr>
        <w:ind w:left="360" w:hanging="360"/>
      </w:pPr>
      <w:rPr>
        <w:rFonts w:ascii="Segoe UI" w:eastAsia="Segoe UI" w:hAnsi="Segoe UI"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6A72674"/>
    <w:multiLevelType w:val="hybridMultilevel"/>
    <w:tmpl w:val="EC5AF370"/>
    <w:lvl w:ilvl="0" w:tplc="04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2C10C4A"/>
    <w:multiLevelType w:val="hybridMultilevel"/>
    <w:tmpl w:val="270C6A8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B70708"/>
    <w:multiLevelType w:val="multilevel"/>
    <w:tmpl w:val="F41EB80E"/>
    <w:lvl w:ilvl="0">
      <w:start w:val="13"/>
      <w:numFmt w:val="decimal"/>
      <w:lvlText w:val="%1"/>
      <w:lvlJc w:val="left"/>
      <w:pPr>
        <w:ind w:left="390" w:hanging="390"/>
      </w:pPr>
      <w:rPr>
        <w:rFonts w:hint="default"/>
        <w:b/>
        <w:u w:val="single"/>
      </w:rPr>
    </w:lvl>
    <w:lvl w:ilvl="1">
      <w:start w:val="1"/>
      <w:numFmt w:val="decimal"/>
      <w:lvlText w:val="%1.%2"/>
      <w:lvlJc w:val="left"/>
      <w:pPr>
        <w:ind w:left="390" w:hanging="390"/>
      </w:pPr>
      <w:rPr>
        <w:rFonts w:hint="default"/>
        <w:b w:val="0"/>
        <w:bCs/>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25" w15:restartNumberingAfterBreak="0">
    <w:nsid w:val="7CCB4666"/>
    <w:multiLevelType w:val="hybridMultilevel"/>
    <w:tmpl w:val="FF60BB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5"/>
  </w:num>
  <w:num w:numId="19">
    <w:abstractNumId w:val="18"/>
  </w:num>
  <w:num w:numId="20">
    <w:abstractNumId w:val="22"/>
  </w:num>
  <w:num w:numId="21">
    <w:abstractNumId w:val="17"/>
  </w:num>
  <w:num w:numId="22">
    <w:abstractNumId w:val="19"/>
  </w:num>
  <w:num w:numId="23">
    <w:abstractNumId w:val="20"/>
  </w:num>
  <w:num w:numId="24">
    <w:abstractNumId w:val="21"/>
  </w:num>
  <w:num w:numId="25">
    <w:abstractNumId w:val="23"/>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ulekar, Prutha">
    <w15:presenceInfo w15:providerId="AD" w15:userId="S::prutha.parulekar@draeger.com::8996c000-86a4-4eba-82b8-4c6712020471"/>
  </w15:person>
  <w15:person w15:author="Kumar, Arvind (Contractor)">
    <w15:presenceInfo w15:providerId="AD" w15:userId="S::arvind.kumar.contractor@draeger.com::8067f93a-04df-4975-a4aa-9f31cfee4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79"/>
    <w:rsid w:val="000D59A5"/>
    <w:rsid w:val="000F3851"/>
    <w:rsid w:val="0016318D"/>
    <w:rsid w:val="00175641"/>
    <w:rsid w:val="001855CC"/>
    <w:rsid w:val="002450C5"/>
    <w:rsid w:val="00245340"/>
    <w:rsid w:val="0027002A"/>
    <w:rsid w:val="00284927"/>
    <w:rsid w:val="002D55DB"/>
    <w:rsid w:val="00305E6E"/>
    <w:rsid w:val="003136B4"/>
    <w:rsid w:val="003306CD"/>
    <w:rsid w:val="003329E2"/>
    <w:rsid w:val="00356E60"/>
    <w:rsid w:val="004F4E2D"/>
    <w:rsid w:val="00504B24"/>
    <w:rsid w:val="00535AE3"/>
    <w:rsid w:val="00625A7B"/>
    <w:rsid w:val="00670D29"/>
    <w:rsid w:val="007266A4"/>
    <w:rsid w:val="00737D0E"/>
    <w:rsid w:val="007C4506"/>
    <w:rsid w:val="0081740B"/>
    <w:rsid w:val="00835FA6"/>
    <w:rsid w:val="00840FAD"/>
    <w:rsid w:val="00872C89"/>
    <w:rsid w:val="008A549D"/>
    <w:rsid w:val="008B347D"/>
    <w:rsid w:val="0091627E"/>
    <w:rsid w:val="00932AFD"/>
    <w:rsid w:val="009334AB"/>
    <w:rsid w:val="0096158E"/>
    <w:rsid w:val="009A288A"/>
    <w:rsid w:val="00A14097"/>
    <w:rsid w:val="00A404B9"/>
    <w:rsid w:val="00A404FA"/>
    <w:rsid w:val="00A63F6C"/>
    <w:rsid w:val="00AC429C"/>
    <w:rsid w:val="00AD3B06"/>
    <w:rsid w:val="00B325AE"/>
    <w:rsid w:val="00B67240"/>
    <w:rsid w:val="00BF6AF5"/>
    <w:rsid w:val="00C00F7D"/>
    <w:rsid w:val="00C623E2"/>
    <w:rsid w:val="00C81BC3"/>
    <w:rsid w:val="00CB0F2C"/>
    <w:rsid w:val="00CC7BFF"/>
    <w:rsid w:val="00CD27AD"/>
    <w:rsid w:val="00D04403"/>
    <w:rsid w:val="00D95AD3"/>
    <w:rsid w:val="00DB3BDC"/>
    <w:rsid w:val="00DC79E3"/>
    <w:rsid w:val="00E10DCD"/>
    <w:rsid w:val="00E16D79"/>
    <w:rsid w:val="00E40D7F"/>
    <w:rsid w:val="00ED5383"/>
    <w:rsid w:val="00EE6B0E"/>
    <w:rsid w:val="00F13062"/>
    <w:rsid w:val="00F2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BEDA"/>
  <w15:docId w15:val="{799B1579-F125-4CC4-B4BE-46706E58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 w:type="paragraph" w:styleId="Header">
    <w:name w:val="header"/>
    <w:basedOn w:val="Normal"/>
    <w:link w:val="HeaderChar"/>
    <w:uiPriority w:val="99"/>
    <w:unhideWhenUsed/>
    <w:rsid w:val="004F4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2D"/>
  </w:style>
  <w:style w:type="paragraph" w:styleId="Footer">
    <w:name w:val="footer"/>
    <w:basedOn w:val="Normal"/>
    <w:link w:val="FooterChar"/>
    <w:uiPriority w:val="99"/>
    <w:unhideWhenUsed/>
    <w:rsid w:val="004F4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2D"/>
  </w:style>
  <w:style w:type="character" w:styleId="CommentReference">
    <w:name w:val="annotation reference"/>
    <w:basedOn w:val="DefaultParagraphFont"/>
    <w:uiPriority w:val="99"/>
    <w:semiHidden/>
    <w:unhideWhenUsed/>
    <w:rsid w:val="00535AE3"/>
    <w:rPr>
      <w:sz w:val="16"/>
      <w:szCs w:val="16"/>
    </w:rPr>
  </w:style>
  <w:style w:type="paragraph" w:styleId="CommentText">
    <w:name w:val="annotation text"/>
    <w:basedOn w:val="Normal"/>
    <w:link w:val="CommentTextChar"/>
    <w:uiPriority w:val="99"/>
    <w:semiHidden/>
    <w:unhideWhenUsed/>
    <w:rsid w:val="00535AE3"/>
    <w:pPr>
      <w:spacing w:line="240" w:lineRule="auto"/>
    </w:pPr>
  </w:style>
  <w:style w:type="character" w:customStyle="1" w:styleId="CommentTextChar">
    <w:name w:val="Comment Text Char"/>
    <w:basedOn w:val="DefaultParagraphFont"/>
    <w:link w:val="CommentText"/>
    <w:uiPriority w:val="99"/>
    <w:semiHidden/>
    <w:rsid w:val="00535AE3"/>
  </w:style>
  <w:style w:type="paragraph" w:styleId="CommentSubject">
    <w:name w:val="annotation subject"/>
    <w:basedOn w:val="CommentText"/>
    <w:next w:val="CommentText"/>
    <w:link w:val="CommentSubjectChar"/>
    <w:uiPriority w:val="99"/>
    <w:semiHidden/>
    <w:unhideWhenUsed/>
    <w:rsid w:val="00535AE3"/>
    <w:rPr>
      <w:b/>
      <w:bCs/>
    </w:rPr>
  </w:style>
  <w:style w:type="character" w:customStyle="1" w:styleId="CommentSubjectChar">
    <w:name w:val="Comment Subject Char"/>
    <w:basedOn w:val="CommentTextChar"/>
    <w:link w:val="CommentSubject"/>
    <w:uiPriority w:val="99"/>
    <w:semiHidden/>
    <w:rsid w:val="00535AE3"/>
    <w:rPr>
      <w:b/>
      <w:bCs/>
    </w:rPr>
  </w:style>
  <w:style w:type="paragraph" w:styleId="ListParagraph">
    <w:name w:val="List Paragraph"/>
    <w:basedOn w:val="Normal"/>
    <w:uiPriority w:val="34"/>
    <w:qFormat/>
    <w:rsid w:val="00961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5</Pages>
  <Words>3563</Words>
  <Characters>20310</Characters>
  <Application>Microsoft Office Word</Application>
  <DocSecurity>4</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Draeger</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Sahoo, Biswajit</dc:creator>
  <dc:description/>
  <cp:lastModifiedBy>Kumar, Arvind (Contractor)</cp:lastModifiedBy>
  <cp:revision>2</cp:revision>
  <dcterms:created xsi:type="dcterms:W3CDTF">2023-07-06T06:56:00Z</dcterms:created>
  <dcterms:modified xsi:type="dcterms:W3CDTF">2023-07-06T06:56:00Z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b2258f-3676-449a-9218-817a22e44788_Enabled">
    <vt:lpwstr>true</vt:lpwstr>
  </property>
  <property fmtid="{D5CDD505-2E9C-101B-9397-08002B2CF9AE}" pid="3" name="MSIP_Label_16b2258f-3676-449a-9218-817a22e44788_SetDate">
    <vt:lpwstr>2023-07-05T04:22:40Z</vt:lpwstr>
  </property>
  <property fmtid="{D5CDD505-2E9C-101B-9397-08002B2CF9AE}" pid="4" name="MSIP_Label_16b2258f-3676-449a-9218-817a22e44788_Method">
    <vt:lpwstr>Standard</vt:lpwstr>
  </property>
  <property fmtid="{D5CDD505-2E9C-101B-9397-08002B2CF9AE}" pid="5" name="MSIP_Label_16b2258f-3676-449a-9218-817a22e44788_Name">
    <vt:lpwstr>Internal - Labeled</vt:lpwstr>
  </property>
  <property fmtid="{D5CDD505-2E9C-101B-9397-08002B2CF9AE}" pid="6" name="MSIP_Label_16b2258f-3676-449a-9218-817a22e44788_SiteId">
    <vt:lpwstr>e8d897a8-f400-4625-858a-6f3ae627542b</vt:lpwstr>
  </property>
  <property fmtid="{D5CDD505-2E9C-101B-9397-08002B2CF9AE}" pid="7" name="MSIP_Label_16b2258f-3676-449a-9218-817a22e44788_ActionId">
    <vt:lpwstr>0a76b64e-fb6c-4561-bc83-33ec22025cc5</vt:lpwstr>
  </property>
  <property fmtid="{D5CDD505-2E9C-101B-9397-08002B2CF9AE}" pid="8" name="MSIP_Label_16b2258f-3676-449a-9218-817a22e44788_ContentBits">
    <vt:lpwstr>1</vt:lpwstr>
  </property>
</Properties>
</file>